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593" w:rsidRPr="001D7F72" w:rsidRDefault="001D7F72" w:rsidP="00FE3593">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7F72">
        <w:t>Date - 6.2.2021</w:t>
      </w:r>
    </w:p>
    <w:p w:rsidR="00FE3593" w:rsidRDefault="00FE3593" w:rsidP="001D7F72">
      <w:pPr>
        <w:jc w:val="center"/>
        <w:rPr>
          <w:b/>
          <w:bCs/>
          <w:sz w:val="32"/>
          <w:szCs w:val="32"/>
          <w:u w:val="single"/>
        </w:rPr>
      </w:pPr>
      <w:r w:rsidRPr="002A1138">
        <w:rPr>
          <w:b/>
          <w:bCs/>
          <w:sz w:val="32"/>
          <w:szCs w:val="32"/>
          <w:highlight w:val="green"/>
          <w:u w:val="single"/>
        </w:rPr>
        <w:t>REVISION NOTES</w:t>
      </w:r>
    </w:p>
    <w:p w:rsidR="001D7F72" w:rsidRPr="001D7F72" w:rsidRDefault="001D7F72" w:rsidP="001D7F72">
      <w:pPr>
        <w:jc w:val="center"/>
        <w:rPr>
          <w:b/>
          <w:bCs/>
          <w:sz w:val="32"/>
          <w:szCs w:val="32"/>
          <w:u w:val="single"/>
        </w:rPr>
      </w:pPr>
    </w:p>
    <w:p w:rsidR="00FE3593" w:rsidRPr="001D7F72" w:rsidRDefault="00FE3593" w:rsidP="00FE3593">
      <w:pPr>
        <w:jc w:val="center"/>
        <w:rPr>
          <w:sz w:val="26"/>
          <w:szCs w:val="26"/>
          <w:u w:val="single"/>
        </w:rPr>
      </w:pPr>
      <w:r w:rsidRPr="002A1138">
        <w:rPr>
          <w:sz w:val="26"/>
          <w:szCs w:val="26"/>
          <w:highlight w:val="yellow"/>
          <w:u w:val="single"/>
        </w:rPr>
        <w:t>NETWORKING IN ANDROID</w:t>
      </w:r>
    </w:p>
    <w:p w:rsidR="00FE3593" w:rsidRDefault="00FE3593" w:rsidP="00FE3593">
      <w:pPr>
        <w:pStyle w:val="ListParagraph"/>
        <w:numPr>
          <w:ilvl w:val="0"/>
          <w:numId w:val="3"/>
        </w:numPr>
        <w:jc w:val="both"/>
        <w:rPr>
          <w:sz w:val="28"/>
          <w:szCs w:val="28"/>
        </w:rPr>
      </w:pPr>
      <w:r w:rsidRPr="002A1138">
        <w:rPr>
          <w:color w:val="FF0000"/>
          <w:sz w:val="28"/>
          <w:szCs w:val="28"/>
        </w:rPr>
        <w:t>Networking</w:t>
      </w:r>
      <w:r w:rsidRPr="00FE3593">
        <w:rPr>
          <w:sz w:val="28"/>
          <w:szCs w:val="28"/>
        </w:rPr>
        <w:t xml:space="preserve"> – Sending and receiving data from mobile app to Internet</w:t>
      </w:r>
      <w:r w:rsidR="002F46CF">
        <w:rPr>
          <w:sz w:val="28"/>
          <w:szCs w:val="28"/>
        </w:rPr>
        <w:t xml:space="preserve"> or any other network computer,</w:t>
      </w:r>
      <w:r w:rsidRPr="00FE3593">
        <w:rPr>
          <w:sz w:val="28"/>
          <w:szCs w:val="28"/>
        </w:rPr>
        <w:t xml:space="preserve"> is called Networking.</w:t>
      </w:r>
      <w:r w:rsidR="006D506F">
        <w:rPr>
          <w:sz w:val="28"/>
          <w:szCs w:val="28"/>
        </w:rPr>
        <w:t xml:space="preserve"> Data includes messages, photoes, videos etc.</w:t>
      </w:r>
    </w:p>
    <w:p w:rsidR="007F29E7" w:rsidRDefault="00FE3593" w:rsidP="00FE3593">
      <w:pPr>
        <w:pStyle w:val="ListParagraph"/>
        <w:numPr>
          <w:ilvl w:val="0"/>
          <w:numId w:val="3"/>
        </w:numPr>
        <w:rPr>
          <w:sz w:val="28"/>
          <w:szCs w:val="28"/>
        </w:rPr>
      </w:pPr>
      <w:r w:rsidRPr="00FE3593">
        <w:rPr>
          <w:sz w:val="28"/>
          <w:szCs w:val="28"/>
        </w:rPr>
        <w:t>An app in android with networking capabilities is called network application.</w:t>
      </w:r>
    </w:p>
    <w:p w:rsidR="007F29E7" w:rsidRPr="00FE3593" w:rsidRDefault="0017327D" w:rsidP="00FE3593">
      <w:pPr>
        <w:pStyle w:val="ListParagraph"/>
        <w:numPr>
          <w:ilvl w:val="0"/>
          <w:numId w:val="3"/>
        </w:numPr>
        <w:rPr>
          <w:sz w:val="28"/>
          <w:szCs w:val="28"/>
        </w:rPr>
      </w:pPr>
      <w:r w:rsidRPr="00FE3593">
        <w:rPr>
          <w:sz w:val="28"/>
          <w:szCs w:val="28"/>
        </w:rPr>
        <w:t xml:space="preserve">Sending network request using Library is quick and easy way to work with network. </w:t>
      </w:r>
    </w:p>
    <w:p w:rsidR="007F29E7" w:rsidRPr="00FE3593" w:rsidRDefault="0017327D" w:rsidP="00FE3593">
      <w:pPr>
        <w:pStyle w:val="ListParagraph"/>
        <w:numPr>
          <w:ilvl w:val="0"/>
          <w:numId w:val="3"/>
        </w:numPr>
        <w:rPr>
          <w:sz w:val="28"/>
          <w:szCs w:val="28"/>
        </w:rPr>
      </w:pPr>
      <w:r w:rsidRPr="00FE3593">
        <w:rPr>
          <w:sz w:val="28"/>
          <w:szCs w:val="28"/>
        </w:rPr>
        <w:t>In out course we use volley library to do the same.</w:t>
      </w:r>
      <w:r w:rsidR="00FE3593">
        <w:rPr>
          <w:sz w:val="28"/>
          <w:szCs w:val="28"/>
        </w:rPr>
        <w:t xml:space="preserve"> Google developed volley library for networking.</w:t>
      </w:r>
    </w:p>
    <w:p w:rsidR="007F29E7" w:rsidRPr="006D506F" w:rsidRDefault="0017327D" w:rsidP="006D506F">
      <w:pPr>
        <w:pStyle w:val="ListParagraph"/>
        <w:numPr>
          <w:ilvl w:val="0"/>
          <w:numId w:val="3"/>
        </w:numPr>
        <w:rPr>
          <w:sz w:val="28"/>
          <w:szCs w:val="28"/>
        </w:rPr>
      </w:pPr>
      <w:r w:rsidRPr="006D506F">
        <w:rPr>
          <w:sz w:val="28"/>
          <w:szCs w:val="28"/>
        </w:rPr>
        <w:t>To Do networking we need to set below permission</w:t>
      </w:r>
      <w:r w:rsidR="006D506F">
        <w:rPr>
          <w:sz w:val="28"/>
          <w:szCs w:val="28"/>
        </w:rPr>
        <w:t>s</w:t>
      </w:r>
      <w:r w:rsidRPr="006D506F">
        <w:rPr>
          <w:sz w:val="28"/>
          <w:szCs w:val="28"/>
        </w:rPr>
        <w:t xml:space="preserve"> in android manifest file otherwise we will get a run time errors.</w:t>
      </w:r>
    </w:p>
    <w:p w:rsidR="007F29E7" w:rsidRPr="006D506F" w:rsidRDefault="0017327D" w:rsidP="006D506F">
      <w:pPr>
        <w:pStyle w:val="ListParagraph"/>
        <w:numPr>
          <w:ilvl w:val="0"/>
          <w:numId w:val="7"/>
        </w:numPr>
        <w:rPr>
          <w:sz w:val="28"/>
          <w:szCs w:val="28"/>
        </w:rPr>
      </w:pPr>
      <w:r w:rsidRPr="006D506F">
        <w:rPr>
          <w:sz w:val="28"/>
          <w:szCs w:val="28"/>
        </w:rPr>
        <w:t xml:space="preserve">android.permission.INTERNET permission. </w:t>
      </w:r>
    </w:p>
    <w:p w:rsidR="007F29E7" w:rsidRPr="006D506F" w:rsidRDefault="0017327D" w:rsidP="006D506F">
      <w:pPr>
        <w:pStyle w:val="ListParagraph"/>
        <w:ind w:left="1723" w:firstLine="437"/>
        <w:rPr>
          <w:sz w:val="28"/>
          <w:szCs w:val="28"/>
        </w:rPr>
      </w:pPr>
      <w:r w:rsidRPr="006D506F">
        <w:rPr>
          <w:sz w:val="28"/>
          <w:szCs w:val="28"/>
        </w:rPr>
        <w:t>To access the Internet from application</w:t>
      </w:r>
    </w:p>
    <w:p w:rsidR="007F29E7" w:rsidRPr="006D506F" w:rsidRDefault="0017327D" w:rsidP="006D506F">
      <w:pPr>
        <w:pStyle w:val="ListParagraph"/>
        <w:numPr>
          <w:ilvl w:val="0"/>
          <w:numId w:val="7"/>
        </w:numPr>
        <w:rPr>
          <w:sz w:val="28"/>
          <w:szCs w:val="28"/>
        </w:rPr>
      </w:pPr>
      <w:r w:rsidRPr="006D506F">
        <w:rPr>
          <w:sz w:val="28"/>
          <w:szCs w:val="28"/>
        </w:rPr>
        <w:t>android.permission.ACCESS_NETWORK_STATE permission</w:t>
      </w:r>
    </w:p>
    <w:p w:rsidR="007F29E7" w:rsidRPr="006D506F" w:rsidRDefault="0017327D" w:rsidP="006D506F">
      <w:pPr>
        <w:pStyle w:val="ListParagraph"/>
        <w:ind w:left="1723" w:firstLine="437"/>
        <w:rPr>
          <w:sz w:val="28"/>
          <w:szCs w:val="28"/>
        </w:rPr>
      </w:pPr>
      <w:r w:rsidRPr="006D506F">
        <w:rPr>
          <w:sz w:val="28"/>
          <w:szCs w:val="28"/>
        </w:rPr>
        <w:t>To check the network state in your app</w:t>
      </w:r>
    </w:p>
    <w:p w:rsidR="007F29E7" w:rsidRPr="00C01F66" w:rsidRDefault="00C01F66" w:rsidP="00C01F66">
      <w:pPr>
        <w:pStyle w:val="ListParagraph"/>
        <w:numPr>
          <w:ilvl w:val="0"/>
          <w:numId w:val="3"/>
        </w:numPr>
        <w:rPr>
          <w:sz w:val="28"/>
          <w:szCs w:val="28"/>
        </w:rPr>
      </w:pPr>
      <w:r>
        <w:rPr>
          <w:sz w:val="28"/>
          <w:szCs w:val="28"/>
        </w:rPr>
        <w:t>D</w:t>
      </w:r>
      <w:r w:rsidR="0017327D" w:rsidRPr="00C01F66">
        <w:rPr>
          <w:sz w:val="28"/>
          <w:szCs w:val="28"/>
        </w:rPr>
        <w:t>ata can be download or uploaded from and to server or any other computer using any one the two method available in apache HttpClient Library.</w:t>
      </w:r>
    </w:p>
    <w:p w:rsidR="007F29E7" w:rsidRPr="00C01F66" w:rsidRDefault="0017327D" w:rsidP="00C01F66">
      <w:pPr>
        <w:pStyle w:val="ListParagraph"/>
        <w:numPr>
          <w:ilvl w:val="0"/>
          <w:numId w:val="7"/>
        </w:numPr>
        <w:rPr>
          <w:sz w:val="28"/>
          <w:szCs w:val="28"/>
        </w:rPr>
      </w:pPr>
      <w:r w:rsidRPr="00C01F66">
        <w:rPr>
          <w:sz w:val="28"/>
          <w:szCs w:val="28"/>
        </w:rPr>
        <w:t>HttpGet</w:t>
      </w:r>
    </w:p>
    <w:p w:rsidR="007F29E7" w:rsidRPr="00C01F66" w:rsidRDefault="0017327D" w:rsidP="00C01F66">
      <w:pPr>
        <w:pStyle w:val="ListParagraph"/>
        <w:ind w:left="1800"/>
        <w:rPr>
          <w:sz w:val="28"/>
          <w:szCs w:val="28"/>
        </w:rPr>
      </w:pPr>
      <w:r w:rsidRPr="00C01F66">
        <w:rPr>
          <w:sz w:val="28"/>
          <w:szCs w:val="28"/>
        </w:rPr>
        <w:t>Most used to download data using get method of http protocol, however data can be send in key value pair.</w:t>
      </w:r>
    </w:p>
    <w:p w:rsidR="007F29E7" w:rsidRPr="00C01F66" w:rsidRDefault="0017327D" w:rsidP="00C01F66">
      <w:pPr>
        <w:pStyle w:val="ListParagraph"/>
        <w:numPr>
          <w:ilvl w:val="0"/>
          <w:numId w:val="7"/>
        </w:numPr>
        <w:rPr>
          <w:sz w:val="28"/>
          <w:szCs w:val="28"/>
        </w:rPr>
      </w:pPr>
      <w:r w:rsidRPr="00C01F66">
        <w:rPr>
          <w:sz w:val="28"/>
          <w:szCs w:val="28"/>
        </w:rPr>
        <w:t>HttpPost</w:t>
      </w:r>
    </w:p>
    <w:p w:rsidR="007F29E7" w:rsidRPr="00C01F66" w:rsidRDefault="0017327D" w:rsidP="00C01F66">
      <w:pPr>
        <w:pStyle w:val="ListParagraph"/>
        <w:ind w:left="1723" w:firstLine="77"/>
        <w:rPr>
          <w:sz w:val="28"/>
          <w:szCs w:val="28"/>
        </w:rPr>
      </w:pPr>
      <w:r w:rsidRPr="00C01F66">
        <w:rPr>
          <w:sz w:val="28"/>
          <w:szCs w:val="28"/>
        </w:rPr>
        <w:t>Mostly used to post data in any form like text, image, video etc.</w:t>
      </w:r>
    </w:p>
    <w:p w:rsidR="007F29E7" w:rsidRDefault="00C01F66" w:rsidP="00C01F66">
      <w:pPr>
        <w:pStyle w:val="ListParagraph"/>
        <w:ind w:left="1646" w:firstLine="77"/>
        <w:rPr>
          <w:sz w:val="28"/>
          <w:szCs w:val="28"/>
        </w:rPr>
      </w:pPr>
      <w:r>
        <w:rPr>
          <w:sz w:val="28"/>
          <w:szCs w:val="28"/>
        </w:rPr>
        <w:t xml:space="preserve"> </w:t>
      </w:r>
      <w:r w:rsidR="0017327D" w:rsidRPr="00C01F66">
        <w:rPr>
          <w:sz w:val="28"/>
          <w:szCs w:val="28"/>
        </w:rPr>
        <w:t>Can also used download data.</w:t>
      </w:r>
    </w:p>
    <w:p w:rsidR="00BF5C1A" w:rsidRDefault="00BF5C1A" w:rsidP="00BF5C1A">
      <w:pPr>
        <w:rPr>
          <w:sz w:val="28"/>
          <w:szCs w:val="28"/>
        </w:rPr>
      </w:pPr>
      <w:r>
        <w:rPr>
          <w:sz w:val="28"/>
          <w:szCs w:val="28"/>
        </w:rPr>
        <w:t>&gt; Difference between GET method &amp; POST method :</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BF5C1A" w:rsidRPr="00BF5C1A" w:rsidTr="00BF5C1A">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b/>
                <w:bCs/>
                <w:color w:val="222222"/>
                <w:sz w:val="27"/>
                <w:szCs w:val="27"/>
                <w:lang w:bidi="gu-IN"/>
              </w:rPr>
              <w:t>GET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b/>
                <w:bCs/>
                <w:color w:val="222222"/>
                <w:sz w:val="27"/>
                <w:szCs w:val="27"/>
                <w:lang w:bidi="gu-IN"/>
              </w:rPr>
              <w:t>POST</w:t>
            </w:r>
          </w:p>
        </w:tc>
      </w:tr>
      <w:tr w:rsidR="00BF5C1A" w:rsidRPr="00BF5C1A" w:rsidTr="00BF5C1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In GET method, values are visible in the URL.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In POST method, values are not visible in the URL.</w:t>
            </w:r>
          </w:p>
        </w:tc>
      </w:tr>
      <w:tr w:rsidR="00BF5C1A" w:rsidRPr="00BF5C1A" w:rsidTr="00BF5C1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GET has a limitation on the length of the values, generally 255 characters.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POST has no limitation on the length of the values since they are submitted via the body of HTTP.</w:t>
            </w:r>
          </w:p>
        </w:tc>
      </w:tr>
      <w:tr w:rsidR="002F46CF" w:rsidRPr="00BF5C1A" w:rsidTr="00BF5C1A">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2F46CF" w:rsidRPr="00BF5C1A" w:rsidRDefault="002F46CF" w:rsidP="00BF5C1A">
            <w:pPr>
              <w:spacing w:after="300" w:line="300" w:lineRule="atLeast"/>
              <w:rPr>
                <w:rFonts w:ascii="Arial" w:eastAsia="Times New Roman" w:hAnsi="Arial" w:cs="Arial"/>
                <w:color w:val="222222"/>
                <w:sz w:val="27"/>
                <w:szCs w:val="27"/>
                <w:lang w:bidi="gu-IN"/>
              </w:rPr>
            </w:pPr>
            <w:r>
              <w:rPr>
                <w:rFonts w:ascii="Verdana" w:hAnsi="Verdana"/>
                <w:color w:val="000000"/>
                <w:sz w:val="23"/>
                <w:szCs w:val="23"/>
                <w:shd w:val="clear" w:color="auto" w:fill="FFFFFF"/>
              </w:rPr>
              <w:t>GET is less secure compared to POST because data sent is part of the URL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2F46CF" w:rsidRPr="00BF5C1A" w:rsidRDefault="002F46CF" w:rsidP="00BF5C1A">
            <w:pPr>
              <w:spacing w:after="300" w:line="300" w:lineRule="atLeast"/>
              <w:rPr>
                <w:rFonts w:ascii="Arial" w:eastAsia="Times New Roman" w:hAnsi="Arial" w:cs="Arial"/>
                <w:color w:val="222222"/>
                <w:sz w:val="27"/>
                <w:szCs w:val="27"/>
                <w:lang w:bidi="gu-IN"/>
              </w:rPr>
            </w:pPr>
            <w:r>
              <w:rPr>
                <w:rFonts w:ascii="Verdana" w:hAnsi="Verdana"/>
                <w:color w:val="000000"/>
                <w:sz w:val="23"/>
                <w:szCs w:val="23"/>
                <w:shd w:val="clear" w:color="auto" w:fill="FFFFFF"/>
              </w:rPr>
              <w:t>POST is a little safer than GET because the parameters are not stored in browser history or in web server logs</w:t>
            </w:r>
          </w:p>
        </w:tc>
      </w:tr>
      <w:tr w:rsidR="00BF5C1A" w:rsidRPr="00BF5C1A" w:rsidTr="00BF5C1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lastRenderedPageBreak/>
              <w:t>GET performs are better compared to POST because of the simple nature of appending the values in the URL.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It has lower performance as compared to GET method because of time spent in including POST values in the HTTP body.</w:t>
            </w:r>
          </w:p>
        </w:tc>
      </w:tr>
      <w:tr w:rsidR="00BF5C1A" w:rsidRPr="00BF5C1A" w:rsidTr="00BF5C1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This method supports only string data types.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This method supports different data types, such as string, numeric, binary, etc.</w:t>
            </w:r>
          </w:p>
        </w:tc>
      </w:tr>
      <w:tr w:rsidR="00BF5C1A" w:rsidRPr="00BF5C1A" w:rsidTr="00BF5C1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GET results can be bookmarked.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POST results cannot be bookmarked.</w:t>
            </w:r>
          </w:p>
        </w:tc>
      </w:tr>
      <w:tr w:rsidR="00BF5C1A" w:rsidRPr="00BF5C1A" w:rsidTr="00BF5C1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GET request is often cacheable.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The POST request is hardly cacheable.</w:t>
            </w:r>
          </w:p>
        </w:tc>
      </w:tr>
      <w:tr w:rsidR="00BF5C1A" w:rsidRPr="00BF5C1A" w:rsidTr="00BF5C1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GET Parameters remain in web browser history.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5C1A" w:rsidRPr="00BF5C1A" w:rsidRDefault="00BF5C1A" w:rsidP="00BF5C1A">
            <w:pPr>
              <w:spacing w:after="300" w:line="300" w:lineRule="atLeast"/>
              <w:rPr>
                <w:rFonts w:ascii="Arial" w:eastAsia="Times New Roman" w:hAnsi="Arial" w:cs="Arial"/>
                <w:color w:val="222222"/>
                <w:sz w:val="27"/>
                <w:szCs w:val="27"/>
                <w:lang w:bidi="gu-IN"/>
              </w:rPr>
            </w:pPr>
            <w:r w:rsidRPr="00BF5C1A">
              <w:rPr>
                <w:rFonts w:ascii="Arial" w:eastAsia="Times New Roman" w:hAnsi="Arial" w:cs="Arial"/>
                <w:color w:val="222222"/>
                <w:sz w:val="27"/>
                <w:szCs w:val="27"/>
                <w:lang w:bidi="gu-IN"/>
              </w:rPr>
              <w:t>Parameters are not saved in web browser history.</w:t>
            </w:r>
          </w:p>
        </w:tc>
      </w:tr>
    </w:tbl>
    <w:p w:rsidR="00BF5C1A" w:rsidRPr="00BF5C1A" w:rsidRDefault="00BF5C1A" w:rsidP="00BF5C1A">
      <w:pPr>
        <w:rPr>
          <w:sz w:val="28"/>
          <w:szCs w:val="28"/>
        </w:rPr>
      </w:pPr>
    </w:p>
    <w:p w:rsidR="00CF3CC1" w:rsidRPr="00CF3CC1" w:rsidRDefault="0017327D" w:rsidP="00CF3CC1">
      <w:pPr>
        <w:pStyle w:val="ListParagraph"/>
        <w:numPr>
          <w:ilvl w:val="0"/>
          <w:numId w:val="3"/>
        </w:numPr>
        <w:rPr>
          <w:sz w:val="28"/>
          <w:szCs w:val="28"/>
        </w:rPr>
      </w:pPr>
      <w:r w:rsidRPr="00CF3CC1">
        <w:rPr>
          <w:sz w:val="28"/>
          <w:szCs w:val="28"/>
        </w:rPr>
        <w:t>Downloading data is an long running task and it is recommended that all the long running task should be performed not in UI thread otherwise we may get force close error in application.</w:t>
      </w:r>
    </w:p>
    <w:p w:rsidR="00CF3CC1" w:rsidRPr="00C01F66" w:rsidRDefault="00CF3CC1" w:rsidP="00C01F66">
      <w:pPr>
        <w:pStyle w:val="ListParagraph"/>
        <w:ind w:left="1646" w:firstLine="77"/>
        <w:rPr>
          <w:sz w:val="28"/>
          <w:szCs w:val="28"/>
        </w:rPr>
      </w:pPr>
    </w:p>
    <w:p w:rsidR="00FE3593" w:rsidRDefault="00CF3CC1" w:rsidP="00FE3593">
      <w:pPr>
        <w:pStyle w:val="ListParagraph"/>
        <w:numPr>
          <w:ilvl w:val="0"/>
          <w:numId w:val="3"/>
        </w:numPr>
        <w:rPr>
          <w:sz w:val="28"/>
          <w:szCs w:val="28"/>
        </w:rPr>
      </w:pPr>
      <w:r>
        <w:rPr>
          <w:sz w:val="28"/>
          <w:szCs w:val="28"/>
        </w:rPr>
        <w:t>Generally we are using following libraries in Android:</w:t>
      </w:r>
    </w:p>
    <w:p w:rsidR="00CF3CC1" w:rsidRDefault="00CF3CC1" w:rsidP="00CF3CC1">
      <w:pPr>
        <w:pStyle w:val="ListParagraph"/>
        <w:numPr>
          <w:ilvl w:val="0"/>
          <w:numId w:val="7"/>
        </w:numPr>
        <w:rPr>
          <w:sz w:val="28"/>
          <w:szCs w:val="28"/>
        </w:rPr>
      </w:pPr>
      <w:r>
        <w:rPr>
          <w:sz w:val="28"/>
          <w:szCs w:val="28"/>
        </w:rPr>
        <w:t>Material Library</w:t>
      </w:r>
    </w:p>
    <w:p w:rsidR="00CF3CC1" w:rsidRDefault="00CF3CC1" w:rsidP="00CF3CC1">
      <w:pPr>
        <w:pStyle w:val="ListParagraph"/>
        <w:numPr>
          <w:ilvl w:val="0"/>
          <w:numId w:val="7"/>
        </w:numPr>
        <w:rPr>
          <w:sz w:val="28"/>
          <w:szCs w:val="28"/>
        </w:rPr>
      </w:pPr>
      <w:r>
        <w:rPr>
          <w:sz w:val="28"/>
          <w:szCs w:val="28"/>
        </w:rPr>
        <w:t>Butterknife library</w:t>
      </w:r>
    </w:p>
    <w:p w:rsidR="00CF3CC1" w:rsidRDefault="00CF3CC1" w:rsidP="00CF3CC1">
      <w:pPr>
        <w:pStyle w:val="ListParagraph"/>
        <w:numPr>
          <w:ilvl w:val="0"/>
          <w:numId w:val="7"/>
        </w:numPr>
        <w:rPr>
          <w:sz w:val="28"/>
          <w:szCs w:val="28"/>
        </w:rPr>
      </w:pPr>
      <w:r>
        <w:rPr>
          <w:sz w:val="28"/>
          <w:szCs w:val="28"/>
        </w:rPr>
        <w:t>Volley Library</w:t>
      </w:r>
    </w:p>
    <w:p w:rsidR="00CF3CC1" w:rsidRDefault="00CF3CC1" w:rsidP="00CF3CC1">
      <w:pPr>
        <w:pStyle w:val="ListParagraph"/>
        <w:numPr>
          <w:ilvl w:val="0"/>
          <w:numId w:val="7"/>
        </w:numPr>
        <w:rPr>
          <w:sz w:val="28"/>
          <w:szCs w:val="28"/>
        </w:rPr>
      </w:pPr>
      <w:r>
        <w:rPr>
          <w:sz w:val="28"/>
          <w:szCs w:val="28"/>
        </w:rPr>
        <w:t>Picasso Library</w:t>
      </w:r>
    </w:p>
    <w:p w:rsidR="00C3284C" w:rsidRDefault="00C3284C" w:rsidP="00CF3CC1">
      <w:pPr>
        <w:pStyle w:val="ListParagraph"/>
        <w:numPr>
          <w:ilvl w:val="0"/>
          <w:numId w:val="7"/>
        </w:numPr>
        <w:rPr>
          <w:sz w:val="28"/>
          <w:szCs w:val="28"/>
        </w:rPr>
      </w:pPr>
      <w:r>
        <w:rPr>
          <w:sz w:val="28"/>
          <w:szCs w:val="28"/>
        </w:rPr>
        <w:t>Bannerslider Library</w:t>
      </w:r>
    </w:p>
    <w:p w:rsidR="00BA02AE" w:rsidRPr="00FE3593" w:rsidRDefault="00BA02AE" w:rsidP="00BA02AE">
      <w:pPr>
        <w:pStyle w:val="ListParagraph"/>
        <w:ind w:left="1800"/>
        <w:rPr>
          <w:sz w:val="28"/>
          <w:szCs w:val="28"/>
        </w:rPr>
      </w:pPr>
    </w:p>
    <w:p w:rsidR="00BA02AE" w:rsidRPr="002A1138" w:rsidRDefault="00BA02AE" w:rsidP="00BA02AE">
      <w:pPr>
        <w:pStyle w:val="ListParagraph"/>
        <w:numPr>
          <w:ilvl w:val="0"/>
          <w:numId w:val="3"/>
        </w:numPr>
        <w:jc w:val="both"/>
        <w:rPr>
          <w:color w:val="FF0000"/>
          <w:sz w:val="28"/>
          <w:szCs w:val="28"/>
        </w:rPr>
      </w:pPr>
      <w:r w:rsidRPr="002A1138">
        <w:rPr>
          <w:color w:val="FF0000"/>
          <w:sz w:val="28"/>
          <w:szCs w:val="28"/>
        </w:rPr>
        <w:t>What is Library in Android ?</w:t>
      </w:r>
    </w:p>
    <w:p w:rsidR="007F29E7" w:rsidRPr="00BA02AE" w:rsidRDefault="0017327D" w:rsidP="00BA02AE">
      <w:pPr>
        <w:pStyle w:val="ListParagraph"/>
        <w:numPr>
          <w:ilvl w:val="0"/>
          <w:numId w:val="7"/>
        </w:numPr>
        <w:rPr>
          <w:sz w:val="28"/>
          <w:szCs w:val="28"/>
        </w:rPr>
      </w:pPr>
      <w:r w:rsidRPr="00BA02AE">
        <w:rPr>
          <w:sz w:val="28"/>
          <w:szCs w:val="28"/>
        </w:rPr>
        <w:t>Android library projects provide reusable code and resources that can save you</w:t>
      </w:r>
      <w:r w:rsidR="00F3617D">
        <w:rPr>
          <w:sz w:val="28"/>
          <w:szCs w:val="28"/>
        </w:rPr>
        <w:t>r</w:t>
      </w:r>
      <w:r w:rsidRPr="00BA02AE">
        <w:rPr>
          <w:sz w:val="28"/>
          <w:szCs w:val="28"/>
        </w:rPr>
        <w:t xml:space="preserve"> time and effort</w:t>
      </w:r>
      <w:r w:rsidR="00F3617D">
        <w:rPr>
          <w:sz w:val="28"/>
          <w:szCs w:val="28"/>
        </w:rPr>
        <w:t>s</w:t>
      </w:r>
      <w:r w:rsidRPr="00BA02AE">
        <w:rPr>
          <w:sz w:val="28"/>
          <w:szCs w:val="28"/>
        </w:rPr>
        <w:t xml:space="preserve"> when developing apps </w:t>
      </w:r>
    </w:p>
    <w:p w:rsidR="007F29E7" w:rsidRDefault="0017327D" w:rsidP="00BA02AE">
      <w:pPr>
        <w:pStyle w:val="ListParagraph"/>
        <w:numPr>
          <w:ilvl w:val="0"/>
          <w:numId w:val="7"/>
        </w:numPr>
        <w:rPr>
          <w:sz w:val="28"/>
          <w:szCs w:val="28"/>
        </w:rPr>
      </w:pPr>
      <w:r w:rsidRPr="00BA02AE">
        <w:rPr>
          <w:sz w:val="28"/>
          <w:szCs w:val="28"/>
        </w:rPr>
        <w:t xml:space="preserve">A library project is merged into an Android PacKage (APK) file (with file extension .apk) when an app project is built. </w:t>
      </w:r>
    </w:p>
    <w:p w:rsidR="0064257F" w:rsidRDefault="0064257F" w:rsidP="0064257F">
      <w:pPr>
        <w:pStyle w:val="ListParagraph"/>
        <w:ind w:left="1800"/>
        <w:rPr>
          <w:sz w:val="28"/>
          <w:szCs w:val="28"/>
        </w:rPr>
      </w:pPr>
    </w:p>
    <w:p w:rsidR="00C3284C" w:rsidRPr="002A1138" w:rsidRDefault="0064257F" w:rsidP="0064257F">
      <w:pPr>
        <w:pStyle w:val="ListParagraph"/>
        <w:numPr>
          <w:ilvl w:val="0"/>
          <w:numId w:val="3"/>
        </w:numPr>
        <w:rPr>
          <w:color w:val="FF0000"/>
          <w:sz w:val="28"/>
          <w:szCs w:val="28"/>
        </w:rPr>
      </w:pPr>
      <w:r w:rsidRPr="002A1138">
        <w:rPr>
          <w:color w:val="FF0000"/>
          <w:sz w:val="28"/>
          <w:szCs w:val="28"/>
        </w:rPr>
        <w:t>Volley Library Integration Steps</w:t>
      </w:r>
      <w:r w:rsidR="0017327D" w:rsidRPr="002A1138">
        <w:rPr>
          <w:color w:val="FF0000"/>
          <w:sz w:val="28"/>
          <w:szCs w:val="28"/>
        </w:rPr>
        <w:t xml:space="preserve"> </w:t>
      </w:r>
      <w:r w:rsidRPr="002A1138">
        <w:rPr>
          <w:color w:val="FF0000"/>
          <w:sz w:val="28"/>
          <w:szCs w:val="28"/>
        </w:rPr>
        <w:t>:</w:t>
      </w:r>
    </w:p>
    <w:p w:rsidR="00A20D38" w:rsidRDefault="00A20D38" w:rsidP="00A20D38">
      <w:pPr>
        <w:pStyle w:val="ListParagraph"/>
        <w:ind w:left="643"/>
        <w:rPr>
          <w:sz w:val="28"/>
          <w:szCs w:val="28"/>
        </w:rPr>
      </w:pPr>
    </w:p>
    <w:p w:rsidR="0017327D" w:rsidRDefault="0017327D" w:rsidP="0017327D">
      <w:pPr>
        <w:pStyle w:val="ListParagraph"/>
        <w:ind w:left="643"/>
        <w:rPr>
          <w:sz w:val="28"/>
          <w:szCs w:val="28"/>
        </w:rPr>
      </w:pPr>
      <w:r>
        <w:rPr>
          <w:sz w:val="28"/>
          <w:szCs w:val="28"/>
        </w:rPr>
        <w:t xml:space="preserve">If we want </w:t>
      </w:r>
      <w:r w:rsidR="00D5249A">
        <w:rPr>
          <w:sz w:val="28"/>
          <w:szCs w:val="28"/>
        </w:rPr>
        <w:t>to use networking in any project, then we have to perform</w:t>
      </w:r>
      <w:r>
        <w:rPr>
          <w:sz w:val="28"/>
          <w:szCs w:val="28"/>
        </w:rPr>
        <w:t xml:space="preserve"> following 4</w:t>
      </w:r>
      <w:r w:rsidR="00A20D38">
        <w:rPr>
          <w:sz w:val="28"/>
          <w:szCs w:val="28"/>
        </w:rPr>
        <w:t xml:space="preserve"> steps:</w:t>
      </w:r>
    </w:p>
    <w:p w:rsidR="00A20D38" w:rsidRDefault="00A20D38" w:rsidP="0017327D">
      <w:pPr>
        <w:pStyle w:val="ListParagraph"/>
        <w:ind w:left="643"/>
        <w:rPr>
          <w:sz w:val="28"/>
          <w:szCs w:val="28"/>
        </w:rPr>
      </w:pPr>
    </w:p>
    <w:p w:rsidR="0064257F" w:rsidRDefault="00A20D38" w:rsidP="00A20D38">
      <w:pPr>
        <w:pStyle w:val="ListParagraph"/>
        <w:numPr>
          <w:ilvl w:val="0"/>
          <w:numId w:val="12"/>
        </w:numPr>
        <w:rPr>
          <w:sz w:val="28"/>
          <w:szCs w:val="28"/>
        </w:rPr>
      </w:pPr>
      <w:r>
        <w:rPr>
          <w:sz w:val="28"/>
          <w:szCs w:val="28"/>
        </w:rPr>
        <w:t>Include volley version in dependencies of app level build.gradle file.</w:t>
      </w:r>
    </w:p>
    <w:p w:rsidR="00A20D38" w:rsidRDefault="00A20D38" w:rsidP="00A20D38">
      <w:pPr>
        <w:pStyle w:val="ListParagraph"/>
        <w:numPr>
          <w:ilvl w:val="0"/>
          <w:numId w:val="12"/>
        </w:numPr>
        <w:rPr>
          <w:sz w:val="28"/>
          <w:szCs w:val="28"/>
        </w:rPr>
      </w:pPr>
      <w:r>
        <w:rPr>
          <w:sz w:val="28"/>
          <w:szCs w:val="28"/>
        </w:rPr>
        <w:t>Make new class “LruBitmapCache” and copy the readymade code</w:t>
      </w:r>
      <w:r w:rsidR="00D5249A">
        <w:rPr>
          <w:sz w:val="28"/>
          <w:szCs w:val="28"/>
        </w:rPr>
        <w:t xml:space="preserve"> given by sir</w:t>
      </w:r>
      <w:r>
        <w:rPr>
          <w:sz w:val="28"/>
          <w:szCs w:val="28"/>
        </w:rPr>
        <w:t xml:space="preserve"> in it.</w:t>
      </w:r>
    </w:p>
    <w:p w:rsidR="00D5249A" w:rsidRDefault="00D5249A" w:rsidP="00D5249A">
      <w:pPr>
        <w:pStyle w:val="ListParagraph"/>
        <w:numPr>
          <w:ilvl w:val="0"/>
          <w:numId w:val="12"/>
        </w:numPr>
        <w:rPr>
          <w:sz w:val="28"/>
          <w:szCs w:val="28"/>
        </w:rPr>
      </w:pPr>
      <w:r>
        <w:rPr>
          <w:sz w:val="28"/>
          <w:szCs w:val="28"/>
        </w:rPr>
        <w:t>Make new class “AppController” and copy the readymade code given by sir in it.</w:t>
      </w:r>
    </w:p>
    <w:p w:rsidR="00A20D38" w:rsidRPr="0064257F" w:rsidRDefault="00D5249A" w:rsidP="00A20D38">
      <w:pPr>
        <w:pStyle w:val="ListParagraph"/>
        <w:numPr>
          <w:ilvl w:val="0"/>
          <w:numId w:val="12"/>
        </w:numPr>
        <w:rPr>
          <w:sz w:val="28"/>
          <w:szCs w:val="28"/>
        </w:rPr>
      </w:pPr>
      <w:r>
        <w:rPr>
          <w:sz w:val="28"/>
          <w:szCs w:val="28"/>
        </w:rPr>
        <w:lastRenderedPageBreak/>
        <w:t>Open AndroidManifest.xml and add mentioned code in &lt;application/&gt; node. Also add two permissions above &lt;application/&gt;  node.</w:t>
      </w:r>
    </w:p>
    <w:p w:rsidR="006D023F" w:rsidRDefault="006D023F" w:rsidP="006D023F">
      <w:pPr>
        <w:jc w:val="both"/>
        <w:rPr>
          <w:sz w:val="28"/>
          <w:szCs w:val="28"/>
        </w:rPr>
      </w:pPr>
    </w:p>
    <w:p w:rsidR="006D023F" w:rsidRPr="002A1138" w:rsidRDefault="006D023F" w:rsidP="006D023F">
      <w:pPr>
        <w:pStyle w:val="ListParagraph"/>
        <w:numPr>
          <w:ilvl w:val="0"/>
          <w:numId w:val="3"/>
        </w:numPr>
        <w:jc w:val="both"/>
        <w:rPr>
          <w:color w:val="FF0000"/>
          <w:sz w:val="28"/>
          <w:szCs w:val="28"/>
        </w:rPr>
      </w:pPr>
      <w:r w:rsidRPr="002A1138">
        <w:rPr>
          <w:color w:val="FF0000"/>
          <w:sz w:val="28"/>
          <w:szCs w:val="28"/>
        </w:rPr>
        <w:t>PHP (Hypertext Preprocessor):</w:t>
      </w:r>
    </w:p>
    <w:p w:rsidR="006D023F" w:rsidRDefault="006D023F" w:rsidP="006D023F">
      <w:pPr>
        <w:ind w:left="643"/>
        <w:jc w:val="both"/>
        <w:rPr>
          <w:sz w:val="28"/>
          <w:szCs w:val="28"/>
        </w:rPr>
      </w:pPr>
      <w:r>
        <w:rPr>
          <w:sz w:val="28"/>
          <w:szCs w:val="28"/>
        </w:rPr>
        <w:t>* PHP is server side scripting language, so its code executes on server.</w:t>
      </w:r>
    </w:p>
    <w:p w:rsidR="00F41810" w:rsidRDefault="006D023F" w:rsidP="00FF1149">
      <w:pPr>
        <w:ind w:left="643"/>
        <w:jc w:val="both"/>
        <w:rPr>
          <w:sz w:val="28"/>
          <w:szCs w:val="28"/>
        </w:rPr>
      </w:pPr>
      <w:r>
        <w:rPr>
          <w:sz w:val="28"/>
          <w:szCs w:val="28"/>
        </w:rPr>
        <w:t>* It is used in Web Development and can be embedded into HTML. It is also used to develop web services</w:t>
      </w:r>
      <w:r w:rsidR="00F41810">
        <w:rPr>
          <w:sz w:val="28"/>
          <w:szCs w:val="28"/>
        </w:rPr>
        <w:t xml:space="preserve"> (part of web development)</w:t>
      </w:r>
      <w:r>
        <w:rPr>
          <w:sz w:val="28"/>
          <w:szCs w:val="28"/>
        </w:rPr>
        <w:t>.</w:t>
      </w:r>
    </w:p>
    <w:p w:rsidR="00FF1149" w:rsidRDefault="00FF1149" w:rsidP="00FF1149">
      <w:pPr>
        <w:jc w:val="both"/>
        <w:rPr>
          <w:sz w:val="28"/>
          <w:szCs w:val="28"/>
        </w:rPr>
      </w:pPr>
      <w:r>
        <w:rPr>
          <w:sz w:val="28"/>
          <w:szCs w:val="28"/>
        </w:rPr>
        <w:t xml:space="preserve">   &gt;  What PHP can do the following :</w:t>
      </w:r>
    </w:p>
    <w:p w:rsidR="00FF1149" w:rsidRDefault="00FF1149" w:rsidP="00FF1149">
      <w:pPr>
        <w:jc w:val="both"/>
        <w:rPr>
          <w:sz w:val="28"/>
          <w:szCs w:val="28"/>
        </w:rPr>
      </w:pPr>
      <w:r>
        <w:rPr>
          <w:sz w:val="28"/>
          <w:szCs w:val="28"/>
        </w:rPr>
        <w:tab/>
        <w:t>- Generate dynamic page content</w:t>
      </w:r>
    </w:p>
    <w:p w:rsidR="00FF1149" w:rsidRDefault="00FF1149" w:rsidP="00FF1149">
      <w:pPr>
        <w:jc w:val="both"/>
        <w:rPr>
          <w:sz w:val="28"/>
          <w:szCs w:val="28"/>
        </w:rPr>
      </w:pPr>
      <w:r>
        <w:rPr>
          <w:sz w:val="28"/>
          <w:szCs w:val="28"/>
        </w:rPr>
        <w:tab/>
        <w:t>- Create, open, read, write and close the files on the server.</w:t>
      </w:r>
    </w:p>
    <w:p w:rsidR="00FF1149" w:rsidRDefault="00FF1149" w:rsidP="00FF1149">
      <w:pPr>
        <w:jc w:val="both"/>
        <w:rPr>
          <w:sz w:val="28"/>
          <w:szCs w:val="28"/>
        </w:rPr>
      </w:pPr>
      <w:r>
        <w:rPr>
          <w:sz w:val="28"/>
          <w:szCs w:val="28"/>
        </w:rPr>
        <w:tab/>
        <w:t>- Collect form data.</w:t>
      </w:r>
    </w:p>
    <w:p w:rsidR="00FF1149" w:rsidRDefault="00FF1149" w:rsidP="00FF1149">
      <w:pPr>
        <w:jc w:val="both"/>
        <w:rPr>
          <w:sz w:val="28"/>
          <w:szCs w:val="28"/>
        </w:rPr>
      </w:pPr>
      <w:r>
        <w:rPr>
          <w:sz w:val="28"/>
          <w:szCs w:val="28"/>
        </w:rPr>
        <w:tab/>
        <w:t>- Send and receive cookies(data which transfers between client &amp; server).</w:t>
      </w:r>
    </w:p>
    <w:p w:rsidR="00FF1149" w:rsidRDefault="00FF1149" w:rsidP="00FF1149">
      <w:pPr>
        <w:jc w:val="both"/>
        <w:rPr>
          <w:sz w:val="28"/>
          <w:szCs w:val="28"/>
        </w:rPr>
      </w:pPr>
      <w:r>
        <w:rPr>
          <w:sz w:val="28"/>
          <w:szCs w:val="28"/>
        </w:rPr>
        <w:tab/>
        <w:t>- Add, delete &amp; modify data in database.</w:t>
      </w:r>
    </w:p>
    <w:p w:rsidR="00FF1149" w:rsidRDefault="00FF1149" w:rsidP="00FF1149">
      <w:pPr>
        <w:jc w:val="both"/>
        <w:rPr>
          <w:sz w:val="28"/>
          <w:szCs w:val="28"/>
        </w:rPr>
      </w:pPr>
      <w:r>
        <w:rPr>
          <w:sz w:val="28"/>
          <w:szCs w:val="28"/>
        </w:rPr>
        <w:tab/>
        <w:t>- Encrypt or decrypt data.</w:t>
      </w:r>
    </w:p>
    <w:p w:rsidR="00094CB4" w:rsidRDefault="00094CB4" w:rsidP="00FF1149">
      <w:pPr>
        <w:jc w:val="both"/>
        <w:rPr>
          <w:sz w:val="28"/>
          <w:szCs w:val="28"/>
        </w:rPr>
      </w:pPr>
    </w:p>
    <w:p w:rsidR="00094CB4" w:rsidRDefault="00094CB4" w:rsidP="00FF1149">
      <w:pPr>
        <w:jc w:val="both"/>
        <w:rPr>
          <w:sz w:val="28"/>
          <w:szCs w:val="28"/>
        </w:rPr>
      </w:pPr>
      <w:r>
        <w:rPr>
          <w:sz w:val="28"/>
          <w:szCs w:val="28"/>
        </w:rPr>
        <w:t xml:space="preserve">   </w:t>
      </w:r>
      <w:r w:rsidRPr="002A1138">
        <w:rPr>
          <w:color w:val="FF0000"/>
          <w:sz w:val="28"/>
          <w:szCs w:val="28"/>
        </w:rPr>
        <w:t>&gt;  What is WAMP ?</w:t>
      </w:r>
    </w:p>
    <w:p w:rsidR="00094CB4" w:rsidRDefault="00094CB4" w:rsidP="00094CB4">
      <w:pPr>
        <w:ind w:left="720"/>
        <w:jc w:val="both"/>
        <w:rPr>
          <w:sz w:val="28"/>
          <w:szCs w:val="28"/>
        </w:rPr>
      </w:pPr>
      <w:r>
        <w:rPr>
          <w:sz w:val="28"/>
          <w:szCs w:val="28"/>
        </w:rPr>
        <w:t>- It is a package of independently created programs installed on computers that uses      microsoft windows operating system.</w:t>
      </w:r>
    </w:p>
    <w:p w:rsidR="00094CB4" w:rsidRDefault="00094CB4" w:rsidP="00094CB4">
      <w:pPr>
        <w:ind w:left="720"/>
        <w:jc w:val="both"/>
        <w:rPr>
          <w:sz w:val="28"/>
          <w:szCs w:val="28"/>
        </w:rPr>
      </w:pPr>
      <w:r>
        <w:rPr>
          <w:sz w:val="28"/>
          <w:szCs w:val="28"/>
        </w:rPr>
        <w:t>- WAMP is an acronym of Wndows, Apache, MySQL, and one of (PHP, Perl or Python).</w:t>
      </w:r>
    </w:p>
    <w:p w:rsidR="00094CB4" w:rsidRDefault="00094CB4" w:rsidP="00094CB4">
      <w:pPr>
        <w:ind w:left="720"/>
        <w:jc w:val="both"/>
        <w:rPr>
          <w:sz w:val="28"/>
          <w:szCs w:val="28"/>
        </w:rPr>
      </w:pPr>
      <w:r>
        <w:rPr>
          <w:sz w:val="28"/>
          <w:szCs w:val="28"/>
        </w:rPr>
        <w:t>- Apache is web server, MySQL is database, PHP Perl &amp; Python are scripting languages.</w:t>
      </w:r>
    </w:p>
    <w:p w:rsidR="00F15535" w:rsidRPr="006D023F" w:rsidRDefault="00F15535" w:rsidP="00094CB4">
      <w:pPr>
        <w:ind w:left="720"/>
        <w:jc w:val="both"/>
        <w:rPr>
          <w:sz w:val="28"/>
          <w:szCs w:val="28"/>
        </w:rPr>
      </w:pPr>
      <w:r>
        <w:rPr>
          <w:sz w:val="28"/>
          <w:szCs w:val="28"/>
        </w:rPr>
        <w:t>- Other programs may also be included in a package, such as phpMyAdmin which provides a graphical user interface for the MySQL database manager.</w:t>
      </w:r>
    </w:p>
    <w:p w:rsidR="006D023F" w:rsidRDefault="00AC732F" w:rsidP="006D023F">
      <w:pPr>
        <w:ind w:left="283"/>
        <w:jc w:val="both"/>
        <w:rPr>
          <w:sz w:val="28"/>
          <w:szCs w:val="28"/>
        </w:rPr>
      </w:pPr>
      <w:r>
        <w:rPr>
          <w:sz w:val="28"/>
          <w:szCs w:val="28"/>
        </w:rPr>
        <w:t xml:space="preserve">&gt;  In this project, we need to learn the following : </w:t>
      </w:r>
    </w:p>
    <w:p w:rsidR="00AC732F" w:rsidRDefault="00AC732F" w:rsidP="006D023F">
      <w:pPr>
        <w:ind w:left="283"/>
        <w:jc w:val="both"/>
        <w:rPr>
          <w:sz w:val="28"/>
          <w:szCs w:val="28"/>
        </w:rPr>
      </w:pPr>
      <w:r>
        <w:rPr>
          <w:sz w:val="28"/>
          <w:szCs w:val="28"/>
        </w:rPr>
        <w:tab/>
        <w:t>- PHP, HTML, Bootstrap, MySQL, phpMyAdmin</w:t>
      </w:r>
    </w:p>
    <w:p w:rsidR="00706B2D" w:rsidRDefault="00706B2D" w:rsidP="006D023F">
      <w:pPr>
        <w:ind w:left="283"/>
        <w:jc w:val="both"/>
        <w:rPr>
          <w:sz w:val="28"/>
          <w:szCs w:val="28"/>
        </w:rPr>
      </w:pPr>
    </w:p>
    <w:p w:rsidR="00AF749E" w:rsidRPr="002A1138" w:rsidRDefault="00AF749E" w:rsidP="006D023F">
      <w:pPr>
        <w:ind w:left="283"/>
        <w:jc w:val="both"/>
        <w:rPr>
          <w:color w:val="FF0000"/>
          <w:sz w:val="28"/>
          <w:szCs w:val="28"/>
        </w:rPr>
      </w:pPr>
      <w:r w:rsidRPr="002A1138">
        <w:rPr>
          <w:color w:val="FF0000"/>
          <w:sz w:val="28"/>
          <w:szCs w:val="28"/>
        </w:rPr>
        <w:t>&gt;  What is Web-Services ?</w:t>
      </w:r>
    </w:p>
    <w:p w:rsidR="00706B2D" w:rsidRDefault="00AF749E" w:rsidP="006D023F">
      <w:pPr>
        <w:ind w:left="283"/>
        <w:jc w:val="both"/>
        <w:rPr>
          <w:sz w:val="28"/>
          <w:szCs w:val="28"/>
        </w:rPr>
      </w:pPr>
      <w:r>
        <w:rPr>
          <w:sz w:val="28"/>
          <w:szCs w:val="28"/>
        </w:rPr>
        <w:t xml:space="preserve">-  </w:t>
      </w:r>
      <w:r w:rsidR="00706B2D">
        <w:rPr>
          <w:sz w:val="28"/>
          <w:szCs w:val="28"/>
        </w:rPr>
        <w:t>Web Service is a function</w:t>
      </w:r>
      <w:r>
        <w:rPr>
          <w:sz w:val="28"/>
          <w:szCs w:val="28"/>
        </w:rPr>
        <w:t xml:space="preserve"> (programatic interface)</w:t>
      </w:r>
      <w:r w:rsidR="00706B2D">
        <w:rPr>
          <w:sz w:val="28"/>
          <w:szCs w:val="28"/>
        </w:rPr>
        <w:t xml:space="preserve"> on server which can be called </w:t>
      </w:r>
      <w:r>
        <w:rPr>
          <w:sz w:val="28"/>
          <w:szCs w:val="28"/>
        </w:rPr>
        <w:t>by any app with any language.</w:t>
      </w:r>
    </w:p>
    <w:p w:rsidR="00AF749E" w:rsidRDefault="00AF749E" w:rsidP="006D023F">
      <w:pPr>
        <w:ind w:left="283"/>
        <w:jc w:val="both"/>
        <w:rPr>
          <w:sz w:val="28"/>
          <w:szCs w:val="28"/>
        </w:rPr>
      </w:pPr>
      <w:r>
        <w:rPr>
          <w:sz w:val="28"/>
          <w:szCs w:val="28"/>
        </w:rPr>
        <w:t xml:space="preserve">-  It is used to send and receive data between </w:t>
      </w:r>
      <w:r w:rsidR="007D5BFC">
        <w:rPr>
          <w:sz w:val="28"/>
          <w:szCs w:val="28"/>
        </w:rPr>
        <w:t>different software applications and different plateforms.</w:t>
      </w:r>
    </w:p>
    <w:p w:rsidR="00AF749E" w:rsidRDefault="00AF749E" w:rsidP="006D023F">
      <w:pPr>
        <w:ind w:left="283"/>
        <w:jc w:val="both"/>
        <w:rPr>
          <w:sz w:val="28"/>
          <w:szCs w:val="28"/>
        </w:rPr>
      </w:pPr>
      <w:r>
        <w:rPr>
          <w:sz w:val="28"/>
          <w:szCs w:val="28"/>
        </w:rPr>
        <w:t>- We can share business logic, data &amp; processes through web service.</w:t>
      </w:r>
    </w:p>
    <w:p w:rsidR="00AF749E" w:rsidRDefault="00AF749E" w:rsidP="006D023F">
      <w:pPr>
        <w:ind w:left="283"/>
        <w:jc w:val="both"/>
        <w:rPr>
          <w:sz w:val="28"/>
          <w:szCs w:val="28"/>
        </w:rPr>
      </w:pPr>
      <w:r>
        <w:rPr>
          <w:sz w:val="28"/>
          <w:szCs w:val="28"/>
        </w:rPr>
        <w:lastRenderedPageBreak/>
        <w:t>- Web service do not have any GUI.</w:t>
      </w:r>
    </w:p>
    <w:p w:rsidR="003D6CA1" w:rsidRDefault="003D6CA1" w:rsidP="006D023F">
      <w:pPr>
        <w:ind w:left="283"/>
        <w:jc w:val="both"/>
        <w:rPr>
          <w:sz w:val="28"/>
          <w:szCs w:val="28"/>
        </w:rPr>
      </w:pPr>
    </w:p>
    <w:p w:rsidR="003D6CA1" w:rsidRPr="002A1138" w:rsidRDefault="003D6CA1" w:rsidP="006D023F">
      <w:pPr>
        <w:ind w:left="283"/>
        <w:jc w:val="both"/>
        <w:rPr>
          <w:color w:val="FF0000"/>
          <w:sz w:val="28"/>
          <w:szCs w:val="28"/>
        </w:rPr>
      </w:pPr>
      <w:r w:rsidRPr="002A1138">
        <w:rPr>
          <w:color w:val="FF0000"/>
          <w:sz w:val="28"/>
          <w:szCs w:val="28"/>
        </w:rPr>
        <w:t>&gt;  What is JSON ?</w:t>
      </w:r>
    </w:p>
    <w:p w:rsidR="003D6CA1" w:rsidRDefault="003D6CA1" w:rsidP="006D023F">
      <w:pPr>
        <w:ind w:left="283"/>
        <w:jc w:val="both"/>
        <w:rPr>
          <w:sz w:val="28"/>
          <w:szCs w:val="28"/>
        </w:rPr>
      </w:pPr>
      <w:r>
        <w:rPr>
          <w:sz w:val="28"/>
          <w:szCs w:val="28"/>
        </w:rPr>
        <w:t>-  JSON is a data interchange format used to communicate between application and server, between server to server or between application to application.</w:t>
      </w:r>
    </w:p>
    <w:p w:rsidR="003D6CA1" w:rsidRDefault="003D6CA1" w:rsidP="006D023F">
      <w:pPr>
        <w:ind w:left="283"/>
        <w:jc w:val="both"/>
        <w:rPr>
          <w:sz w:val="28"/>
          <w:szCs w:val="28"/>
        </w:rPr>
      </w:pPr>
      <w:r>
        <w:rPr>
          <w:sz w:val="28"/>
          <w:szCs w:val="28"/>
        </w:rPr>
        <w:t>- JSON – JavaScript Object Notation.</w:t>
      </w:r>
    </w:p>
    <w:p w:rsidR="003D6CA1" w:rsidRDefault="003D6CA1" w:rsidP="006D023F">
      <w:pPr>
        <w:ind w:left="283"/>
        <w:jc w:val="both"/>
        <w:rPr>
          <w:sz w:val="28"/>
          <w:szCs w:val="28"/>
        </w:rPr>
      </w:pPr>
      <w:r>
        <w:rPr>
          <w:sz w:val="28"/>
          <w:szCs w:val="28"/>
        </w:rPr>
        <w:t>- Basic JSON message (JSONObject) consists of key-value pairs</w:t>
      </w:r>
      <w:r w:rsidR="00FA68D2">
        <w:rPr>
          <w:sz w:val="28"/>
          <w:szCs w:val="28"/>
        </w:rPr>
        <w:t>, like</w:t>
      </w:r>
    </w:p>
    <w:p w:rsidR="00FA68D2" w:rsidRDefault="00FA68D2" w:rsidP="006D023F">
      <w:pPr>
        <w:ind w:left="283"/>
        <w:jc w:val="both"/>
        <w:rPr>
          <w:sz w:val="28"/>
          <w:szCs w:val="28"/>
        </w:rPr>
      </w:pPr>
      <w:r>
        <w:rPr>
          <w:sz w:val="28"/>
          <w:szCs w:val="28"/>
        </w:rPr>
        <w:tab/>
        <w:t>[{“name” : ”Gaurav”}, {“address” : ”Hilldrive”}]</w:t>
      </w:r>
    </w:p>
    <w:p w:rsidR="00FA68D2" w:rsidRDefault="00FA68D2" w:rsidP="006D023F">
      <w:pPr>
        <w:ind w:left="283"/>
        <w:jc w:val="both"/>
        <w:rPr>
          <w:sz w:val="28"/>
          <w:szCs w:val="28"/>
        </w:rPr>
      </w:pPr>
      <w:r>
        <w:rPr>
          <w:sz w:val="28"/>
          <w:szCs w:val="28"/>
        </w:rPr>
        <w:t>- Here  [ ] means array  and  { } means object.</w:t>
      </w:r>
    </w:p>
    <w:p w:rsidR="00C10779" w:rsidRDefault="00C10779" w:rsidP="006D023F">
      <w:pPr>
        <w:ind w:left="283"/>
        <w:jc w:val="both"/>
        <w:rPr>
          <w:sz w:val="28"/>
          <w:szCs w:val="28"/>
        </w:rPr>
      </w:pPr>
      <w:r>
        <w:rPr>
          <w:sz w:val="28"/>
          <w:szCs w:val="28"/>
        </w:rPr>
        <w:t>- Output from web services in JSON format must be within [ ] array.</w:t>
      </w:r>
    </w:p>
    <w:p w:rsidR="00C10779" w:rsidRDefault="00C10779" w:rsidP="006D023F">
      <w:pPr>
        <w:ind w:left="283"/>
        <w:jc w:val="both"/>
        <w:rPr>
          <w:sz w:val="28"/>
          <w:szCs w:val="28"/>
        </w:rPr>
      </w:pPr>
    </w:p>
    <w:p w:rsidR="00C10779" w:rsidRPr="002A1138" w:rsidRDefault="00C10779" w:rsidP="006D023F">
      <w:pPr>
        <w:ind w:left="283"/>
        <w:jc w:val="both"/>
        <w:rPr>
          <w:color w:val="FF0000"/>
          <w:sz w:val="28"/>
          <w:szCs w:val="28"/>
        </w:rPr>
      </w:pPr>
      <w:r w:rsidRPr="002A1138">
        <w:rPr>
          <w:color w:val="FF0000"/>
          <w:sz w:val="28"/>
          <w:szCs w:val="28"/>
        </w:rPr>
        <w:t>&gt;  How to generate JSON Object using PHP ?</w:t>
      </w:r>
    </w:p>
    <w:p w:rsidR="00C10779" w:rsidRDefault="00C10779" w:rsidP="006D023F">
      <w:pPr>
        <w:ind w:left="283"/>
        <w:jc w:val="both"/>
        <w:rPr>
          <w:sz w:val="28"/>
          <w:szCs w:val="28"/>
        </w:rPr>
      </w:pPr>
      <w:r>
        <w:rPr>
          <w:sz w:val="28"/>
          <w:szCs w:val="28"/>
        </w:rPr>
        <w:t>- First create array in PHP.</w:t>
      </w:r>
    </w:p>
    <w:p w:rsidR="00C10779" w:rsidRDefault="00C10779" w:rsidP="006D023F">
      <w:pPr>
        <w:ind w:left="283"/>
        <w:jc w:val="both"/>
        <w:rPr>
          <w:sz w:val="28"/>
          <w:szCs w:val="28"/>
        </w:rPr>
      </w:pPr>
      <w:r>
        <w:rPr>
          <w:sz w:val="28"/>
          <w:szCs w:val="28"/>
        </w:rPr>
        <w:t>- PHP has json_encode() function for encoding array in JSON format. So pass the array in this function.</w:t>
      </w:r>
    </w:p>
    <w:p w:rsidR="00C10779" w:rsidRDefault="00C10779" w:rsidP="006D023F">
      <w:pPr>
        <w:ind w:left="283"/>
        <w:jc w:val="both"/>
        <w:rPr>
          <w:sz w:val="28"/>
          <w:szCs w:val="28"/>
        </w:rPr>
      </w:pPr>
      <w:r>
        <w:rPr>
          <w:sz w:val="28"/>
          <w:szCs w:val="28"/>
        </w:rPr>
        <w:t>- echo the values, which above function returns.</w:t>
      </w:r>
    </w:p>
    <w:p w:rsidR="00C10779" w:rsidRDefault="00C10779" w:rsidP="006D023F">
      <w:pPr>
        <w:ind w:left="283"/>
        <w:jc w:val="both"/>
        <w:rPr>
          <w:sz w:val="28"/>
          <w:szCs w:val="28"/>
        </w:rPr>
      </w:pPr>
      <w:r>
        <w:rPr>
          <w:sz w:val="28"/>
          <w:szCs w:val="28"/>
        </w:rPr>
        <w:t>- It must be used only once per page or end of any web page.</w:t>
      </w:r>
    </w:p>
    <w:p w:rsidR="00FA68D2" w:rsidRDefault="00FA68D2" w:rsidP="006D023F">
      <w:pPr>
        <w:ind w:left="283"/>
        <w:jc w:val="both"/>
        <w:rPr>
          <w:sz w:val="28"/>
          <w:szCs w:val="28"/>
        </w:rPr>
      </w:pPr>
      <w:r>
        <w:rPr>
          <w:sz w:val="28"/>
          <w:szCs w:val="28"/>
        </w:rPr>
        <w:t xml:space="preserve"> </w:t>
      </w:r>
    </w:p>
    <w:p w:rsidR="00415EFA" w:rsidRDefault="00415EFA" w:rsidP="006D023F">
      <w:pPr>
        <w:ind w:left="283"/>
        <w:jc w:val="both"/>
        <w:rPr>
          <w:sz w:val="28"/>
          <w:szCs w:val="28"/>
        </w:rPr>
      </w:pPr>
    </w:p>
    <w:p w:rsidR="00415EFA" w:rsidRDefault="00415EFA" w:rsidP="006D023F">
      <w:pPr>
        <w:ind w:left="283"/>
        <w:jc w:val="both"/>
        <w:rPr>
          <w:sz w:val="28"/>
          <w:szCs w:val="28"/>
        </w:rPr>
      </w:pPr>
    </w:p>
    <w:p w:rsidR="00415EFA" w:rsidRDefault="00415EFA" w:rsidP="006D023F">
      <w:pPr>
        <w:ind w:left="283"/>
        <w:jc w:val="both"/>
        <w:rPr>
          <w:sz w:val="28"/>
          <w:szCs w:val="28"/>
        </w:rPr>
      </w:pPr>
    </w:p>
    <w:p w:rsidR="00415EFA" w:rsidRPr="001D7F72" w:rsidRDefault="00415EFA" w:rsidP="00415EFA">
      <w:pPr>
        <w:jc w:val="center"/>
        <w:rPr>
          <w:sz w:val="26"/>
          <w:szCs w:val="26"/>
          <w:u w:val="single"/>
        </w:rPr>
      </w:pPr>
      <w:r w:rsidRPr="00A95521">
        <w:rPr>
          <w:sz w:val="26"/>
          <w:szCs w:val="26"/>
          <w:highlight w:val="yellow"/>
          <w:u w:val="single"/>
        </w:rPr>
        <w:t>LAYOUTS IN ANDROID</w:t>
      </w:r>
    </w:p>
    <w:p w:rsidR="00415EFA" w:rsidRPr="00415EFA" w:rsidRDefault="00415EFA" w:rsidP="00415EFA">
      <w:pPr>
        <w:ind w:left="283"/>
        <w:jc w:val="both"/>
        <w:rPr>
          <w:color w:val="FF0000"/>
          <w:sz w:val="28"/>
          <w:szCs w:val="28"/>
        </w:rPr>
      </w:pPr>
      <w:r>
        <w:rPr>
          <w:color w:val="FF0000"/>
          <w:sz w:val="28"/>
          <w:szCs w:val="28"/>
        </w:rPr>
        <w:t>&gt;  What is Layouts in Android</w:t>
      </w:r>
      <w:r w:rsidRPr="00415EFA">
        <w:rPr>
          <w:color w:val="FF0000"/>
          <w:sz w:val="28"/>
          <w:szCs w:val="28"/>
        </w:rPr>
        <w:t xml:space="preserve"> ?</w:t>
      </w:r>
    </w:p>
    <w:p w:rsidR="00415EFA" w:rsidRPr="00875AC5" w:rsidRDefault="00415EFA" w:rsidP="00415EFA">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t>- Android Layouts is used to define the user interface which holds the UI controls or widgets   that will appear on the screen of an android application or activity.</w:t>
      </w:r>
    </w:p>
    <w:p w:rsidR="005E2682" w:rsidRPr="00875AC5" w:rsidRDefault="005E2682" w:rsidP="00415EFA">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t>- View : View is anything that an Android Application can display. It can be any type of widget like image, text etc.</w:t>
      </w:r>
    </w:p>
    <w:p w:rsidR="005E2682" w:rsidRPr="00875AC5" w:rsidRDefault="005E2682"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tab/>
        <w:t>View is the baseclass for all UI components.</w:t>
      </w:r>
    </w:p>
    <w:p w:rsidR="005E2682" w:rsidRPr="00875AC5" w:rsidRDefault="005E2682"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t xml:space="preserve">- ViewGroup : It is an invisible container of views and other viewgroups. Layouts can be called viewgroups. </w:t>
      </w:r>
    </w:p>
    <w:p w:rsidR="005E2682" w:rsidRPr="00875AC5" w:rsidRDefault="005E2682"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lastRenderedPageBreak/>
        <w:tab/>
        <w:t>ViewGroup is the base class for all layouts. ViewGroup extends View class.</w:t>
      </w:r>
    </w:p>
    <w:p w:rsidR="005E2682" w:rsidRPr="00875AC5" w:rsidRDefault="005E2682"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t>- As pe google’s suggestion, don’t use layout within layout, if possible.</w:t>
      </w:r>
    </w:p>
    <w:p w:rsidR="005E2682" w:rsidRDefault="005E2682"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r w:rsidRPr="00875AC5">
        <w:rPr>
          <w:rFonts w:asciiTheme="minorHAnsi" w:eastAsiaTheme="minorHAnsi" w:hAnsiTheme="minorHAnsi" w:cstheme="minorBidi"/>
          <w:sz w:val="28"/>
          <w:szCs w:val="28"/>
          <w:lang w:bidi="ar-SA"/>
        </w:rPr>
        <w:t>- Also use Constraint Layout instead of any other layout</w:t>
      </w:r>
      <w:r w:rsidR="00875AC5" w:rsidRPr="00875AC5">
        <w:rPr>
          <w:rFonts w:asciiTheme="minorHAnsi" w:eastAsiaTheme="minorHAnsi" w:hAnsiTheme="minorHAnsi" w:cstheme="minorBidi"/>
          <w:sz w:val="28"/>
          <w:szCs w:val="28"/>
          <w:lang w:bidi="ar-SA"/>
        </w:rPr>
        <w:t>. We can reduce the use of layouts within layouts by using constraint layout.</w:t>
      </w:r>
    </w:p>
    <w:p w:rsidR="00875AC5" w:rsidRDefault="00875AC5" w:rsidP="003C17C1">
      <w:pPr>
        <w:ind w:left="283"/>
        <w:jc w:val="both"/>
        <w:rPr>
          <w:color w:val="FF0000"/>
          <w:sz w:val="28"/>
          <w:szCs w:val="28"/>
        </w:rPr>
      </w:pPr>
      <w:r>
        <w:rPr>
          <w:color w:val="FF0000"/>
          <w:sz w:val="28"/>
          <w:szCs w:val="28"/>
        </w:rPr>
        <w:t>&gt;  Types of Layouts in Android :</w:t>
      </w:r>
      <w:r w:rsidR="004A7C4D">
        <w:rPr>
          <w:color w:val="FF0000"/>
          <w:sz w:val="28"/>
          <w:szCs w:val="28"/>
        </w:rPr>
        <w:t xml:space="preserve"> (Click on link to see detail</w:t>
      </w:r>
      <w:r w:rsidR="003C17C1">
        <w:rPr>
          <w:color w:val="FF0000"/>
          <w:sz w:val="28"/>
          <w:szCs w:val="28"/>
        </w:rPr>
        <w:t xml:space="preserve">, Reference websites :    </w:t>
      </w:r>
      <w:r w:rsidR="003C17C1">
        <w:rPr>
          <w:sz w:val="28"/>
          <w:szCs w:val="28"/>
        </w:rPr>
        <w:t>www.technxt.net</w:t>
      </w:r>
      <w:r w:rsidR="003C17C1">
        <w:rPr>
          <w:color w:val="FF0000"/>
          <w:sz w:val="28"/>
          <w:szCs w:val="28"/>
        </w:rPr>
        <w:t xml:space="preserve"> and   </w:t>
      </w:r>
      <w:hyperlink r:id="rId7" w:history="1">
        <w:r w:rsidR="003C17C1" w:rsidRPr="00DA7F41">
          <w:rPr>
            <w:rStyle w:val="Hyperlink"/>
            <w:sz w:val="28"/>
            <w:szCs w:val="28"/>
          </w:rPr>
          <w:t>www.tutorialspoint.com</w:t>
        </w:r>
      </w:hyperlink>
      <w:r w:rsidR="004A7C4D">
        <w:rPr>
          <w:color w:val="FF0000"/>
          <w:sz w:val="28"/>
          <w:szCs w:val="28"/>
        </w:rPr>
        <w:t>) :</w:t>
      </w:r>
    </w:p>
    <w:p w:rsidR="00AD3315" w:rsidRDefault="00D14E96" w:rsidP="00AD331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8" w:history="1">
        <w:r w:rsidR="00875AC5" w:rsidRPr="00875AC5">
          <w:rPr>
            <w:rFonts w:ascii="Arial" w:eastAsia="Times New Roman" w:hAnsi="Arial" w:cs="Arial"/>
            <w:b/>
            <w:bCs/>
            <w:color w:val="1151D3"/>
            <w:sz w:val="24"/>
            <w:szCs w:val="24"/>
            <w:u w:val="single"/>
            <w:lang w:bidi="gu-IN"/>
          </w:rPr>
          <w:t>Linear Layout</w:t>
        </w:r>
      </w:hyperlink>
      <w:r w:rsidR="00875AC5" w:rsidRPr="00875AC5">
        <w:rPr>
          <w:rFonts w:ascii="Arial" w:eastAsia="Times New Roman" w:hAnsi="Arial" w:cs="Arial"/>
          <w:color w:val="222222"/>
          <w:sz w:val="24"/>
          <w:szCs w:val="24"/>
          <w:lang w:bidi="gu-IN"/>
        </w:rPr>
        <w:t> :- LinearLayout is a view group used to provide child View elements one by one that aligns all children in a single direction, vertically or horizontally.</w:t>
      </w:r>
    </w:p>
    <w:p w:rsidR="004A7C4D" w:rsidRPr="00875AC5" w:rsidRDefault="004A7C4D" w:rsidP="00AD331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r>
        <w:rPr>
          <w:rFonts w:ascii="Arial" w:eastAsia="Times New Roman" w:hAnsi="Arial" w:cs="Arial"/>
          <w:color w:val="222222"/>
          <w:sz w:val="24"/>
          <w:szCs w:val="24"/>
          <w:lang w:bidi="gu-IN"/>
        </w:rPr>
        <w:t xml:space="preserve">Related main attributes are </w:t>
      </w:r>
      <w:r w:rsidRPr="003C17C1">
        <w:rPr>
          <w:rFonts w:ascii="Arial" w:eastAsia="Times New Roman" w:hAnsi="Arial" w:cs="Arial"/>
          <w:color w:val="222222"/>
          <w:sz w:val="24"/>
          <w:szCs w:val="24"/>
          <w:highlight w:val="yellow"/>
          <w:lang w:bidi="gu-IN"/>
        </w:rPr>
        <w:t>orientation, weightSum</w:t>
      </w:r>
      <w:r>
        <w:rPr>
          <w:rFonts w:ascii="Arial" w:eastAsia="Times New Roman" w:hAnsi="Arial" w:cs="Arial"/>
          <w:color w:val="222222"/>
          <w:sz w:val="24"/>
          <w:szCs w:val="24"/>
          <w:lang w:bidi="gu-IN"/>
        </w:rPr>
        <w:t xml:space="preserve"> etc…</w:t>
      </w:r>
    </w:p>
    <w:p w:rsidR="00875AC5" w:rsidRP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9" w:history="1">
        <w:r w:rsidR="00875AC5" w:rsidRPr="00875AC5">
          <w:rPr>
            <w:rFonts w:ascii="Arial" w:eastAsia="Times New Roman" w:hAnsi="Arial" w:cs="Arial"/>
            <w:b/>
            <w:bCs/>
            <w:color w:val="1151D3"/>
            <w:sz w:val="24"/>
            <w:szCs w:val="24"/>
            <w:lang w:bidi="gu-IN"/>
          </w:rPr>
          <w:t>Relative Layout</w:t>
        </w:r>
        <w:r w:rsidR="00875AC5" w:rsidRPr="00875AC5">
          <w:rPr>
            <w:rFonts w:ascii="Arial" w:eastAsia="Times New Roman" w:hAnsi="Arial" w:cs="Arial"/>
            <w:color w:val="1151D3"/>
            <w:sz w:val="24"/>
            <w:szCs w:val="24"/>
            <w:u w:val="single"/>
            <w:lang w:bidi="gu-IN"/>
          </w:rPr>
          <w:t> </w:t>
        </w:r>
      </w:hyperlink>
      <w:r w:rsidR="00875AC5" w:rsidRPr="00875AC5">
        <w:rPr>
          <w:rFonts w:ascii="Arial" w:eastAsia="Times New Roman" w:hAnsi="Arial" w:cs="Arial"/>
          <w:color w:val="222222"/>
          <w:sz w:val="24"/>
          <w:szCs w:val="24"/>
          <w:lang w:bidi="gu-IN"/>
        </w:rPr>
        <w:t>:- RelativeLayout is a view group that displays child views in relative positions.</w:t>
      </w:r>
    </w:p>
    <w:p w:rsidR="00875AC5" w:rsidRP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10" w:history="1">
        <w:r w:rsidR="00875AC5" w:rsidRPr="00875AC5">
          <w:rPr>
            <w:rFonts w:ascii="Arial" w:eastAsia="Times New Roman" w:hAnsi="Arial" w:cs="Arial"/>
            <w:b/>
            <w:bCs/>
            <w:color w:val="1151D3"/>
            <w:sz w:val="24"/>
            <w:szCs w:val="24"/>
            <w:u w:val="single"/>
            <w:lang w:bidi="gu-IN"/>
          </w:rPr>
          <w:t>Constraint Layout</w:t>
        </w:r>
      </w:hyperlink>
      <w:r w:rsidR="00875AC5" w:rsidRPr="00875AC5">
        <w:rPr>
          <w:rFonts w:ascii="Arial" w:eastAsia="Times New Roman" w:hAnsi="Arial" w:cs="Arial"/>
          <w:color w:val="222222"/>
          <w:sz w:val="24"/>
          <w:szCs w:val="24"/>
          <w:lang w:bidi="gu-IN"/>
        </w:rPr>
        <w:t> :-</w:t>
      </w:r>
      <w:r w:rsidR="002A1138">
        <w:rPr>
          <w:rFonts w:ascii="Arial" w:eastAsia="Times New Roman" w:hAnsi="Arial" w:cs="Arial"/>
          <w:color w:val="222222"/>
          <w:sz w:val="24"/>
          <w:szCs w:val="24"/>
          <w:lang w:bidi="gu-IN"/>
        </w:rPr>
        <w:t xml:space="preserve"> </w:t>
      </w:r>
      <w:r w:rsidR="002A1138" w:rsidRPr="002A1138">
        <w:rPr>
          <w:rFonts w:ascii="Arial" w:eastAsia="Times New Roman" w:hAnsi="Arial" w:cs="Arial"/>
          <w:color w:val="222222"/>
          <w:sz w:val="24"/>
          <w:szCs w:val="24"/>
          <w:lang w:bidi="gu-IN"/>
        </w:rPr>
        <w:t>A ConstraintLayout is a </w:t>
      </w:r>
      <w:hyperlink r:id="rId11" w:history="1">
        <w:r w:rsidR="002A1138" w:rsidRPr="002A1138">
          <w:rPr>
            <w:rFonts w:ascii="Arial" w:eastAsia="Times New Roman" w:hAnsi="Arial" w:cs="Arial"/>
            <w:color w:val="222222"/>
            <w:sz w:val="24"/>
            <w:szCs w:val="24"/>
            <w:lang w:bidi="gu-IN"/>
          </w:rPr>
          <w:t>android.view.ViewGroup</w:t>
        </w:r>
      </w:hyperlink>
      <w:r w:rsidR="002A1138" w:rsidRPr="002A1138">
        <w:rPr>
          <w:rFonts w:ascii="Arial" w:eastAsia="Times New Roman" w:hAnsi="Arial" w:cs="Arial"/>
          <w:color w:val="222222"/>
          <w:sz w:val="24"/>
          <w:szCs w:val="24"/>
          <w:lang w:bidi="gu-IN"/>
        </w:rPr>
        <w:t> which allows you to position and size widgets in a flexible way</w:t>
      </w:r>
      <w:r w:rsidR="002A1138">
        <w:rPr>
          <w:rFonts w:ascii="Arial" w:hAnsi="Arial" w:cs="Arial"/>
          <w:color w:val="202124"/>
          <w:shd w:val="clear" w:color="auto" w:fill="FFFFFF"/>
        </w:rPr>
        <w:t>.</w:t>
      </w:r>
      <w:r w:rsidR="00875AC5" w:rsidRPr="00875AC5">
        <w:rPr>
          <w:rFonts w:ascii="Arial" w:eastAsia="Times New Roman" w:hAnsi="Arial" w:cs="Arial"/>
          <w:color w:val="222222"/>
          <w:sz w:val="24"/>
          <w:szCs w:val="24"/>
          <w:lang w:bidi="gu-IN"/>
        </w:rPr>
        <w:t xml:space="preserve"> </w:t>
      </w:r>
      <w:r w:rsidR="00875AC5" w:rsidRPr="008F13B5">
        <w:rPr>
          <w:rFonts w:ascii="Arial" w:eastAsia="Times New Roman" w:hAnsi="Arial" w:cs="Arial"/>
          <w:color w:val="222222"/>
          <w:sz w:val="24"/>
          <w:szCs w:val="24"/>
          <w:highlight w:val="yellow"/>
          <w:lang w:bidi="gu-IN"/>
        </w:rPr>
        <w:t>ConstraintLayout is a ViewGroup subclass, used to specify the position of a layout constraints for every child View relative to other views present</w:t>
      </w:r>
      <w:r w:rsidR="00875AC5" w:rsidRPr="00875AC5">
        <w:rPr>
          <w:rFonts w:ascii="Arial" w:eastAsia="Times New Roman" w:hAnsi="Arial" w:cs="Arial"/>
          <w:color w:val="222222"/>
          <w:sz w:val="24"/>
          <w:szCs w:val="24"/>
          <w:lang w:bidi="gu-IN"/>
        </w:rPr>
        <w:t>. A ConstraintLayout is similar to a RelativeLayout, but having more power.</w:t>
      </w:r>
    </w:p>
    <w:p w:rsid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12" w:history="1">
        <w:r w:rsidR="00875AC5" w:rsidRPr="00875AC5">
          <w:rPr>
            <w:rFonts w:ascii="Arial" w:eastAsia="Times New Roman" w:hAnsi="Arial" w:cs="Arial"/>
            <w:b/>
            <w:bCs/>
            <w:color w:val="1151D3"/>
            <w:sz w:val="24"/>
            <w:szCs w:val="24"/>
            <w:u w:val="single"/>
            <w:lang w:bidi="gu-IN"/>
          </w:rPr>
          <w:t>Frame Layout</w:t>
        </w:r>
      </w:hyperlink>
      <w:r w:rsidR="00875AC5" w:rsidRPr="00875AC5">
        <w:rPr>
          <w:rFonts w:ascii="Arial" w:eastAsia="Times New Roman" w:hAnsi="Arial" w:cs="Arial"/>
          <w:color w:val="222222"/>
          <w:sz w:val="24"/>
          <w:szCs w:val="24"/>
          <w:lang w:bidi="gu-IN"/>
        </w:rPr>
        <w:t> :- FrameLayout is a ViewGroup subclass which is used to specify the position of View instances it contains on the top of each other to display only a single View inside the FrameLayout.</w:t>
      </w:r>
    </w:p>
    <w:p w:rsidR="00230624" w:rsidRPr="00230624" w:rsidRDefault="00230624" w:rsidP="00230624">
      <w:pPr>
        <w:pStyle w:val="ListParagraph"/>
        <w:numPr>
          <w:ilvl w:val="0"/>
          <w:numId w:val="13"/>
        </w:numPr>
        <w:spacing w:before="120" w:after="144" w:line="240" w:lineRule="auto"/>
        <w:ind w:right="48"/>
        <w:jc w:val="both"/>
        <w:rPr>
          <w:rFonts w:ascii="Arial" w:eastAsia="Times New Roman" w:hAnsi="Arial" w:cs="Arial"/>
          <w:color w:val="000000"/>
          <w:sz w:val="24"/>
          <w:szCs w:val="24"/>
          <w:lang w:bidi="gu-IN"/>
        </w:rPr>
      </w:pPr>
      <w:r w:rsidRPr="00230624">
        <w:rPr>
          <w:rFonts w:ascii="Arial" w:eastAsia="Times New Roman" w:hAnsi="Arial" w:cs="Arial"/>
          <w:color w:val="000000"/>
          <w:sz w:val="24"/>
          <w:szCs w:val="24"/>
          <w:lang w:bidi="gu-IN"/>
        </w:rPr>
        <w:t xml:space="preserve">You can, however, add multiple children to a FrameLayout and control their position within the FrameLayout by assigning gravity to each child, using the </w:t>
      </w:r>
      <w:r w:rsidRPr="00230624">
        <w:rPr>
          <w:rFonts w:ascii="Arial" w:eastAsia="Times New Roman" w:hAnsi="Arial" w:cs="Arial"/>
          <w:color w:val="000000"/>
          <w:sz w:val="24"/>
          <w:szCs w:val="24"/>
          <w:highlight w:val="yellow"/>
          <w:lang w:bidi="gu-IN"/>
        </w:rPr>
        <w:t>android:layout_gravity</w:t>
      </w:r>
      <w:r w:rsidRPr="00230624">
        <w:rPr>
          <w:rFonts w:ascii="Arial" w:eastAsia="Times New Roman" w:hAnsi="Arial" w:cs="Arial"/>
          <w:color w:val="000000"/>
          <w:sz w:val="24"/>
          <w:szCs w:val="24"/>
          <w:lang w:bidi="gu-IN"/>
        </w:rPr>
        <w:t xml:space="preserve"> attribute.</w:t>
      </w:r>
    </w:p>
    <w:p w:rsidR="00875AC5" w:rsidRP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13" w:history="1">
        <w:r w:rsidR="00875AC5" w:rsidRPr="00875AC5">
          <w:rPr>
            <w:rFonts w:ascii="Arial" w:eastAsia="Times New Roman" w:hAnsi="Arial" w:cs="Arial"/>
            <w:b/>
            <w:bCs/>
            <w:color w:val="1151D3"/>
            <w:sz w:val="24"/>
            <w:szCs w:val="24"/>
            <w:u w:val="single"/>
            <w:lang w:bidi="gu-IN"/>
          </w:rPr>
          <w:t>Absolute Layout</w:t>
        </w:r>
      </w:hyperlink>
      <w:r w:rsidR="00875AC5" w:rsidRPr="00875AC5">
        <w:rPr>
          <w:rFonts w:ascii="Arial" w:eastAsia="Times New Roman" w:hAnsi="Arial" w:cs="Arial"/>
          <w:b/>
          <w:bCs/>
          <w:color w:val="222222"/>
          <w:sz w:val="24"/>
          <w:szCs w:val="24"/>
          <w:lang w:bidi="gu-IN"/>
        </w:rPr>
        <w:t> </w:t>
      </w:r>
      <w:r w:rsidR="00875AC5" w:rsidRPr="00875AC5">
        <w:rPr>
          <w:rFonts w:ascii="Arial" w:eastAsia="Times New Roman" w:hAnsi="Arial" w:cs="Arial"/>
          <w:color w:val="222222"/>
          <w:sz w:val="24"/>
          <w:szCs w:val="24"/>
          <w:lang w:bidi="gu-IN"/>
        </w:rPr>
        <w:t>:- AbsoluteLayout enables you to specify the exact location of its children.</w:t>
      </w:r>
    </w:p>
    <w:p w:rsidR="00875AC5" w:rsidRP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14" w:history="1">
        <w:r w:rsidR="00875AC5" w:rsidRPr="00875AC5">
          <w:rPr>
            <w:rFonts w:ascii="Arial" w:eastAsia="Times New Roman" w:hAnsi="Arial" w:cs="Arial"/>
            <w:b/>
            <w:bCs/>
            <w:color w:val="1151D3"/>
            <w:sz w:val="24"/>
            <w:szCs w:val="24"/>
            <w:u w:val="single"/>
            <w:lang w:bidi="gu-IN"/>
          </w:rPr>
          <w:t>Table Layout </w:t>
        </w:r>
      </w:hyperlink>
      <w:r w:rsidR="00875AC5" w:rsidRPr="00875AC5">
        <w:rPr>
          <w:rFonts w:ascii="Arial" w:eastAsia="Times New Roman" w:hAnsi="Arial" w:cs="Arial"/>
          <w:color w:val="222222"/>
          <w:sz w:val="24"/>
          <w:szCs w:val="24"/>
          <w:lang w:bidi="gu-IN"/>
        </w:rPr>
        <w:t>:- TableLayout is a view that groups views into rows and columns.</w:t>
      </w:r>
      <w:r w:rsidR="004E7BD6">
        <w:rPr>
          <w:rFonts w:ascii="Arial" w:eastAsia="Times New Roman" w:hAnsi="Arial" w:cs="Arial"/>
          <w:color w:val="222222"/>
          <w:sz w:val="24"/>
          <w:szCs w:val="24"/>
          <w:lang w:bidi="gu-IN"/>
        </w:rPr>
        <w:t xml:space="preserve"> </w:t>
      </w:r>
      <w:r w:rsidR="004E7BD6" w:rsidRPr="004E7BD6">
        <w:rPr>
          <w:rFonts w:ascii="Arial" w:eastAsia="Times New Roman" w:hAnsi="Arial" w:cs="Arial"/>
          <w:color w:val="222222"/>
          <w:sz w:val="24"/>
          <w:szCs w:val="24"/>
          <w:highlight w:val="yellow"/>
          <w:lang w:bidi="gu-IN"/>
        </w:rPr>
        <w:t>weightSum</w:t>
      </w:r>
      <w:r w:rsidR="004E7BD6">
        <w:rPr>
          <w:rFonts w:ascii="Arial" w:eastAsia="Times New Roman" w:hAnsi="Arial" w:cs="Arial"/>
          <w:color w:val="222222"/>
          <w:sz w:val="24"/>
          <w:szCs w:val="24"/>
          <w:lang w:bidi="gu-IN"/>
        </w:rPr>
        <w:t xml:space="preserve"> attribute is used to equally divide rows &amp; columns in table.</w:t>
      </w:r>
    </w:p>
    <w:p w:rsidR="00875AC5" w:rsidRP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15" w:history="1">
        <w:r w:rsidR="00875AC5" w:rsidRPr="00875AC5">
          <w:rPr>
            <w:rFonts w:ascii="Arial" w:eastAsia="Times New Roman" w:hAnsi="Arial" w:cs="Arial"/>
            <w:b/>
            <w:bCs/>
            <w:color w:val="1151D3"/>
            <w:sz w:val="24"/>
            <w:szCs w:val="24"/>
            <w:u w:val="single"/>
            <w:lang w:bidi="gu-IN"/>
          </w:rPr>
          <w:t>List View</w:t>
        </w:r>
      </w:hyperlink>
      <w:r w:rsidR="00875AC5" w:rsidRPr="00875AC5">
        <w:rPr>
          <w:rFonts w:ascii="Arial" w:eastAsia="Times New Roman" w:hAnsi="Arial" w:cs="Arial"/>
          <w:color w:val="222222"/>
          <w:sz w:val="24"/>
          <w:szCs w:val="24"/>
          <w:lang w:bidi="gu-IN"/>
        </w:rPr>
        <w:t> :- ListView is a view group that displays a list of scrollable items.</w:t>
      </w:r>
    </w:p>
    <w:p w:rsidR="00875AC5" w:rsidRDefault="00D14E96" w:rsidP="00875AC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lang w:bidi="gu-IN"/>
        </w:rPr>
      </w:pPr>
      <w:hyperlink r:id="rId16" w:history="1">
        <w:r w:rsidR="00875AC5" w:rsidRPr="00875AC5">
          <w:rPr>
            <w:rFonts w:ascii="Arial" w:eastAsia="Times New Roman" w:hAnsi="Arial" w:cs="Arial"/>
            <w:b/>
            <w:bCs/>
            <w:color w:val="1151D3"/>
            <w:sz w:val="24"/>
            <w:szCs w:val="24"/>
            <w:u w:val="single"/>
            <w:lang w:bidi="gu-IN"/>
          </w:rPr>
          <w:t>Grid View</w:t>
        </w:r>
      </w:hyperlink>
      <w:r w:rsidR="00875AC5" w:rsidRPr="00875AC5">
        <w:rPr>
          <w:rFonts w:ascii="Arial" w:eastAsia="Times New Roman" w:hAnsi="Arial" w:cs="Arial"/>
          <w:color w:val="222222"/>
          <w:sz w:val="24"/>
          <w:szCs w:val="24"/>
          <w:lang w:bidi="gu-IN"/>
        </w:rPr>
        <w:t> :- GridView is a ViewGroup that displays items in a two-dimensional, scrollable grid.</w:t>
      </w:r>
    </w:p>
    <w:p w:rsidR="00F83F80" w:rsidRPr="00DB09A6" w:rsidRDefault="00F83F80" w:rsidP="00DB09A6">
      <w:pPr>
        <w:pStyle w:val="NormalWeb"/>
        <w:shd w:val="clear" w:color="auto" w:fill="FFFFFF"/>
        <w:spacing w:before="0" w:beforeAutospacing="0"/>
        <w:ind w:firstLine="720"/>
        <w:textAlignment w:val="baseline"/>
        <w:rPr>
          <w:rFonts w:ascii="Arial" w:hAnsi="Arial" w:cs="Arial"/>
          <w:color w:val="222222"/>
        </w:rPr>
      </w:pPr>
      <w:r w:rsidRPr="00F83F80">
        <w:rPr>
          <w:rFonts w:ascii="Arial" w:hAnsi="Arial" w:cs="Arial"/>
          <w:b/>
          <w:bCs/>
          <w:color w:val="1151D3"/>
          <w:u w:val="single"/>
        </w:rPr>
        <w:t xml:space="preserve">CoordinatorLayout </w:t>
      </w:r>
      <w:r>
        <w:rPr>
          <w:rFonts w:ascii="Arial" w:hAnsi="Arial" w:cs="Arial"/>
          <w:color w:val="222222"/>
        </w:rPr>
        <w:t xml:space="preserve">:-  </w:t>
      </w:r>
      <w:r w:rsidRPr="00DB09A6">
        <w:rPr>
          <w:rFonts w:ascii="Arial" w:hAnsi="Arial" w:cs="Arial"/>
          <w:color w:val="222222"/>
        </w:rPr>
        <w:t>A CoordinatorLayout (a ViewGroup) brings the different elements (ch</w:t>
      </w:r>
      <w:r w:rsidR="00DB09A6">
        <w:rPr>
          <w:rFonts w:ascii="Arial" w:hAnsi="Arial" w:cs="Arial"/>
          <w:color w:val="222222"/>
        </w:rPr>
        <w:t>ild Views) of a l</w:t>
      </w:r>
      <w:r w:rsidRPr="00DB09A6">
        <w:rPr>
          <w:rFonts w:ascii="Arial" w:hAnsi="Arial" w:cs="Arial"/>
          <w:color w:val="222222"/>
        </w:rPr>
        <w:t>ayout into a harmonious or efficient relationship:</w:t>
      </w:r>
    </w:p>
    <w:p w:rsidR="00F83F80" w:rsidRDefault="00F83F80" w:rsidP="00F83F80">
      <w:pPr>
        <w:shd w:val="clear" w:color="auto" w:fill="FFFFFF"/>
        <w:spacing w:after="100" w:afterAutospacing="1" w:line="240" w:lineRule="auto"/>
        <w:textAlignment w:val="baseline"/>
        <w:rPr>
          <w:rFonts w:ascii="Arial" w:eastAsia="Times New Roman" w:hAnsi="Arial" w:cs="Arial"/>
          <w:color w:val="222222"/>
          <w:sz w:val="24"/>
          <w:szCs w:val="24"/>
          <w:lang w:bidi="gu-IN"/>
        </w:rPr>
      </w:pPr>
      <w:r w:rsidRPr="00F83F80">
        <w:rPr>
          <w:rFonts w:ascii="Arial" w:eastAsia="Times New Roman" w:hAnsi="Arial" w:cs="Arial"/>
          <w:color w:val="222222"/>
          <w:sz w:val="24"/>
          <w:szCs w:val="24"/>
          <w:lang w:bidi="gu-IN"/>
        </w:rPr>
        <w:t>With the help of a CoordinatorLayout, child views work together harmoniously to implement awesome behaviours such as</w:t>
      </w:r>
      <w:r w:rsidR="00DB09A6">
        <w:rPr>
          <w:rFonts w:ascii="Arial" w:eastAsia="Times New Roman" w:hAnsi="Arial" w:cs="Arial"/>
          <w:color w:val="222222"/>
          <w:sz w:val="24"/>
          <w:szCs w:val="24"/>
          <w:lang w:bidi="gu-IN"/>
        </w:rPr>
        <w:t xml:space="preserve"> </w:t>
      </w:r>
      <w:r w:rsidR="00DB09A6" w:rsidRPr="00DB09A6">
        <w:rPr>
          <w:rFonts w:ascii="Arial" w:eastAsia="Times New Roman" w:hAnsi="Arial" w:cs="Arial"/>
          <w:b/>
          <w:bCs/>
          <w:color w:val="222222"/>
          <w:sz w:val="24"/>
          <w:szCs w:val="24"/>
          <w:lang w:bidi="gu-IN"/>
        </w:rPr>
        <w:t>drags, swipes, flings or any other gestures</w:t>
      </w:r>
      <w:r w:rsidR="00DB09A6">
        <w:rPr>
          <w:rFonts w:ascii="Arial" w:eastAsia="Times New Roman" w:hAnsi="Arial" w:cs="Arial"/>
          <w:color w:val="222222"/>
          <w:sz w:val="24"/>
          <w:szCs w:val="24"/>
          <w:lang w:bidi="gu-IN"/>
        </w:rPr>
        <w:t>.</w:t>
      </w:r>
    </w:p>
    <w:p w:rsidR="00DB09A6" w:rsidRPr="00F83F80" w:rsidRDefault="00D14E96" w:rsidP="00F83F80">
      <w:pPr>
        <w:shd w:val="clear" w:color="auto" w:fill="FFFFFF"/>
        <w:spacing w:after="100" w:afterAutospacing="1" w:line="240" w:lineRule="auto"/>
        <w:textAlignment w:val="baseline"/>
        <w:rPr>
          <w:rFonts w:ascii="Arial" w:eastAsia="Times New Roman" w:hAnsi="Arial" w:cs="Arial"/>
          <w:color w:val="222222"/>
          <w:sz w:val="24"/>
          <w:szCs w:val="24"/>
          <w:lang w:bidi="gu-IN"/>
        </w:rPr>
      </w:pPr>
      <w:hyperlink r:id="rId17" w:history="1">
        <w:r w:rsidR="00DB09A6" w:rsidRPr="00570D59">
          <w:rPr>
            <w:rStyle w:val="Hyperlink"/>
            <w:rFonts w:ascii="Arial" w:eastAsia="Times New Roman" w:hAnsi="Arial" w:cs="Arial"/>
            <w:sz w:val="24"/>
            <w:szCs w:val="24"/>
            <w:lang w:bidi="gu-IN"/>
          </w:rPr>
          <w:t>https://guides.codepath.com/android/handling-scrolls-with-coordinatorlayout</w:t>
        </w:r>
      </w:hyperlink>
      <w:r w:rsidR="00DB09A6">
        <w:rPr>
          <w:rFonts w:ascii="Arial" w:eastAsia="Times New Roman" w:hAnsi="Arial" w:cs="Arial"/>
          <w:color w:val="222222"/>
          <w:sz w:val="24"/>
          <w:szCs w:val="24"/>
          <w:lang w:bidi="gu-IN"/>
        </w:rPr>
        <w:t xml:space="preserve"> </w:t>
      </w:r>
    </w:p>
    <w:p w:rsidR="00F83F80" w:rsidRDefault="00F83F80" w:rsidP="00DB09A6">
      <w:pPr>
        <w:shd w:val="clear" w:color="auto" w:fill="FFFFFF"/>
        <w:spacing w:before="100" w:beforeAutospacing="1" w:after="100" w:afterAutospacing="1" w:line="240" w:lineRule="auto"/>
        <w:rPr>
          <w:rFonts w:ascii="Arial" w:eastAsia="Times New Roman" w:hAnsi="Arial" w:cs="Arial"/>
          <w:color w:val="222222"/>
          <w:sz w:val="24"/>
          <w:szCs w:val="24"/>
          <w:lang w:bidi="gu-IN"/>
        </w:rPr>
      </w:pPr>
    </w:p>
    <w:p w:rsidR="00BC2F15" w:rsidRPr="00BC2F15" w:rsidRDefault="00BC2F15" w:rsidP="00BC2F15">
      <w:pPr>
        <w:shd w:val="clear" w:color="auto" w:fill="FFFFFF"/>
        <w:spacing w:before="100" w:beforeAutospacing="1" w:after="100" w:afterAutospacing="1" w:line="240" w:lineRule="auto"/>
        <w:rPr>
          <w:rFonts w:ascii="Arial" w:eastAsia="Times New Roman" w:hAnsi="Arial" w:cs="Arial"/>
          <w:color w:val="FF0000"/>
          <w:sz w:val="24"/>
          <w:szCs w:val="24"/>
          <w:lang w:bidi="gu-IN"/>
        </w:rPr>
      </w:pPr>
      <w:r w:rsidRPr="00BC2F15">
        <w:rPr>
          <w:rFonts w:ascii="Arial" w:eastAsia="Times New Roman" w:hAnsi="Arial" w:cs="Arial"/>
          <w:color w:val="FF0000"/>
          <w:sz w:val="24"/>
          <w:szCs w:val="24"/>
          <w:lang w:bidi="gu-IN"/>
        </w:rPr>
        <w:t>&gt; Note : In mipmap folder, we save images in png, jpg, bmp etc format.</w:t>
      </w:r>
    </w:p>
    <w:p w:rsidR="00BC2F15" w:rsidRPr="00BC2F15" w:rsidRDefault="00BC2F15" w:rsidP="00BC2F15">
      <w:pPr>
        <w:shd w:val="clear" w:color="auto" w:fill="FFFFFF"/>
        <w:spacing w:before="100" w:beforeAutospacing="1" w:after="100" w:afterAutospacing="1" w:line="240" w:lineRule="auto"/>
        <w:rPr>
          <w:rFonts w:ascii="Arial" w:eastAsia="Times New Roman" w:hAnsi="Arial" w:cs="Arial"/>
          <w:color w:val="FF0000"/>
          <w:sz w:val="24"/>
          <w:szCs w:val="24"/>
          <w:lang w:bidi="gu-IN"/>
        </w:rPr>
      </w:pPr>
      <w:r w:rsidRPr="00BC2F15">
        <w:rPr>
          <w:rFonts w:ascii="Arial" w:eastAsia="Times New Roman" w:hAnsi="Arial" w:cs="Arial"/>
          <w:color w:val="FF0000"/>
          <w:sz w:val="24"/>
          <w:szCs w:val="24"/>
          <w:lang w:bidi="gu-IN"/>
        </w:rPr>
        <w:tab/>
        <w:t xml:space="preserve">   In drawable folder,</w:t>
      </w:r>
      <w:r>
        <w:rPr>
          <w:rFonts w:ascii="Arial" w:eastAsia="Times New Roman" w:hAnsi="Arial" w:cs="Arial"/>
          <w:color w:val="FF0000"/>
          <w:sz w:val="24"/>
          <w:szCs w:val="24"/>
          <w:lang w:bidi="gu-IN"/>
        </w:rPr>
        <w:t xml:space="preserve"> we save xml files of images, backgrounds etc.</w:t>
      </w:r>
    </w:p>
    <w:p w:rsidR="00875AC5" w:rsidRPr="00415EFA" w:rsidRDefault="00875AC5" w:rsidP="00875AC5">
      <w:pPr>
        <w:ind w:left="283"/>
        <w:jc w:val="both"/>
        <w:rPr>
          <w:color w:val="FF0000"/>
          <w:sz w:val="28"/>
          <w:szCs w:val="28"/>
        </w:rPr>
      </w:pPr>
    </w:p>
    <w:p w:rsidR="00875AC5" w:rsidRDefault="00875AC5"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p>
    <w:p w:rsidR="00334252" w:rsidRPr="00875AC5" w:rsidRDefault="00334252" w:rsidP="005E2682">
      <w:pPr>
        <w:pStyle w:val="NormalWeb"/>
        <w:shd w:val="clear" w:color="auto" w:fill="FFFFFF"/>
        <w:spacing w:before="0" w:beforeAutospacing="0" w:after="300" w:afterAutospacing="0"/>
        <w:ind w:left="283"/>
        <w:rPr>
          <w:rFonts w:asciiTheme="minorHAnsi" w:eastAsiaTheme="minorHAnsi" w:hAnsiTheme="minorHAnsi" w:cstheme="minorBidi"/>
          <w:sz w:val="28"/>
          <w:szCs w:val="28"/>
          <w:lang w:bidi="ar-SA"/>
        </w:rPr>
      </w:pPr>
    </w:p>
    <w:p w:rsidR="005E2682" w:rsidRDefault="00BC2F15" w:rsidP="00BC2F15">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sidRPr="00BC2F15">
        <w:rPr>
          <w:rFonts w:ascii="Arial" w:hAnsi="Arial" w:cs="Arial"/>
          <w:b/>
          <w:bCs/>
          <w:color w:val="222222"/>
          <w:sz w:val="28"/>
          <w:szCs w:val="28"/>
          <w:highlight w:val="yellow"/>
          <w:u w:val="single"/>
        </w:rPr>
        <w:lastRenderedPageBreak/>
        <w:t>FRAGMENTS</w:t>
      </w:r>
    </w:p>
    <w:p w:rsidR="00AC229A" w:rsidRDefault="00AC229A" w:rsidP="00334252">
      <w:pPr>
        <w:pStyle w:val="NormalWeb"/>
        <w:shd w:val="clear" w:color="auto" w:fill="FFFFFF"/>
        <w:spacing w:before="0" w:beforeAutospacing="0" w:after="300" w:afterAutospacing="0"/>
        <w:ind w:left="283"/>
        <w:rPr>
          <w:rFonts w:ascii="Arial" w:hAnsi="Arial" w:cs="Arial"/>
          <w:color w:val="202124"/>
          <w:shd w:val="clear" w:color="auto" w:fill="FFFFFF"/>
        </w:rPr>
      </w:pPr>
      <w:r>
        <w:rPr>
          <w:rFonts w:ascii="Verdana" w:hAnsi="Verdana"/>
          <w:b/>
          <w:bCs/>
          <w:sz w:val="21"/>
          <w:szCs w:val="21"/>
          <w:shd w:val="clear" w:color="auto" w:fill="FFFFFF"/>
        </w:rPr>
        <w:t>Android Fragment</w:t>
      </w:r>
      <w:r>
        <w:rPr>
          <w:rFonts w:ascii="Verdana" w:hAnsi="Verdana"/>
          <w:color w:val="000000"/>
          <w:sz w:val="21"/>
          <w:szCs w:val="21"/>
          <w:shd w:val="clear" w:color="auto" w:fill="FFFFFF"/>
        </w:rPr>
        <w:t> is the part of activity, it is also known as sub-activity. There can be more than one fragment in an activity. Fragments represent multiple screen inside one activity.</w:t>
      </w:r>
    </w:p>
    <w:p w:rsidR="00334252" w:rsidRPr="00BC2F15" w:rsidRDefault="00334252" w:rsidP="00334252">
      <w:pPr>
        <w:pStyle w:val="NormalWeb"/>
        <w:shd w:val="clear" w:color="auto" w:fill="FFFFFF"/>
        <w:spacing w:before="0" w:beforeAutospacing="0" w:after="300" w:afterAutospacing="0"/>
        <w:ind w:left="283"/>
        <w:rPr>
          <w:rFonts w:ascii="Arial" w:hAnsi="Arial" w:cs="Arial"/>
          <w:b/>
          <w:bCs/>
          <w:color w:val="222222"/>
          <w:sz w:val="28"/>
          <w:szCs w:val="28"/>
          <w:u w:val="single"/>
        </w:rPr>
      </w:pPr>
      <w:r>
        <w:rPr>
          <w:rFonts w:ascii="Arial" w:hAnsi="Arial" w:cs="Arial"/>
          <w:color w:val="202124"/>
          <w:shd w:val="clear" w:color="auto" w:fill="FFFFFF"/>
        </w:rPr>
        <w:t>A </w:t>
      </w:r>
      <w:hyperlink r:id="rId18" w:history="1">
        <w:r>
          <w:rPr>
            <w:rStyle w:val="HTMLCode"/>
            <w:color w:val="185ABC"/>
            <w:sz w:val="22"/>
            <w:szCs w:val="22"/>
            <w:shd w:val="clear" w:color="auto" w:fill="FFFFFF"/>
          </w:rPr>
          <w:t>Fragment</w:t>
        </w:r>
      </w:hyperlink>
      <w:r>
        <w:rPr>
          <w:rFonts w:ascii="Arial" w:hAnsi="Arial" w:cs="Arial"/>
          <w:color w:val="202124"/>
          <w:shd w:val="clear" w:color="auto" w:fill="FFFFFF"/>
        </w:rPr>
        <w:t> represents a reusable portion of your app's UI. A fragment defines and manages its own layout, has its own lifecycle, and can handle its own input events. Fragments cannot live on their own--they must be </w:t>
      </w:r>
      <w:r>
        <w:rPr>
          <w:rStyle w:val="Emphasis"/>
          <w:rFonts w:ascii="Arial" w:hAnsi="Arial" w:cs="Arial"/>
          <w:color w:val="202124"/>
          <w:shd w:val="clear" w:color="auto" w:fill="FFFFFF"/>
        </w:rPr>
        <w:t>hosted</w:t>
      </w:r>
      <w:r>
        <w:rPr>
          <w:rFonts w:ascii="Arial" w:hAnsi="Arial" w:cs="Arial"/>
          <w:color w:val="202124"/>
          <w:shd w:val="clear" w:color="auto" w:fill="FFFFFF"/>
        </w:rPr>
        <w:t> by an activity or another fragment.</w:t>
      </w:r>
    </w:p>
    <w:p w:rsidR="00415EFA" w:rsidRDefault="00D14E96" w:rsidP="006D023F">
      <w:pPr>
        <w:ind w:left="283"/>
        <w:jc w:val="both"/>
        <w:rPr>
          <w:sz w:val="28"/>
          <w:szCs w:val="28"/>
        </w:rPr>
      </w:pPr>
      <w:hyperlink r:id="rId19" w:history="1">
        <w:r w:rsidR="0017623F" w:rsidRPr="00451654">
          <w:rPr>
            <w:rStyle w:val="Hyperlink"/>
            <w:sz w:val="28"/>
            <w:szCs w:val="28"/>
          </w:rPr>
          <w:t>https://li2.gitbooks.io/android-programming-journey/content/Activities/what-is-the-difference-between-a-fragment-and-an-activity.html</w:t>
        </w:r>
      </w:hyperlink>
      <w:r w:rsidR="0017623F">
        <w:rPr>
          <w:sz w:val="28"/>
          <w:szCs w:val="28"/>
        </w:rPr>
        <w:t xml:space="preserve"> </w:t>
      </w:r>
    </w:p>
    <w:p w:rsidR="00415EFA" w:rsidRDefault="00415EFA" w:rsidP="006D023F">
      <w:pPr>
        <w:ind w:left="283"/>
        <w:jc w:val="both"/>
        <w:rPr>
          <w:sz w:val="28"/>
          <w:szCs w:val="28"/>
        </w:rPr>
      </w:pPr>
    </w:p>
    <w:p w:rsidR="00AC7B9C" w:rsidRDefault="00D14E96" w:rsidP="006D023F">
      <w:pPr>
        <w:ind w:left="283"/>
        <w:jc w:val="both"/>
        <w:rPr>
          <w:sz w:val="28"/>
          <w:szCs w:val="28"/>
        </w:rPr>
      </w:pPr>
      <w:hyperlink r:id="rId20" w:history="1">
        <w:r w:rsidR="00AC7B9C" w:rsidRPr="00451654">
          <w:rPr>
            <w:rStyle w:val="Hyperlink"/>
            <w:sz w:val="28"/>
            <w:szCs w:val="28"/>
          </w:rPr>
          <w:t>https://www.quora.com/How-do-you-differentiate-the-activity-and-fragment-in-Android</w:t>
        </w:r>
      </w:hyperlink>
      <w:r w:rsidR="00AC7B9C">
        <w:rPr>
          <w:sz w:val="28"/>
          <w:szCs w:val="28"/>
        </w:rPr>
        <w:t xml:space="preserve"> </w:t>
      </w:r>
    </w:p>
    <w:p w:rsidR="00415EFA" w:rsidRDefault="00415EFA" w:rsidP="006D023F">
      <w:pPr>
        <w:ind w:left="283"/>
        <w:jc w:val="both"/>
        <w:rPr>
          <w:sz w:val="28"/>
          <w:szCs w:val="28"/>
        </w:rPr>
      </w:pPr>
    </w:p>
    <w:p w:rsidR="007C2816" w:rsidRDefault="00D14E96" w:rsidP="006D023F">
      <w:pPr>
        <w:ind w:left="283"/>
        <w:jc w:val="both"/>
        <w:rPr>
          <w:sz w:val="28"/>
          <w:szCs w:val="28"/>
        </w:rPr>
      </w:pPr>
      <w:hyperlink r:id="rId21" w:history="1">
        <w:r w:rsidR="00AC7B9C" w:rsidRPr="00451654">
          <w:rPr>
            <w:rStyle w:val="Hyperlink"/>
            <w:sz w:val="28"/>
            <w:szCs w:val="28"/>
          </w:rPr>
          <w:t>https://guides.codepath.com/android/creating-and-using-fragments</w:t>
        </w:r>
      </w:hyperlink>
      <w:r w:rsidR="00AC7B9C">
        <w:rPr>
          <w:sz w:val="28"/>
          <w:szCs w:val="28"/>
        </w:rPr>
        <w:t xml:space="preserve"> </w:t>
      </w:r>
    </w:p>
    <w:p w:rsidR="00BC7001" w:rsidRDefault="00BC7001" w:rsidP="006D023F">
      <w:pPr>
        <w:ind w:left="283"/>
        <w:jc w:val="both"/>
        <w:rPr>
          <w:sz w:val="28"/>
          <w:szCs w:val="28"/>
        </w:rPr>
      </w:pPr>
    </w:p>
    <w:p w:rsidR="00415EFA" w:rsidRDefault="007C2816" w:rsidP="007C2816">
      <w:pPr>
        <w:rPr>
          <w:color w:val="FF0000"/>
          <w:sz w:val="28"/>
          <w:szCs w:val="28"/>
        </w:rPr>
      </w:pPr>
      <w:r w:rsidRPr="007C2816">
        <w:rPr>
          <w:color w:val="FF0000"/>
          <w:sz w:val="28"/>
          <w:szCs w:val="28"/>
        </w:rPr>
        <w:t>&gt;  Advantages/Need of Fragments :</w:t>
      </w:r>
    </w:p>
    <w:p w:rsidR="00892693" w:rsidRPr="00207023" w:rsidRDefault="00892693" w:rsidP="007C2816">
      <w:pPr>
        <w:rPr>
          <w:sz w:val="28"/>
          <w:szCs w:val="28"/>
        </w:rPr>
      </w:pPr>
      <w:r w:rsidRPr="00207023">
        <w:rPr>
          <w:sz w:val="28"/>
          <w:szCs w:val="28"/>
        </w:rPr>
        <w:t>-  Multiple activity uses separate multiple resources. If we use more fragments in one activity then it will use resources provided to that activity only, not separate resources.</w:t>
      </w:r>
    </w:p>
    <w:p w:rsidR="00207023" w:rsidRDefault="00892693" w:rsidP="007C2816">
      <w:pPr>
        <w:rPr>
          <w:sz w:val="28"/>
          <w:szCs w:val="28"/>
        </w:rPr>
      </w:pPr>
      <w:r w:rsidRPr="00207023">
        <w:rPr>
          <w:sz w:val="28"/>
          <w:szCs w:val="28"/>
        </w:rPr>
        <w:t xml:space="preserve">So we can do several activity’s work in one activity. So less space consumed by </w:t>
      </w:r>
      <w:r w:rsidR="00207023" w:rsidRPr="00207023">
        <w:rPr>
          <w:sz w:val="28"/>
          <w:szCs w:val="28"/>
        </w:rPr>
        <w:t xml:space="preserve">use of </w:t>
      </w:r>
      <w:r w:rsidRPr="00207023">
        <w:rPr>
          <w:sz w:val="28"/>
          <w:szCs w:val="28"/>
        </w:rPr>
        <w:t>fragment</w:t>
      </w:r>
      <w:r w:rsidR="00207023" w:rsidRPr="00207023">
        <w:rPr>
          <w:sz w:val="28"/>
          <w:szCs w:val="28"/>
        </w:rPr>
        <w:t xml:space="preserve">s. </w:t>
      </w:r>
      <w:r w:rsidRPr="00207023">
        <w:rPr>
          <w:sz w:val="28"/>
          <w:szCs w:val="28"/>
        </w:rPr>
        <w:t>So we can reduce out app size</w:t>
      </w:r>
      <w:r w:rsidR="00207023" w:rsidRPr="00207023">
        <w:rPr>
          <w:sz w:val="28"/>
          <w:szCs w:val="28"/>
        </w:rPr>
        <w:t xml:space="preserve">. </w:t>
      </w:r>
    </w:p>
    <w:p w:rsidR="00892693" w:rsidRPr="00207023" w:rsidRDefault="00207023" w:rsidP="007C2816">
      <w:pPr>
        <w:rPr>
          <w:sz w:val="28"/>
          <w:szCs w:val="28"/>
        </w:rPr>
      </w:pPr>
      <w:r>
        <w:rPr>
          <w:sz w:val="28"/>
          <w:szCs w:val="28"/>
        </w:rPr>
        <w:t xml:space="preserve">-  </w:t>
      </w:r>
      <w:r w:rsidRPr="00207023">
        <w:rPr>
          <w:sz w:val="28"/>
          <w:szCs w:val="28"/>
        </w:rPr>
        <w:t>Speed is also increase bcoz we don’t have to switch one activity to another frequenty.</w:t>
      </w:r>
    </w:p>
    <w:p w:rsidR="007C2816" w:rsidRDefault="007C2816" w:rsidP="007C2816">
      <w:pPr>
        <w:rPr>
          <w:sz w:val="28"/>
          <w:szCs w:val="28"/>
        </w:rPr>
      </w:pPr>
      <w:r w:rsidRPr="00BC7001">
        <w:rPr>
          <w:sz w:val="28"/>
          <w:szCs w:val="28"/>
        </w:rPr>
        <w:t>-  Reusability of code- fragments have their own layout, so it can be used across many different activities.</w:t>
      </w:r>
    </w:p>
    <w:p w:rsidR="00450F0E" w:rsidRDefault="00450F0E" w:rsidP="007C2816">
      <w:pPr>
        <w:rPr>
          <w:sz w:val="28"/>
          <w:szCs w:val="28"/>
        </w:rPr>
      </w:pPr>
    </w:p>
    <w:p w:rsidR="00450F0E" w:rsidRPr="00450F0E" w:rsidRDefault="00450F0E" w:rsidP="007C2816">
      <w:pPr>
        <w:rPr>
          <w:color w:val="FF0000"/>
          <w:sz w:val="28"/>
          <w:szCs w:val="28"/>
        </w:rPr>
      </w:pPr>
      <w:r w:rsidRPr="00450F0E">
        <w:rPr>
          <w:color w:val="FF0000"/>
          <w:sz w:val="28"/>
          <w:szCs w:val="28"/>
        </w:rPr>
        <w:t>&gt;  Tab Layout with Fragments : (MD Jamal video 4)</w:t>
      </w:r>
    </w:p>
    <w:p w:rsidR="00450F0E" w:rsidRDefault="00450F0E" w:rsidP="007C2816">
      <w:pPr>
        <w:rPr>
          <w:sz w:val="28"/>
          <w:szCs w:val="28"/>
        </w:rPr>
      </w:pPr>
      <w:r>
        <w:rPr>
          <w:noProof/>
          <w:sz w:val="28"/>
          <w:szCs w:val="28"/>
          <w:lang w:bidi="gu-IN"/>
        </w:rPr>
        <w:drawing>
          <wp:inline distT="0" distB="0" distL="0" distR="0">
            <wp:extent cx="66389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8925" cy="2781300"/>
                    </a:xfrm>
                    <a:prstGeom prst="rect">
                      <a:avLst/>
                    </a:prstGeom>
                    <a:noFill/>
                    <a:ln>
                      <a:noFill/>
                    </a:ln>
                  </pic:spPr>
                </pic:pic>
              </a:graphicData>
            </a:graphic>
          </wp:inline>
        </w:drawing>
      </w:r>
    </w:p>
    <w:p w:rsidR="00450F0E" w:rsidRDefault="00450F0E" w:rsidP="007C2816">
      <w:pPr>
        <w:rPr>
          <w:sz w:val="28"/>
          <w:szCs w:val="28"/>
        </w:rPr>
      </w:pPr>
    </w:p>
    <w:p w:rsidR="00112286" w:rsidRDefault="00112286" w:rsidP="00112286">
      <w:pPr>
        <w:pStyle w:val="ng-tns-c71-34"/>
        <w:spacing w:before="0" w:beforeAutospacing="0" w:after="120" w:afterAutospacing="0"/>
        <w:rPr>
          <w:rFonts w:ascii="Arial" w:hAnsi="Arial" w:cs="Arial"/>
          <w:color w:val="424242"/>
        </w:rPr>
      </w:pPr>
      <w:r>
        <w:rPr>
          <w:sz w:val="28"/>
          <w:szCs w:val="28"/>
        </w:rPr>
        <w:t xml:space="preserve">-  </w:t>
      </w:r>
      <w:r w:rsidRPr="00112286">
        <w:rPr>
          <w:rFonts w:ascii="Arial" w:hAnsi="Arial" w:cs="Arial"/>
          <w:color w:val="424242"/>
        </w:rPr>
        <w:t>Tabs organize content across different screens, data sets, and other interactions.</w:t>
      </w:r>
    </w:p>
    <w:p w:rsidR="00633948" w:rsidRDefault="00112286" w:rsidP="00112286">
      <w:pPr>
        <w:spacing w:before="100" w:beforeAutospacing="1" w:after="100" w:afterAutospacing="1" w:line="240" w:lineRule="atLeast"/>
        <w:rPr>
          <w:rFonts w:ascii="Arial" w:eastAsia="Times New Roman" w:hAnsi="Arial" w:cs="Arial"/>
          <w:color w:val="424242"/>
          <w:sz w:val="24"/>
          <w:szCs w:val="24"/>
          <w:lang w:bidi="gu-IN"/>
        </w:rPr>
      </w:pPr>
      <w:r>
        <w:rPr>
          <w:rFonts w:ascii="Arial" w:eastAsia="Times New Roman" w:hAnsi="Arial" w:cs="Arial"/>
          <w:color w:val="424242"/>
          <w:sz w:val="24"/>
          <w:szCs w:val="24"/>
          <w:lang w:bidi="gu-IN"/>
        </w:rPr>
        <w:t xml:space="preserve">-  </w:t>
      </w:r>
      <w:r w:rsidRPr="00112286">
        <w:rPr>
          <w:rFonts w:ascii="Arial" w:eastAsia="Times New Roman" w:hAnsi="Arial" w:cs="Arial"/>
          <w:color w:val="424242"/>
          <w:sz w:val="24"/>
          <w:szCs w:val="24"/>
          <w:lang w:bidi="gu-IN"/>
        </w:rPr>
        <w:t>Tabs organize and allow navigation between groups of content that are related and at the same level of hierarchy.</w:t>
      </w:r>
    </w:p>
    <w:p w:rsidR="00633948" w:rsidRPr="00450F0E" w:rsidRDefault="00633948" w:rsidP="00633948">
      <w:pPr>
        <w:rPr>
          <w:color w:val="FF0000"/>
          <w:sz w:val="28"/>
          <w:szCs w:val="28"/>
        </w:rPr>
      </w:pPr>
      <w:r>
        <w:rPr>
          <w:color w:val="FF0000"/>
          <w:sz w:val="28"/>
          <w:szCs w:val="28"/>
        </w:rPr>
        <w:t>&gt;  Bottom Navigation View using Fragments : (MD Jamal video 5</w:t>
      </w:r>
      <w:r w:rsidRPr="00450F0E">
        <w:rPr>
          <w:color w:val="FF0000"/>
          <w:sz w:val="28"/>
          <w:szCs w:val="28"/>
        </w:rPr>
        <w:t>)</w:t>
      </w:r>
    </w:p>
    <w:p w:rsidR="00633948" w:rsidRDefault="00633948" w:rsidP="00112286">
      <w:pPr>
        <w:spacing w:before="100" w:beforeAutospacing="1" w:after="100" w:afterAutospacing="1" w:line="240" w:lineRule="atLeast"/>
        <w:rPr>
          <w:rFonts w:ascii="Arial" w:eastAsia="Times New Roman" w:hAnsi="Arial" w:cs="Arial"/>
          <w:color w:val="424242"/>
          <w:sz w:val="24"/>
          <w:szCs w:val="24"/>
          <w:lang w:bidi="gu-IN"/>
        </w:rPr>
      </w:pPr>
      <w:r>
        <w:rPr>
          <w:rFonts w:ascii="Arial" w:eastAsia="Times New Roman" w:hAnsi="Arial" w:cs="Arial"/>
          <w:noProof/>
          <w:color w:val="424242"/>
          <w:sz w:val="24"/>
          <w:szCs w:val="24"/>
          <w:lang w:bidi="gu-IN"/>
        </w:rPr>
        <w:drawing>
          <wp:inline distT="0" distB="0" distL="0" distR="0">
            <wp:extent cx="66389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rsidR="00633948" w:rsidRDefault="00633948" w:rsidP="00112286">
      <w:pPr>
        <w:spacing w:before="100" w:beforeAutospacing="1" w:after="100" w:afterAutospacing="1" w:line="240" w:lineRule="atLeast"/>
        <w:rPr>
          <w:rFonts w:ascii="Arial" w:eastAsia="Times New Roman" w:hAnsi="Arial" w:cs="Arial"/>
          <w:color w:val="424242"/>
          <w:sz w:val="24"/>
          <w:szCs w:val="24"/>
          <w:lang w:bidi="gu-IN"/>
        </w:rPr>
      </w:pPr>
    </w:p>
    <w:p w:rsidR="003B6AA9" w:rsidRDefault="003B6AA9" w:rsidP="00112286">
      <w:pPr>
        <w:spacing w:before="100" w:beforeAutospacing="1" w:after="100" w:afterAutospacing="1" w:line="240" w:lineRule="atLeast"/>
        <w:rPr>
          <w:rFonts w:ascii="Arial" w:eastAsia="Times New Roman" w:hAnsi="Arial" w:cs="Arial"/>
          <w:color w:val="424242"/>
          <w:sz w:val="24"/>
          <w:szCs w:val="24"/>
          <w:lang w:bidi="gu-IN"/>
        </w:rPr>
      </w:pPr>
    </w:p>
    <w:p w:rsidR="003B6AA9" w:rsidRPr="003B6AA9" w:rsidRDefault="003B6AA9" w:rsidP="00112286">
      <w:pPr>
        <w:spacing w:before="100" w:beforeAutospacing="1" w:after="100" w:afterAutospacing="1" w:line="240" w:lineRule="atLeast"/>
        <w:rPr>
          <w:rFonts w:ascii="Arial" w:eastAsia="Times New Roman" w:hAnsi="Arial" w:cs="Arial"/>
          <w:color w:val="FF0000"/>
          <w:sz w:val="24"/>
          <w:szCs w:val="24"/>
          <w:lang w:bidi="gu-IN"/>
        </w:rPr>
      </w:pPr>
      <w:r w:rsidRPr="003B6AA9">
        <w:rPr>
          <w:rFonts w:ascii="Arial" w:eastAsia="Times New Roman" w:hAnsi="Arial" w:cs="Arial"/>
          <w:color w:val="FF0000"/>
          <w:sz w:val="24"/>
          <w:szCs w:val="24"/>
          <w:lang w:bidi="gu-IN"/>
        </w:rPr>
        <w:t>&gt;  Defference between appbar, Actionbar &amp; Toolbar :</w:t>
      </w:r>
    </w:p>
    <w:p w:rsidR="003B6AA9" w:rsidRDefault="00D14E96" w:rsidP="00112286">
      <w:pPr>
        <w:spacing w:before="100" w:beforeAutospacing="1" w:after="100" w:afterAutospacing="1" w:line="240" w:lineRule="atLeast"/>
        <w:rPr>
          <w:rFonts w:ascii="Arial" w:eastAsia="Times New Roman" w:hAnsi="Arial" w:cs="Arial"/>
          <w:color w:val="424242"/>
          <w:sz w:val="24"/>
          <w:szCs w:val="24"/>
          <w:lang w:bidi="gu-IN"/>
        </w:rPr>
      </w:pPr>
      <w:hyperlink r:id="rId24" w:history="1">
        <w:r w:rsidR="003B6AA9" w:rsidRPr="00570D59">
          <w:rPr>
            <w:rStyle w:val="Hyperlink"/>
            <w:rFonts w:ascii="Arial" w:eastAsia="Times New Roman" w:hAnsi="Arial" w:cs="Arial"/>
            <w:sz w:val="24"/>
            <w:szCs w:val="24"/>
            <w:lang w:bidi="gu-IN"/>
          </w:rPr>
          <w:t>https://www.geeksforgeeks.org/difference-between-appbar-actionbar-and-toolbar-in-android/</w:t>
        </w:r>
      </w:hyperlink>
      <w:r w:rsidR="003B6AA9">
        <w:rPr>
          <w:rFonts w:ascii="Arial" w:eastAsia="Times New Roman" w:hAnsi="Arial" w:cs="Arial"/>
          <w:color w:val="424242"/>
          <w:sz w:val="24"/>
          <w:szCs w:val="24"/>
          <w:lang w:bidi="gu-IN"/>
        </w:rPr>
        <w:t xml:space="preserve"> </w:t>
      </w:r>
    </w:p>
    <w:p w:rsidR="00427393" w:rsidRPr="00112286" w:rsidRDefault="00427393" w:rsidP="00112286">
      <w:pPr>
        <w:spacing w:before="100" w:beforeAutospacing="1" w:after="100" w:afterAutospacing="1" w:line="240" w:lineRule="atLeast"/>
        <w:rPr>
          <w:rFonts w:ascii="Arial" w:eastAsia="Times New Roman" w:hAnsi="Arial" w:cs="Arial"/>
          <w:color w:val="424242"/>
          <w:sz w:val="24"/>
          <w:szCs w:val="24"/>
          <w:lang w:bidi="gu-IN"/>
        </w:rPr>
      </w:pPr>
    </w:p>
    <w:p w:rsidR="00427393" w:rsidRPr="00427393" w:rsidRDefault="004A68EF" w:rsidP="00427393">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rFonts w:ascii="Arial" w:hAnsi="Arial" w:cs="Arial"/>
          <w:b/>
          <w:bCs/>
          <w:color w:val="222222"/>
          <w:sz w:val="28"/>
          <w:szCs w:val="28"/>
          <w:highlight w:val="yellow"/>
          <w:u w:val="single"/>
        </w:rPr>
        <w:t>SQLite Database</w:t>
      </w:r>
    </w:p>
    <w:p w:rsidR="00427393" w:rsidRPr="00427393" w:rsidRDefault="00427393" w:rsidP="004A68EF">
      <w:pPr>
        <w:shd w:val="clear" w:color="auto" w:fill="FFFFFF"/>
        <w:spacing w:before="75" w:after="100" w:afterAutospacing="1" w:line="312" w:lineRule="atLeast"/>
        <w:outlineLvl w:val="0"/>
        <w:rPr>
          <w:rFonts w:ascii="Helvetica" w:eastAsia="Times New Roman" w:hAnsi="Helvetica" w:cs="Times New Roman"/>
          <w:color w:val="610B38"/>
          <w:kern w:val="36"/>
          <w:sz w:val="24"/>
          <w:szCs w:val="24"/>
          <w:lang w:bidi="gu-IN"/>
        </w:rPr>
      </w:pPr>
      <w:r w:rsidRPr="00427393">
        <w:rPr>
          <w:rFonts w:ascii="Verdana" w:hAnsi="Verdana"/>
          <w:b/>
          <w:bCs/>
          <w:sz w:val="24"/>
          <w:szCs w:val="24"/>
          <w:shd w:val="clear" w:color="auto" w:fill="FFFFFF"/>
        </w:rPr>
        <w:t>SQLite</w:t>
      </w:r>
      <w:r w:rsidRPr="00427393">
        <w:rPr>
          <w:rFonts w:ascii="Verdana" w:hAnsi="Verdana"/>
          <w:color w:val="000000"/>
          <w:sz w:val="24"/>
          <w:szCs w:val="24"/>
          <w:shd w:val="clear" w:color="auto" w:fill="FFFFFF"/>
        </w:rPr>
        <w:t> is an </w:t>
      </w:r>
      <w:r w:rsidRPr="00427393">
        <w:rPr>
          <w:rFonts w:ascii="Verdana" w:hAnsi="Verdana"/>
          <w:b/>
          <w:bCs/>
          <w:sz w:val="24"/>
          <w:szCs w:val="24"/>
          <w:shd w:val="clear" w:color="auto" w:fill="FFFFFF"/>
        </w:rPr>
        <w:t>open-source relational database</w:t>
      </w:r>
      <w:r w:rsidRPr="00427393">
        <w:rPr>
          <w:rFonts w:ascii="Verdana" w:hAnsi="Verdana"/>
          <w:color w:val="000000"/>
          <w:sz w:val="24"/>
          <w:szCs w:val="24"/>
          <w:shd w:val="clear" w:color="auto" w:fill="FFFFFF"/>
        </w:rPr>
        <w:t>. It is embedded in android bydefault.</w:t>
      </w:r>
    </w:p>
    <w:p w:rsidR="004A68EF" w:rsidRPr="004A68EF" w:rsidRDefault="004A68EF" w:rsidP="004A68EF">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gu-IN"/>
        </w:rPr>
      </w:pPr>
      <w:r w:rsidRPr="004A68EF">
        <w:rPr>
          <w:rFonts w:ascii="Helvetica" w:eastAsia="Times New Roman" w:hAnsi="Helvetica" w:cs="Times New Roman"/>
          <w:color w:val="610B38"/>
          <w:kern w:val="36"/>
          <w:sz w:val="44"/>
          <w:szCs w:val="44"/>
          <w:lang w:bidi="gu-IN"/>
        </w:rPr>
        <w:t>What is RDBMS</w:t>
      </w:r>
    </w:p>
    <w:p w:rsidR="004A68EF" w:rsidRPr="004A68EF" w:rsidRDefault="004A68EF" w:rsidP="004A68EF">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4A68EF">
        <w:rPr>
          <w:rFonts w:ascii="Verdana" w:eastAsia="Times New Roman" w:hAnsi="Verdana" w:cs="Times New Roman"/>
          <w:b/>
          <w:bCs/>
          <w:color w:val="000000"/>
          <w:sz w:val="21"/>
          <w:szCs w:val="21"/>
          <w:lang w:bidi="gu-IN"/>
        </w:rPr>
        <w:t>RDBMS</w:t>
      </w:r>
      <w:r w:rsidRPr="004A68EF">
        <w:rPr>
          <w:rFonts w:ascii="Verdana" w:eastAsia="Times New Roman" w:hAnsi="Verdana" w:cs="Times New Roman"/>
          <w:color w:val="000000"/>
          <w:sz w:val="21"/>
          <w:szCs w:val="21"/>
          <w:lang w:bidi="gu-IN"/>
        </w:rPr>
        <w:t> stands for </w:t>
      </w:r>
      <w:r w:rsidRPr="004A68EF">
        <w:rPr>
          <w:rFonts w:ascii="Verdana" w:eastAsia="Times New Roman" w:hAnsi="Verdana" w:cs="Times New Roman"/>
          <w:i/>
          <w:iCs/>
          <w:color w:val="000000"/>
          <w:sz w:val="21"/>
          <w:szCs w:val="21"/>
          <w:lang w:bidi="gu-IN"/>
        </w:rPr>
        <w:t>Relational Database Management Systems.</w:t>
      </w:r>
      <w:r w:rsidRPr="004A68EF">
        <w:rPr>
          <w:rFonts w:ascii="Verdana" w:eastAsia="Times New Roman" w:hAnsi="Verdana" w:cs="Times New Roman"/>
          <w:color w:val="000000"/>
          <w:sz w:val="21"/>
          <w:szCs w:val="21"/>
          <w:lang w:bidi="gu-IN"/>
        </w:rPr>
        <w:t>.</w:t>
      </w:r>
    </w:p>
    <w:p w:rsidR="004A68EF" w:rsidRPr="004A68EF" w:rsidRDefault="004A68EF" w:rsidP="004A68EF">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4A68EF">
        <w:rPr>
          <w:rFonts w:ascii="Verdana" w:eastAsia="Times New Roman" w:hAnsi="Verdana" w:cs="Times New Roman"/>
          <w:color w:val="000000"/>
          <w:sz w:val="21"/>
          <w:szCs w:val="21"/>
          <w:lang w:bidi="gu-IN"/>
        </w:rPr>
        <w:t>All modern database management systems like SQL, MS SQL Server, IBM DB2, ORACLE, My-SQL and Microsoft Access are based on RDBMS.</w:t>
      </w:r>
    </w:p>
    <w:p w:rsidR="004A68EF" w:rsidRPr="004A68EF" w:rsidRDefault="004A68EF" w:rsidP="004A68EF">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4A68EF">
        <w:rPr>
          <w:rFonts w:ascii="Verdana" w:eastAsia="Times New Roman" w:hAnsi="Verdana" w:cs="Times New Roman"/>
          <w:color w:val="000000"/>
          <w:sz w:val="21"/>
          <w:szCs w:val="21"/>
          <w:lang w:bidi="gu-IN"/>
        </w:rPr>
        <w:lastRenderedPageBreak/>
        <w:t>It is called Relational Data Base Management System (RDBMS) because it is based on relational model introduced by E.F. Codd.</w:t>
      </w:r>
    </w:p>
    <w:p w:rsidR="004A68EF" w:rsidRDefault="004A68EF" w:rsidP="004A68EF">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How it works</w:t>
      </w:r>
    </w:p>
    <w:p w:rsidR="004A68EF" w:rsidRDefault="004A68EF" w:rsidP="004A68EF">
      <w:pPr>
        <w:pStyle w:val="NormalWeb"/>
        <w:shd w:val="clear" w:color="auto" w:fill="FFFFFF"/>
        <w:rPr>
          <w:rFonts w:ascii="Verdana" w:hAnsi="Verdana"/>
          <w:color w:val="000000"/>
          <w:sz w:val="21"/>
          <w:szCs w:val="21"/>
        </w:rPr>
      </w:pPr>
      <w:r>
        <w:rPr>
          <w:rFonts w:ascii="Verdana" w:hAnsi="Verdana"/>
          <w:color w:val="000000"/>
          <w:sz w:val="21"/>
          <w:szCs w:val="21"/>
        </w:rPr>
        <w:t>Data is represented in terms of tuples (rows) in RDBMS.</w:t>
      </w:r>
    </w:p>
    <w:p w:rsidR="004A68EF" w:rsidRDefault="004A68EF" w:rsidP="004A68EF">
      <w:pPr>
        <w:pStyle w:val="NormalWeb"/>
        <w:shd w:val="clear" w:color="auto" w:fill="FFFFFF"/>
        <w:rPr>
          <w:rFonts w:ascii="Verdana" w:hAnsi="Verdana"/>
          <w:color w:val="000000"/>
          <w:sz w:val="21"/>
          <w:szCs w:val="21"/>
        </w:rPr>
      </w:pPr>
      <w:r>
        <w:rPr>
          <w:rFonts w:ascii="Verdana" w:hAnsi="Verdana"/>
          <w:color w:val="000000"/>
          <w:sz w:val="21"/>
          <w:szCs w:val="21"/>
        </w:rPr>
        <w:t>Relational database is most commonly used database. It contains number of tables and each table has its own primary key.</w:t>
      </w:r>
    </w:p>
    <w:p w:rsidR="004A68EF" w:rsidRDefault="004A68EF" w:rsidP="004A68EF">
      <w:pPr>
        <w:pStyle w:val="NormalWeb"/>
        <w:shd w:val="clear" w:color="auto" w:fill="FFFFFF"/>
        <w:rPr>
          <w:rFonts w:ascii="Verdana" w:hAnsi="Verdana"/>
          <w:color w:val="000000"/>
          <w:sz w:val="21"/>
          <w:szCs w:val="21"/>
        </w:rPr>
      </w:pPr>
      <w:r>
        <w:rPr>
          <w:rFonts w:ascii="Verdana" w:hAnsi="Verdana"/>
          <w:color w:val="000000"/>
          <w:sz w:val="21"/>
          <w:szCs w:val="21"/>
        </w:rPr>
        <w:t>Due to a collection of organized set of tables, data can be accessed easily in RDBMS.</w:t>
      </w:r>
    </w:p>
    <w:p w:rsidR="004A68EF" w:rsidRDefault="004A68EF" w:rsidP="004A68EF">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table</w:t>
      </w:r>
    </w:p>
    <w:p w:rsidR="004A68EF" w:rsidRDefault="004A68EF" w:rsidP="004A68EF">
      <w:pPr>
        <w:pStyle w:val="NormalWeb"/>
        <w:shd w:val="clear" w:color="auto" w:fill="FFFFFF"/>
        <w:rPr>
          <w:rFonts w:ascii="Verdana" w:hAnsi="Verdana"/>
          <w:color w:val="000000"/>
          <w:sz w:val="21"/>
          <w:szCs w:val="21"/>
        </w:rPr>
      </w:pPr>
      <w:r>
        <w:rPr>
          <w:rFonts w:ascii="Verdana" w:hAnsi="Verdana"/>
          <w:color w:val="000000"/>
          <w:sz w:val="21"/>
          <w:szCs w:val="21"/>
        </w:rPr>
        <w:t>The RDBMS database uses tables to store data. A table is a collection of related data entries and contains rows and columns to store data.</w:t>
      </w:r>
    </w:p>
    <w:p w:rsidR="004A68EF" w:rsidRDefault="004A68EF" w:rsidP="004A68EF">
      <w:pPr>
        <w:pStyle w:val="NormalWeb"/>
        <w:shd w:val="clear" w:color="auto" w:fill="FFFFFF"/>
        <w:rPr>
          <w:rFonts w:ascii="Verdana" w:hAnsi="Verdana"/>
          <w:color w:val="000000"/>
          <w:sz w:val="21"/>
          <w:szCs w:val="21"/>
        </w:rPr>
      </w:pPr>
      <w:r>
        <w:rPr>
          <w:rFonts w:ascii="Verdana" w:hAnsi="Verdana"/>
          <w:color w:val="000000"/>
          <w:sz w:val="21"/>
          <w:szCs w:val="21"/>
        </w:rPr>
        <w:t>A table is the simplest example of data storage in RDBMS.</w:t>
      </w:r>
    </w:p>
    <w:p w:rsidR="004A68EF" w:rsidRDefault="004A68EF" w:rsidP="004A68EF">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NULL Values</w:t>
      </w:r>
    </w:p>
    <w:p w:rsidR="004A68EF" w:rsidRDefault="004A68EF" w:rsidP="004A68EF">
      <w:pPr>
        <w:pStyle w:val="NormalWeb"/>
        <w:shd w:val="clear" w:color="auto" w:fill="FFFFFF"/>
        <w:rPr>
          <w:rFonts w:ascii="Verdana" w:hAnsi="Verdana"/>
          <w:color w:val="000000"/>
          <w:sz w:val="21"/>
          <w:szCs w:val="21"/>
        </w:rPr>
      </w:pPr>
      <w:r>
        <w:rPr>
          <w:rFonts w:ascii="Verdana" w:hAnsi="Verdana"/>
          <w:color w:val="000000"/>
          <w:sz w:val="21"/>
          <w:szCs w:val="21"/>
        </w:rPr>
        <w:t>The NULL value of the table specifies that the field has been left blank during record creation. It is totally different from the value filled with zero or a field that contains space.</w:t>
      </w:r>
    </w:p>
    <w:p w:rsidR="004A68EF" w:rsidRPr="004A68EF" w:rsidRDefault="004A68EF" w:rsidP="004A68EF">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gu-IN"/>
        </w:rPr>
      </w:pPr>
      <w:r w:rsidRPr="004A68EF">
        <w:rPr>
          <w:rFonts w:ascii="Helvetica" w:eastAsia="Times New Roman" w:hAnsi="Helvetica" w:cs="Times New Roman"/>
          <w:color w:val="610B38"/>
          <w:kern w:val="36"/>
          <w:sz w:val="44"/>
          <w:szCs w:val="44"/>
          <w:lang w:bidi="gu-IN"/>
        </w:rPr>
        <w:t>Difference between DBMS and RDBMS</w:t>
      </w:r>
    </w:p>
    <w:p w:rsidR="004A68EF" w:rsidRPr="004A68EF" w:rsidRDefault="004A68EF" w:rsidP="004A68EF">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4A68EF">
        <w:rPr>
          <w:rFonts w:ascii="Verdana" w:eastAsia="Times New Roman" w:hAnsi="Verdana" w:cs="Times New Roman"/>
          <w:color w:val="000000"/>
          <w:sz w:val="21"/>
          <w:szCs w:val="21"/>
          <w:lang w:bidi="gu-IN"/>
        </w:rPr>
        <w:t>Although DBMS and RDBMS both are used to store information in physical database but there are some remarkable differences between them.</w:t>
      </w:r>
    </w:p>
    <w:p w:rsidR="004A68EF" w:rsidRPr="00BF5C1A" w:rsidRDefault="004A68EF" w:rsidP="00BF5C1A">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4A68EF">
        <w:rPr>
          <w:rFonts w:ascii="Verdana" w:eastAsia="Times New Roman" w:hAnsi="Verdana" w:cs="Times New Roman"/>
          <w:color w:val="000000"/>
          <w:sz w:val="21"/>
          <w:szCs w:val="21"/>
          <w:lang w:bidi="gu-IN"/>
        </w:rPr>
        <w:t xml:space="preserve">The main differences between </w:t>
      </w:r>
      <w:r w:rsidR="00BF5C1A">
        <w:rPr>
          <w:rFonts w:ascii="Verdana" w:eastAsia="Times New Roman" w:hAnsi="Verdana" w:cs="Times New Roman"/>
          <w:color w:val="000000"/>
          <w:sz w:val="21"/>
          <w:szCs w:val="21"/>
          <w:lang w:bidi="gu-IN"/>
        </w:rPr>
        <w:t>DBMS and RDBMS are given below:</w:t>
      </w:r>
    </w:p>
    <w:tbl>
      <w:tblPr>
        <w:tblW w:w="12281" w:type="dxa"/>
        <w:tblInd w:w="-7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1"/>
        <w:gridCol w:w="7510"/>
      </w:tblGrid>
      <w:tr w:rsidR="00BD2EFD" w:rsidRPr="004A68EF" w:rsidTr="00BD2EFD">
        <w:tc>
          <w:tcPr>
            <w:tcW w:w="4771" w:type="dxa"/>
            <w:shd w:val="clear" w:color="auto" w:fill="C7CCBE"/>
            <w:tcMar>
              <w:top w:w="180" w:type="dxa"/>
              <w:left w:w="180" w:type="dxa"/>
              <w:bottom w:w="180" w:type="dxa"/>
              <w:right w:w="180" w:type="dxa"/>
            </w:tcMar>
            <w:hideMark/>
          </w:tcPr>
          <w:p w:rsidR="00BD2EFD" w:rsidRPr="004A68EF" w:rsidRDefault="00BD2EFD" w:rsidP="004A68EF">
            <w:pPr>
              <w:spacing w:after="0" w:line="240" w:lineRule="auto"/>
              <w:rPr>
                <w:rFonts w:ascii="Times New Roman" w:eastAsia="Times New Roman" w:hAnsi="Times New Roman" w:cs="Times New Roman"/>
                <w:b/>
                <w:bCs/>
                <w:color w:val="000000"/>
                <w:sz w:val="18"/>
                <w:szCs w:val="18"/>
                <w:lang w:bidi="gu-IN"/>
              </w:rPr>
            </w:pPr>
            <w:r w:rsidRPr="004A68EF">
              <w:rPr>
                <w:rFonts w:ascii="Times New Roman" w:eastAsia="Times New Roman" w:hAnsi="Times New Roman" w:cs="Times New Roman"/>
                <w:b/>
                <w:bCs/>
                <w:color w:val="000000"/>
                <w:sz w:val="18"/>
                <w:szCs w:val="18"/>
                <w:lang w:bidi="gu-IN"/>
              </w:rPr>
              <w:t>DBMS</w:t>
            </w:r>
          </w:p>
        </w:tc>
        <w:tc>
          <w:tcPr>
            <w:tcW w:w="7510" w:type="dxa"/>
            <w:shd w:val="clear" w:color="auto" w:fill="C7CCBE"/>
            <w:tcMar>
              <w:top w:w="180" w:type="dxa"/>
              <w:left w:w="180" w:type="dxa"/>
              <w:bottom w:w="180" w:type="dxa"/>
              <w:right w:w="180" w:type="dxa"/>
            </w:tcMar>
            <w:hideMark/>
          </w:tcPr>
          <w:p w:rsidR="00BD2EFD" w:rsidRPr="004A68EF" w:rsidRDefault="00BD2EFD" w:rsidP="004A68EF">
            <w:pPr>
              <w:spacing w:after="0" w:line="240" w:lineRule="auto"/>
              <w:rPr>
                <w:rFonts w:ascii="Times New Roman" w:eastAsia="Times New Roman" w:hAnsi="Times New Roman" w:cs="Times New Roman"/>
                <w:b/>
                <w:bCs/>
                <w:color w:val="000000"/>
                <w:sz w:val="18"/>
                <w:szCs w:val="18"/>
                <w:lang w:bidi="gu-IN"/>
              </w:rPr>
            </w:pPr>
            <w:r w:rsidRPr="004A68EF">
              <w:rPr>
                <w:rFonts w:ascii="Times New Roman" w:eastAsia="Times New Roman" w:hAnsi="Times New Roman" w:cs="Times New Roman"/>
                <w:b/>
                <w:bCs/>
                <w:color w:val="000000"/>
                <w:sz w:val="18"/>
                <w:szCs w:val="18"/>
                <w:lang w:bidi="gu-IN"/>
              </w:rPr>
              <w:t>RDBMS</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DBMS applications store </w:t>
            </w:r>
            <w:r w:rsidRPr="004A68EF">
              <w:rPr>
                <w:rFonts w:ascii="Verdana" w:eastAsia="Times New Roman" w:hAnsi="Verdana" w:cs="Times New Roman"/>
                <w:b/>
                <w:bCs/>
                <w:color w:val="000000"/>
                <w:sz w:val="18"/>
                <w:szCs w:val="18"/>
                <w:lang w:bidi="gu-IN"/>
              </w:rPr>
              <w:t>data as file</w:t>
            </w:r>
            <w:r w:rsidRPr="004A68EF">
              <w:rPr>
                <w:rFonts w:ascii="Verdana" w:eastAsia="Times New Roman" w:hAnsi="Verdana" w:cs="Times New Roman"/>
                <w:color w:val="000000"/>
                <w:sz w:val="18"/>
                <w:szCs w:val="18"/>
                <w:lang w:bidi="gu-IN"/>
              </w:rPr>
              <w:t>.</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F13703">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RDBMS applications store </w:t>
            </w:r>
            <w:r w:rsidRPr="004A68EF">
              <w:rPr>
                <w:rFonts w:ascii="Verdana" w:eastAsia="Times New Roman" w:hAnsi="Verdana" w:cs="Times New Roman"/>
                <w:b/>
                <w:bCs/>
                <w:color w:val="000000"/>
                <w:sz w:val="18"/>
                <w:szCs w:val="18"/>
                <w:lang w:bidi="gu-IN"/>
              </w:rPr>
              <w:t>data in a tabular form</w:t>
            </w:r>
            <w:r w:rsidRPr="004A68EF">
              <w:rPr>
                <w:rFonts w:ascii="Verdana" w:eastAsia="Times New Roman" w:hAnsi="Verdana" w:cs="Times New Roman"/>
                <w:color w:val="000000"/>
                <w:sz w:val="18"/>
                <w:szCs w:val="18"/>
                <w:lang w:bidi="gu-IN"/>
              </w:rPr>
              <w:t>.</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In DBMS, data is generally stored in either a hierarchical form or a navigational form.</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2EFD" w:rsidRPr="004A68EF" w:rsidRDefault="00BD2EFD" w:rsidP="00F13703">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In RDBMS, the tables have an identifier called primary key and the data values are stored in the form of tables.</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DBMS uses file system to store data, so there will be </w:t>
            </w:r>
            <w:r w:rsidRPr="004A68EF">
              <w:rPr>
                <w:rFonts w:ascii="Verdana" w:eastAsia="Times New Roman" w:hAnsi="Verdana" w:cs="Times New Roman"/>
                <w:b/>
                <w:bCs/>
                <w:color w:val="000000"/>
                <w:sz w:val="18"/>
                <w:szCs w:val="18"/>
                <w:lang w:bidi="gu-IN"/>
              </w:rPr>
              <w:t>no relation between the tables</w:t>
            </w:r>
            <w:r w:rsidRPr="004A68EF">
              <w:rPr>
                <w:rFonts w:ascii="Verdana" w:eastAsia="Times New Roman" w:hAnsi="Verdana" w:cs="Times New Roman"/>
                <w:color w:val="000000"/>
                <w:sz w:val="18"/>
                <w:szCs w:val="18"/>
                <w:lang w:bidi="gu-IN"/>
              </w:rPr>
              <w:t>.</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in RDBMS, data values are stored in the form of tables, so a </w:t>
            </w:r>
            <w:r w:rsidRPr="004A68EF">
              <w:rPr>
                <w:rFonts w:ascii="Verdana" w:eastAsia="Times New Roman" w:hAnsi="Verdana" w:cs="Times New Roman"/>
                <w:b/>
                <w:bCs/>
                <w:color w:val="000000"/>
                <w:sz w:val="18"/>
                <w:szCs w:val="18"/>
                <w:lang w:bidi="gu-IN"/>
              </w:rPr>
              <w:t>relationship</w:t>
            </w:r>
            <w:r w:rsidRPr="004A68EF">
              <w:rPr>
                <w:rFonts w:ascii="Verdana" w:eastAsia="Times New Roman" w:hAnsi="Verdana" w:cs="Times New Roman"/>
                <w:color w:val="000000"/>
                <w:sz w:val="18"/>
                <w:szCs w:val="18"/>
                <w:lang w:bidi="gu-IN"/>
              </w:rPr>
              <w:t> between these data values will be stored in the form of a table as well.</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DBMS has to provide some uniform methods to access the stored information.</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RDBMS system supports a tabular structure of the data and a relationship between them to access the stored information.</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DBMS </w:t>
            </w:r>
            <w:r w:rsidRPr="004A68EF">
              <w:rPr>
                <w:rFonts w:ascii="Verdana" w:eastAsia="Times New Roman" w:hAnsi="Verdana" w:cs="Times New Roman"/>
                <w:b/>
                <w:bCs/>
                <w:color w:val="000000"/>
                <w:sz w:val="18"/>
                <w:szCs w:val="18"/>
                <w:lang w:bidi="gu-IN"/>
              </w:rPr>
              <w:t>does not support distributed database</w:t>
            </w:r>
            <w:r w:rsidRPr="004A68EF">
              <w:rPr>
                <w:rFonts w:ascii="Verdana" w:eastAsia="Times New Roman" w:hAnsi="Verdana" w:cs="Times New Roman"/>
                <w:color w:val="000000"/>
                <w:sz w:val="18"/>
                <w:szCs w:val="18"/>
                <w:lang w:bidi="gu-IN"/>
              </w:rPr>
              <w:t>.</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RDBMS </w:t>
            </w:r>
            <w:r w:rsidRPr="004A68EF">
              <w:rPr>
                <w:rFonts w:ascii="Verdana" w:eastAsia="Times New Roman" w:hAnsi="Verdana" w:cs="Times New Roman"/>
                <w:b/>
                <w:bCs/>
                <w:color w:val="000000"/>
                <w:sz w:val="18"/>
                <w:szCs w:val="18"/>
                <w:lang w:bidi="gu-IN"/>
              </w:rPr>
              <w:t>supports distributed database</w:t>
            </w:r>
            <w:r w:rsidRPr="004A68EF">
              <w:rPr>
                <w:rFonts w:ascii="Verdana" w:eastAsia="Times New Roman" w:hAnsi="Verdana" w:cs="Times New Roman"/>
                <w:color w:val="000000"/>
                <w:sz w:val="18"/>
                <w:szCs w:val="18"/>
                <w:lang w:bidi="gu-IN"/>
              </w:rPr>
              <w:t>.</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lastRenderedPageBreak/>
              <w:t>DBMS is meant to be for small organization and </w:t>
            </w:r>
            <w:r w:rsidRPr="004A68EF">
              <w:rPr>
                <w:rFonts w:ascii="Verdana" w:eastAsia="Times New Roman" w:hAnsi="Verdana" w:cs="Times New Roman"/>
                <w:b/>
                <w:bCs/>
                <w:color w:val="000000"/>
                <w:sz w:val="18"/>
                <w:szCs w:val="18"/>
                <w:lang w:bidi="gu-IN"/>
              </w:rPr>
              <w:t>deal with small data</w:t>
            </w:r>
            <w:r w:rsidRPr="004A68EF">
              <w:rPr>
                <w:rFonts w:ascii="Verdana" w:eastAsia="Times New Roman" w:hAnsi="Verdana" w:cs="Times New Roman"/>
                <w:color w:val="000000"/>
                <w:sz w:val="18"/>
                <w:szCs w:val="18"/>
                <w:lang w:bidi="gu-IN"/>
              </w:rPr>
              <w:t>. it supports </w:t>
            </w:r>
            <w:r w:rsidRPr="004A68EF">
              <w:rPr>
                <w:rFonts w:ascii="Verdana" w:eastAsia="Times New Roman" w:hAnsi="Verdana" w:cs="Times New Roman"/>
                <w:b/>
                <w:bCs/>
                <w:color w:val="000000"/>
                <w:sz w:val="18"/>
                <w:szCs w:val="18"/>
                <w:lang w:bidi="gu-IN"/>
              </w:rPr>
              <w:t>single user</w:t>
            </w:r>
            <w:r w:rsidRPr="004A68EF">
              <w:rPr>
                <w:rFonts w:ascii="Verdana" w:eastAsia="Times New Roman" w:hAnsi="Verdana" w:cs="Times New Roman"/>
                <w:color w:val="000000"/>
                <w:sz w:val="18"/>
                <w:szCs w:val="18"/>
                <w:lang w:bidi="gu-IN"/>
              </w:rPr>
              <w:t>.</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RDBMS is designed to </w:t>
            </w:r>
            <w:r w:rsidRPr="004A68EF">
              <w:rPr>
                <w:rFonts w:ascii="Verdana" w:eastAsia="Times New Roman" w:hAnsi="Verdana" w:cs="Times New Roman"/>
                <w:b/>
                <w:bCs/>
                <w:color w:val="000000"/>
                <w:sz w:val="18"/>
                <w:szCs w:val="18"/>
                <w:lang w:bidi="gu-IN"/>
              </w:rPr>
              <w:t>handle large amount of data</w:t>
            </w:r>
            <w:r w:rsidRPr="004A68EF">
              <w:rPr>
                <w:rFonts w:ascii="Verdana" w:eastAsia="Times New Roman" w:hAnsi="Verdana" w:cs="Times New Roman"/>
                <w:color w:val="000000"/>
                <w:sz w:val="18"/>
                <w:szCs w:val="18"/>
                <w:lang w:bidi="gu-IN"/>
              </w:rPr>
              <w:t>. it supports </w:t>
            </w:r>
            <w:r w:rsidRPr="004A68EF">
              <w:rPr>
                <w:rFonts w:ascii="Verdana" w:eastAsia="Times New Roman" w:hAnsi="Verdana" w:cs="Times New Roman"/>
                <w:b/>
                <w:bCs/>
                <w:color w:val="000000"/>
                <w:sz w:val="18"/>
                <w:szCs w:val="18"/>
                <w:lang w:bidi="gu-IN"/>
              </w:rPr>
              <w:t>multiple users</w:t>
            </w:r>
            <w:r w:rsidRPr="004A68EF">
              <w:rPr>
                <w:rFonts w:ascii="Verdana" w:eastAsia="Times New Roman" w:hAnsi="Verdana" w:cs="Times New Roman"/>
                <w:color w:val="000000"/>
                <w:sz w:val="18"/>
                <w:szCs w:val="18"/>
                <w:lang w:bidi="gu-IN"/>
              </w:rPr>
              <w:t>.</w:t>
            </w:r>
          </w:p>
        </w:tc>
      </w:tr>
      <w:tr w:rsidR="00BD2EFD" w:rsidRPr="004A68EF" w:rsidTr="00BD2EFD">
        <w:tc>
          <w:tcPr>
            <w:tcW w:w="47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Examples of DBMS are file systems, </w:t>
            </w:r>
            <w:r w:rsidRPr="004A68EF">
              <w:rPr>
                <w:rFonts w:ascii="Verdana" w:eastAsia="Times New Roman" w:hAnsi="Verdana" w:cs="Times New Roman"/>
                <w:b/>
                <w:bCs/>
                <w:color w:val="000000"/>
                <w:sz w:val="18"/>
                <w:szCs w:val="18"/>
                <w:lang w:bidi="gu-IN"/>
              </w:rPr>
              <w:t>xml</w:t>
            </w:r>
            <w:r w:rsidRPr="004A68EF">
              <w:rPr>
                <w:rFonts w:ascii="Verdana" w:eastAsia="Times New Roman" w:hAnsi="Verdana" w:cs="Times New Roman"/>
                <w:color w:val="000000"/>
                <w:sz w:val="18"/>
                <w:szCs w:val="18"/>
                <w:lang w:bidi="gu-IN"/>
              </w:rPr>
              <w:t> etc.</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2EFD" w:rsidRPr="004A68EF" w:rsidRDefault="00BD2EFD" w:rsidP="004A68EF">
            <w:pPr>
              <w:spacing w:after="0" w:line="375" w:lineRule="atLeast"/>
              <w:ind w:left="300"/>
              <w:rPr>
                <w:rFonts w:ascii="Verdana" w:eastAsia="Times New Roman" w:hAnsi="Verdana" w:cs="Times New Roman"/>
                <w:color w:val="000000"/>
                <w:sz w:val="18"/>
                <w:szCs w:val="18"/>
                <w:lang w:bidi="gu-IN"/>
              </w:rPr>
            </w:pPr>
            <w:r w:rsidRPr="004A68EF">
              <w:rPr>
                <w:rFonts w:ascii="Verdana" w:eastAsia="Times New Roman" w:hAnsi="Verdana" w:cs="Times New Roman"/>
                <w:color w:val="000000"/>
                <w:sz w:val="18"/>
                <w:szCs w:val="18"/>
                <w:lang w:bidi="gu-IN"/>
              </w:rPr>
              <w:t>Example of RDBMS are </w:t>
            </w:r>
            <w:r w:rsidRPr="004A68EF">
              <w:rPr>
                <w:rFonts w:ascii="Verdana" w:eastAsia="Times New Roman" w:hAnsi="Verdana" w:cs="Times New Roman"/>
                <w:b/>
                <w:bCs/>
                <w:color w:val="000000"/>
                <w:sz w:val="18"/>
                <w:szCs w:val="18"/>
                <w:lang w:bidi="gu-IN"/>
              </w:rPr>
              <w:t>mysql</w:t>
            </w:r>
            <w:r w:rsidRPr="004A68EF">
              <w:rPr>
                <w:rFonts w:ascii="Verdana" w:eastAsia="Times New Roman" w:hAnsi="Verdana" w:cs="Times New Roman"/>
                <w:color w:val="000000"/>
                <w:sz w:val="18"/>
                <w:szCs w:val="18"/>
                <w:lang w:bidi="gu-IN"/>
              </w:rPr>
              <w:t>, </w:t>
            </w:r>
            <w:r w:rsidRPr="004A68EF">
              <w:rPr>
                <w:rFonts w:ascii="Verdana" w:eastAsia="Times New Roman" w:hAnsi="Verdana" w:cs="Times New Roman"/>
                <w:b/>
                <w:bCs/>
                <w:color w:val="000000"/>
                <w:sz w:val="18"/>
                <w:szCs w:val="18"/>
                <w:lang w:bidi="gu-IN"/>
              </w:rPr>
              <w:t>postgre</w:t>
            </w:r>
            <w:r w:rsidRPr="004A68EF">
              <w:rPr>
                <w:rFonts w:ascii="Verdana" w:eastAsia="Times New Roman" w:hAnsi="Verdana" w:cs="Times New Roman"/>
                <w:color w:val="000000"/>
                <w:sz w:val="18"/>
                <w:szCs w:val="18"/>
                <w:lang w:bidi="gu-IN"/>
              </w:rPr>
              <w:t>, </w:t>
            </w:r>
            <w:r w:rsidRPr="004A68EF">
              <w:rPr>
                <w:rFonts w:ascii="Verdana" w:eastAsia="Times New Roman" w:hAnsi="Verdana" w:cs="Times New Roman"/>
                <w:b/>
                <w:bCs/>
                <w:color w:val="000000"/>
                <w:sz w:val="18"/>
                <w:szCs w:val="18"/>
                <w:lang w:bidi="gu-IN"/>
              </w:rPr>
              <w:t>sql server</w:t>
            </w:r>
            <w:r w:rsidRPr="004A68EF">
              <w:rPr>
                <w:rFonts w:ascii="Verdana" w:eastAsia="Times New Roman" w:hAnsi="Verdana" w:cs="Times New Roman"/>
                <w:color w:val="000000"/>
                <w:sz w:val="18"/>
                <w:szCs w:val="18"/>
                <w:lang w:bidi="gu-IN"/>
              </w:rPr>
              <w:t>, </w:t>
            </w:r>
            <w:r w:rsidRPr="004A68EF">
              <w:rPr>
                <w:rFonts w:ascii="Verdana" w:eastAsia="Times New Roman" w:hAnsi="Verdana" w:cs="Times New Roman"/>
                <w:b/>
                <w:bCs/>
                <w:color w:val="000000"/>
                <w:sz w:val="18"/>
                <w:szCs w:val="18"/>
                <w:lang w:bidi="gu-IN"/>
              </w:rPr>
              <w:t>oracle</w:t>
            </w:r>
            <w:r w:rsidRPr="004A68EF">
              <w:rPr>
                <w:rFonts w:ascii="Verdana" w:eastAsia="Times New Roman" w:hAnsi="Verdana" w:cs="Times New Roman"/>
                <w:color w:val="000000"/>
                <w:sz w:val="18"/>
                <w:szCs w:val="18"/>
                <w:lang w:bidi="gu-IN"/>
              </w:rPr>
              <w:t> etc.</w:t>
            </w:r>
          </w:p>
        </w:tc>
      </w:tr>
    </w:tbl>
    <w:p w:rsidR="004A68EF" w:rsidRPr="004A68EF" w:rsidRDefault="004A68EF" w:rsidP="004A68EF">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4A68EF">
        <w:rPr>
          <w:rFonts w:ascii="Verdana" w:eastAsia="Times New Roman" w:hAnsi="Verdana" w:cs="Times New Roman"/>
          <w:color w:val="000000"/>
          <w:sz w:val="21"/>
          <w:szCs w:val="21"/>
          <w:lang w:bidi="gu-IN"/>
        </w:rPr>
        <w:t>After observing the differences between DBMS and RDBMS, you can say that RDBMS is an extension of DBMS. There are many software products in the market today who are compatible for both DBMS and RDBMS. Means today a RDBMS application is DBMS application and vice-versa.</w:t>
      </w:r>
    </w:p>
    <w:p w:rsidR="004A68EF" w:rsidRDefault="004A68EF" w:rsidP="007C2816">
      <w:pPr>
        <w:rPr>
          <w:sz w:val="28"/>
          <w:szCs w:val="28"/>
        </w:rPr>
      </w:pPr>
    </w:p>
    <w:p w:rsidR="006C1A63" w:rsidRDefault="006C1A63" w:rsidP="007C2816">
      <w:pPr>
        <w:rPr>
          <w:color w:val="FF0000"/>
          <w:sz w:val="28"/>
          <w:szCs w:val="28"/>
        </w:rPr>
      </w:pPr>
      <w:r>
        <w:rPr>
          <w:color w:val="FF0000"/>
          <w:sz w:val="28"/>
          <w:szCs w:val="28"/>
        </w:rPr>
        <w:t>&gt; Note : If we done any changes to table structure (eg. Change in column name etc), we have to uninstall the app from mobile and re-install it.</w:t>
      </w:r>
    </w:p>
    <w:p w:rsidR="006C1A63" w:rsidRPr="00386064" w:rsidRDefault="00386064" w:rsidP="00386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386064">
        <w:rPr>
          <w:rFonts w:ascii="Courier New" w:eastAsia="Times New Roman" w:hAnsi="Courier New" w:cs="Courier New"/>
          <w:i/>
          <w:iCs/>
          <w:color w:val="808080"/>
          <w:sz w:val="18"/>
          <w:szCs w:val="18"/>
          <w:lang w:bidi="gu-IN"/>
        </w:rPr>
        <w:t>// https://www.youtube.com/watch?v=-HYg8rXzX-I   for CRUD operation video by ForMyScholars.</w:t>
      </w:r>
    </w:p>
    <w:p w:rsidR="00380E0C" w:rsidRPr="00FE22B9" w:rsidRDefault="006C1A63" w:rsidP="007C2816">
      <w:pPr>
        <w:rPr>
          <w:color w:val="FF0000"/>
          <w:sz w:val="28"/>
          <w:szCs w:val="28"/>
          <w:u w:val="single"/>
        </w:rPr>
      </w:pPr>
      <w:r w:rsidRPr="00FE22B9">
        <w:rPr>
          <w:color w:val="FF0000"/>
          <w:sz w:val="28"/>
          <w:szCs w:val="28"/>
          <w:u w:val="single"/>
        </w:rPr>
        <w:t>&gt; To create a table in SQLite database :</w:t>
      </w:r>
    </w:p>
    <w:p w:rsidR="00FE22B9" w:rsidRPr="00FE22B9" w:rsidRDefault="00380E0C" w:rsidP="007C2816">
      <w:pPr>
        <w:rPr>
          <w:sz w:val="28"/>
          <w:szCs w:val="28"/>
        </w:rPr>
      </w:pPr>
      <w:r>
        <w:rPr>
          <w:sz w:val="28"/>
          <w:szCs w:val="28"/>
        </w:rPr>
        <w:t>1) W</w:t>
      </w:r>
      <w:r w:rsidR="00FE22B9">
        <w:rPr>
          <w:sz w:val="28"/>
          <w:szCs w:val="28"/>
        </w:rPr>
        <w:t>rite query in constant as per below:</w:t>
      </w:r>
    </w:p>
    <w:p w:rsidR="006C1A63" w:rsidRDefault="006C1A63" w:rsidP="006C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C1A63">
        <w:rPr>
          <w:rFonts w:ascii="Courier New" w:eastAsia="Times New Roman" w:hAnsi="Courier New" w:cs="Courier New"/>
          <w:b/>
          <w:bCs/>
          <w:color w:val="000080"/>
          <w:sz w:val="18"/>
          <w:szCs w:val="18"/>
          <w:lang w:bidi="gu-IN"/>
        </w:rPr>
        <w:t xml:space="preserve">private static final </w:t>
      </w:r>
      <w:r w:rsidRPr="006C1A63">
        <w:rPr>
          <w:rFonts w:ascii="Courier New" w:eastAsia="Times New Roman" w:hAnsi="Courier New" w:cs="Courier New"/>
          <w:color w:val="000000"/>
          <w:sz w:val="18"/>
          <w:szCs w:val="18"/>
          <w:lang w:bidi="gu-IN"/>
        </w:rPr>
        <w:t xml:space="preserve">String </w:t>
      </w:r>
      <w:r w:rsidRPr="006C1A63">
        <w:rPr>
          <w:rFonts w:ascii="Courier New" w:eastAsia="Times New Roman" w:hAnsi="Courier New" w:cs="Courier New"/>
          <w:b/>
          <w:bCs/>
          <w:i/>
          <w:iCs/>
          <w:color w:val="660E7A"/>
          <w:sz w:val="18"/>
          <w:szCs w:val="18"/>
          <w:lang w:bidi="gu-IN"/>
        </w:rPr>
        <w:t xml:space="preserve">CREATE_COURSE </w:t>
      </w:r>
      <w:r w:rsidRPr="006C1A63">
        <w:rPr>
          <w:rFonts w:ascii="Courier New" w:eastAsia="Times New Roman" w:hAnsi="Courier New" w:cs="Courier New"/>
          <w:color w:val="000000"/>
          <w:sz w:val="18"/>
          <w:szCs w:val="18"/>
          <w:lang w:bidi="gu-IN"/>
        </w:rPr>
        <w:t xml:space="preserve">= </w:t>
      </w:r>
      <w:r w:rsidRPr="006C1A63">
        <w:rPr>
          <w:rFonts w:ascii="Courier New" w:eastAsia="Times New Roman" w:hAnsi="Courier New" w:cs="Courier New"/>
          <w:b/>
          <w:bCs/>
          <w:color w:val="008000"/>
          <w:sz w:val="18"/>
          <w:szCs w:val="18"/>
          <w:lang w:bidi="gu-IN"/>
        </w:rPr>
        <w:t xml:space="preserve">"create table IF NOT EXISTS " </w:t>
      </w:r>
      <w:r w:rsidRPr="006C1A63">
        <w:rPr>
          <w:rFonts w:ascii="Courier New" w:eastAsia="Times New Roman" w:hAnsi="Courier New" w:cs="Courier New"/>
          <w:color w:val="000000"/>
          <w:sz w:val="18"/>
          <w:szCs w:val="18"/>
          <w:lang w:bidi="gu-IN"/>
        </w:rPr>
        <w:t xml:space="preserve">+ </w:t>
      </w:r>
      <w:r w:rsidRPr="006C1A63">
        <w:rPr>
          <w:rFonts w:ascii="Courier New" w:eastAsia="Times New Roman" w:hAnsi="Courier New" w:cs="Courier New"/>
          <w:b/>
          <w:bCs/>
          <w:i/>
          <w:iCs/>
          <w:color w:val="660E7A"/>
          <w:sz w:val="18"/>
          <w:szCs w:val="18"/>
          <w:lang w:bidi="gu-IN"/>
        </w:rPr>
        <w:t xml:space="preserve">COURSE </w:t>
      </w:r>
      <w:r w:rsidRPr="006C1A63">
        <w:rPr>
          <w:rFonts w:ascii="Courier New" w:eastAsia="Times New Roman" w:hAnsi="Courier New" w:cs="Courier New"/>
          <w:color w:val="000000"/>
          <w:sz w:val="18"/>
          <w:szCs w:val="18"/>
          <w:lang w:bidi="gu-IN"/>
        </w:rPr>
        <w:t>+</w:t>
      </w:r>
      <w:r w:rsidRPr="006C1A63">
        <w:rPr>
          <w:rFonts w:ascii="Courier New" w:eastAsia="Times New Roman" w:hAnsi="Courier New" w:cs="Courier New"/>
          <w:color w:val="000000"/>
          <w:sz w:val="18"/>
          <w:szCs w:val="18"/>
          <w:lang w:bidi="gu-IN"/>
        </w:rPr>
        <w:br/>
        <w:t xml:space="preserve">        </w:t>
      </w:r>
      <w:r w:rsidR="00C75A86">
        <w:rPr>
          <w:rFonts w:ascii="Courier New" w:eastAsia="Times New Roman" w:hAnsi="Courier New" w:cs="Courier New"/>
          <w:b/>
          <w:bCs/>
          <w:color w:val="008000"/>
          <w:sz w:val="18"/>
          <w:szCs w:val="18"/>
          <w:lang w:bidi="gu-IN"/>
        </w:rPr>
        <w:t>"(_</w:t>
      </w:r>
      <w:r w:rsidRPr="006C1A63">
        <w:rPr>
          <w:rFonts w:ascii="Courier New" w:eastAsia="Times New Roman" w:hAnsi="Courier New" w:cs="Courier New"/>
          <w:b/>
          <w:bCs/>
          <w:color w:val="008000"/>
          <w:sz w:val="18"/>
          <w:szCs w:val="18"/>
          <w:lang w:bidi="gu-IN"/>
        </w:rPr>
        <w:t>id integer PRIMARY KEY AUTOINCREMENT, name text, duration real, fees int, detail text)"</w:t>
      </w:r>
      <w:r w:rsidRPr="006C1A63">
        <w:rPr>
          <w:rFonts w:ascii="Courier New" w:eastAsia="Times New Roman" w:hAnsi="Courier New" w:cs="Courier New"/>
          <w:color w:val="000000"/>
          <w:sz w:val="18"/>
          <w:szCs w:val="18"/>
          <w:lang w:bidi="gu-IN"/>
        </w:rPr>
        <w:t>;</w:t>
      </w:r>
      <w:r w:rsidRPr="006C1A63">
        <w:rPr>
          <w:rFonts w:ascii="Courier New" w:eastAsia="Times New Roman" w:hAnsi="Courier New" w:cs="Courier New"/>
          <w:color w:val="000000"/>
          <w:sz w:val="18"/>
          <w:szCs w:val="18"/>
          <w:lang w:bidi="gu-IN"/>
        </w:rPr>
        <w:br/>
      </w:r>
      <w:r w:rsidRPr="006C1A63">
        <w:rPr>
          <w:rFonts w:ascii="Courier New" w:eastAsia="Times New Roman" w:hAnsi="Courier New" w:cs="Courier New"/>
          <w:color w:val="000000"/>
          <w:sz w:val="18"/>
          <w:szCs w:val="18"/>
          <w:lang w:bidi="gu-IN"/>
        </w:rPr>
        <w:br/>
      </w:r>
      <w:r w:rsidRPr="006C1A63">
        <w:rPr>
          <w:rFonts w:ascii="Courier New" w:eastAsia="Times New Roman" w:hAnsi="Courier New" w:cs="Courier New"/>
          <w:b/>
          <w:bCs/>
          <w:color w:val="000080"/>
          <w:sz w:val="18"/>
          <w:szCs w:val="18"/>
          <w:lang w:bidi="gu-IN"/>
        </w:rPr>
        <w:t xml:space="preserve">private static final </w:t>
      </w:r>
      <w:r w:rsidRPr="006C1A63">
        <w:rPr>
          <w:rFonts w:ascii="Courier New" w:eastAsia="Times New Roman" w:hAnsi="Courier New" w:cs="Courier New"/>
          <w:color w:val="000000"/>
          <w:sz w:val="18"/>
          <w:szCs w:val="18"/>
          <w:lang w:bidi="gu-IN"/>
        </w:rPr>
        <w:t xml:space="preserve">String </w:t>
      </w:r>
      <w:r w:rsidRPr="006C1A63">
        <w:rPr>
          <w:rFonts w:ascii="Courier New" w:eastAsia="Times New Roman" w:hAnsi="Courier New" w:cs="Courier New"/>
          <w:b/>
          <w:bCs/>
          <w:i/>
          <w:iCs/>
          <w:color w:val="660E7A"/>
          <w:sz w:val="18"/>
          <w:szCs w:val="18"/>
          <w:lang w:bidi="gu-IN"/>
        </w:rPr>
        <w:t xml:space="preserve">CREATE_INQUIRY </w:t>
      </w:r>
      <w:r w:rsidRPr="006C1A63">
        <w:rPr>
          <w:rFonts w:ascii="Courier New" w:eastAsia="Times New Roman" w:hAnsi="Courier New" w:cs="Courier New"/>
          <w:color w:val="000000"/>
          <w:sz w:val="18"/>
          <w:szCs w:val="18"/>
          <w:lang w:bidi="gu-IN"/>
        </w:rPr>
        <w:t xml:space="preserve">= </w:t>
      </w:r>
      <w:r w:rsidRPr="006C1A63">
        <w:rPr>
          <w:rFonts w:ascii="Courier New" w:eastAsia="Times New Roman" w:hAnsi="Courier New" w:cs="Courier New"/>
          <w:b/>
          <w:bCs/>
          <w:color w:val="008000"/>
          <w:sz w:val="18"/>
          <w:szCs w:val="18"/>
          <w:lang w:bidi="gu-IN"/>
        </w:rPr>
        <w:t xml:space="preserve">"create table IF NOT EXISTS " </w:t>
      </w:r>
      <w:r w:rsidRPr="006C1A63">
        <w:rPr>
          <w:rFonts w:ascii="Courier New" w:eastAsia="Times New Roman" w:hAnsi="Courier New" w:cs="Courier New"/>
          <w:color w:val="000000"/>
          <w:sz w:val="18"/>
          <w:szCs w:val="18"/>
          <w:lang w:bidi="gu-IN"/>
        </w:rPr>
        <w:t xml:space="preserve">+ </w:t>
      </w:r>
      <w:r w:rsidRPr="006C1A63">
        <w:rPr>
          <w:rFonts w:ascii="Courier New" w:eastAsia="Times New Roman" w:hAnsi="Courier New" w:cs="Courier New"/>
          <w:b/>
          <w:bCs/>
          <w:i/>
          <w:iCs/>
          <w:color w:val="660E7A"/>
          <w:sz w:val="18"/>
          <w:szCs w:val="18"/>
          <w:lang w:bidi="gu-IN"/>
        </w:rPr>
        <w:t xml:space="preserve">INQUIRY </w:t>
      </w:r>
      <w:r w:rsidRPr="006C1A63">
        <w:rPr>
          <w:rFonts w:ascii="Courier New" w:eastAsia="Times New Roman" w:hAnsi="Courier New" w:cs="Courier New"/>
          <w:color w:val="000000"/>
          <w:sz w:val="18"/>
          <w:szCs w:val="18"/>
          <w:lang w:bidi="gu-IN"/>
        </w:rPr>
        <w:t>+</w:t>
      </w:r>
      <w:r w:rsidRPr="006C1A63">
        <w:rPr>
          <w:rFonts w:ascii="Courier New" w:eastAsia="Times New Roman" w:hAnsi="Courier New" w:cs="Courier New"/>
          <w:color w:val="000000"/>
          <w:sz w:val="18"/>
          <w:szCs w:val="18"/>
          <w:lang w:bidi="gu-IN"/>
        </w:rPr>
        <w:br/>
        <w:t xml:space="preserve">        </w:t>
      </w:r>
      <w:r w:rsidRPr="006C1A63">
        <w:rPr>
          <w:rFonts w:ascii="Courier New" w:eastAsia="Times New Roman" w:hAnsi="Courier New" w:cs="Courier New"/>
          <w:b/>
          <w:bCs/>
          <w:color w:val="008000"/>
          <w:sz w:val="18"/>
          <w:szCs w:val="18"/>
          <w:lang w:bidi="gu-IN"/>
        </w:rPr>
        <w:t>"(_id integer PRIMARY KEY AUTOINCREMENT, fullname text, email text, mobile text, g</w:t>
      </w:r>
      <w:r w:rsidR="00FE22B9">
        <w:rPr>
          <w:rFonts w:ascii="Courier New" w:eastAsia="Times New Roman" w:hAnsi="Courier New" w:cs="Courier New"/>
          <w:b/>
          <w:bCs/>
          <w:color w:val="008000"/>
          <w:sz w:val="18"/>
          <w:szCs w:val="18"/>
          <w:lang w:bidi="gu-IN"/>
        </w:rPr>
        <w:t>ender int, inquiry_date text,</w:t>
      </w:r>
      <w:r w:rsidRPr="006C1A63">
        <w:rPr>
          <w:rFonts w:ascii="Courier New" w:eastAsia="Times New Roman" w:hAnsi="Courier New" w:cs="Courier New"/>
          <w:b/>
          <w:bCs/>
          <w:color w:val="008000"/>
          <w:sz w:val="18"/>
          <w:szCs w:val="18"/>
          <w:lang w:bidi="gu-IN"/>
        </w:rPr>
        <w:t>learning_mode int, qualification text, preferred_time text, last_followup_detail text, coursetitle text)"</w:t>
      </w:r>
      <w:r w:rsidRPr="006C1A63">
        <w:rPr>
          <w:rFonts w:ascii="Courier New" w:eastAsia="Times New Roman" w:hAnsi="Courier New" w:cs="Courier New"/>
          <w:color w:val="000000"/>
          <w:sz w:val="18"/>
          <w:szCs w:val="18"/>
          <w:lang w:bidi="gu-IN"/>
        </w:rPr>
        <w:t>;</w:t>
      </w:r>
    </w:p>
    <w:p w:rsidR="00FE22B9" w:rsidRDefault="00FE22B9" w:rsidP="006C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FE22B9" w:rsidRDefault="00FE22B9" w:rsidP="006C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FE22B9" w:rsidRDefault="00380E0C" w:rsidP="00FE22B9">
      <w:pPr>
        <w:rPr>
          <w:sz w:val="28"/>
          <w:szCs w:val="28"/>
        </w:rPr>
      </w:pPr>
      <w:r>
        <w:rPr>
          <w:sz w:val="28"/>
          <w:szCs w:val="28"/>
        </w:rPr>
        <w:t>2</w:t>
      </w:r>
      <w:r w:rsidR="00FE22B9">
        <w:rPr>
          <w:sz w:val="28"/>
          <w:szCs w:val="28"/>
        </w:rPr>
        <w:t>) Then run query as per below:</w:t>
      </w:r>
    </w:p>
    <w:p w:rsidR="00FE22B9" w:rsidRDefault="00FE22B9" w:rsidP="00FE22B9">
      <w:pPr>
        <w:pStyle w:val="HTMLPreformatted"/>
        <w:shd w:val="clear" w:color="auto" w:fill="FFFFFF"/>
        <w:rPr>
          <w:color w:val="000000"/>
          <w:sz w:val="18"/>
          <w:szCs w:val="18"/>
        </w:rPr>
      </w:pPr>
      <w:r>
        <w:rPr>
          <w:b/>
          <w:bCs/>
          <w:color w:val="000080"/>
          <w:sz w:val="18"/>
          <w:szCs w:val="18"/>
        </w:rPr>
        <w:t>try</w:t>
      </w:r>
      <w:r>
        <w:rPr>
          <w:b/>
          <w:bCs/>
          <w:color w:val="000080"/>
          <w:sz w:val="18"/>
          <w:szCs w:val="18"/>
        </w:rPr>
        <w:br/>
      </w:r>
      <w:r>
        <w:rPr>
          <w:color w:val="000000"/>
          <w:sz w:val="18"/>
          <w:szCs w:val="18"/>
        </w:rPr>
        <w:t>{</w:t>
      </w:r>
      <w:r>
        <w:rPr>
          <w:color w:val="000000"/>
          <w:sz w:val="18"/>
          <w:szCs w:val="18"/>
        </w:rPr>
        <w:br/>
        <w:t xml:space="preserve">    db.execSQL(</w:t>
      </w:r>
      <w:r>
        <w:rPr>
          <w:b/>
          <w:bCs/>
          <w:i/>
          <w:iCs/>
          <w:color w:val="660E7A"/>
          <w:sz w:val="18"/>
          <w:szCs w:val="18"/>
        </w:rPr>
        <w:t>CREATE_COURSE</w:t>
      </w:r>
      <w:r>
        <w:rPr>
          <w:color w:val="000000"/>
          <w:sz w:val="18"/>
          <w:szCs w:val="18"/>
        </w:rPr>
        <w:t xml:space="preserve">);      </w:t>
      </w:r>
      <w:r>
        <w:rPr>
          <w:i/>
          <w:iCs/>
          <w:color w:val="808080"/>
          <w:sz w:val="18"/>
          <w:szCs w:val="18"/>
        </w:rPr>
        <w:t>// table will be created</w:t>
      </w:r>
      <w:r>
        <w:rPr>
          <w:i/>
          <w:iCs/>
          <w:color w:val="808080"/>
          <w:sz w:val="18"/>
          <w:szCs w:val="18"/>
        </w:rPr>
        <w:br/>
        <w:t xml:space="preserve">    </w:t>
      </w:r>
      <w:r>
        <w:rPr>
          <w:color w:val="000000"/>
          <w:sz w:val="18"/>
          <w:szCs w:val="18"/>
        </w:rPr>
        <w:t>db.execSQL(</w:t>
      </w:r>
      <w:r>
        <w:rPr>
          <w:b/>
          <w:bCs/>
          <w:i/>
          <w:iCs/>
          <w:color w:val="660E7A"/>
          <w:sz w:val="18"/>
          <w:szCs w:val="18"/>
        </w:rPr>
        <w:t>CREATE_INQUIRY</w:t>
      </w:r>
      <w:r>
        <w:rPr>
          <w:color w:val="000000"/>
          <w:sz w:val="18"/>
          <w:szCs w:val="18"/>
        </w:rPr>
        <w:t xml:space="preserve">);     </w:t>
      </w:r>
      <w:r>
        <w:rPr>
          <w:i/>
          <w:iCs/>
          <w:color w:val="808080"/>
          <w:sz w:val="18"/>
          <w:szCs w:val="18"/>
        </w:rPr>
        <w:t>// table will be created</w:t>
      </w:r>
      <w:r>
        <w:rPr>
          <w:i/>
          <w:iCs/>
          <w:color w:val="808080"/>
          <w:sz w:val="18"/>
          <w:szCs w:val="18"/>
        </w:rPr>
        <w:br/>
      </w:r>
      <w:r>
        <w:rPr>
          <w:color w:val="000000"/>
          <w:sz w:val="18"/>
          <w:szCs w:val="18"/>
        </w:rPr>
        <w:t>}</w:t>
      </w:r>
      <w:r>
        <w:rPr>
          <w:color w:val="000000"/>
          <w:sz w:val="18"/>
          <w:szCs w:val="18"/>
        </w:rPr>
        <w:br/>
      </w:r>
      <w:r>
        <w:rPr>
          <w:b/>
          <w:bCs/>
          <w:color w:val="000080"/>
          <w:sz w:val="18"/>
          <w:szCs w:val="18"/>
        </w:rPr>
        <w:t>catch</w:t>
      </w:r>
      <w:r>
        <w:rPr>
          <w:color w:val="000000"/>
          <w:sz w:val="18"/>
          <w:szCs w:val="18"/>
        </w:rPr>
        <w:t>(SQLiteException error)</w:t>
      </w:r>
      <w:r>
        <w:rPr>
          <w:color w:val="000000"/>
          <w:sz w:val="18"/>
          <w:szCs w:val="18"/>
        </w:rPr>
        <w:br/>
        <w:t>{</w:t>
      </w:r>
      <w:r>
        <w:rPr>
          <w:color w:val="000000"/>
          <w:sz w:val="18"/>
          <w:szCs w:val="18"/>
        </w:rPr>
        <w:br/>
        <w:t xml:space="preserve">    log.</w:t>
      </w:r>
      <w:r>
        <w:rPr>
          <w:i/>
          <w:iCs/>
          <w:color w:val="000000"/>
          <w:sz w:val="18"/>
          <w:szCs w:val="18"/>
        </w:rPr>
        <w:t>e</w:t>
      </w:r>
      <w:r>
        <w:rPr>
          <w:color w:val="000000"/>
          <w:sz w:val="18"/>
          <w:szCs w:val="18"/>
        </w:rPr>
        <w:t>(error.getMessage());</w:t>
      </w:r>
      <w:r>
        <w:rPr>
          <w:color w:val="000000"/>
          <w:sz w:val="18"/>
          <w:szCs w:val="18"/>
        </w:rPr>
        <w:br/>
        <w:t xml:space="preserve">    Toast.</w:t>
      </w:r>
      <w:r>
        <w:rPr>
          <w:i/>
          <w:iCs/>
          <w:color w:val="000000"/>
          <w:sz w:val="18"/>
          <w:szCs w:val="18"/>
        </w:rPr>
        <w:t>makeText</w:t>
      </w:r>
      <w:r>
        <w:rPr>
          <w:color w:val="000000"/>
          <w:sz w:val="18"/>
          <w:szCs w:val="18"/>
        </w:rPr>
        <w:t>(</w:t>
      </w:r>
      <w:r>
        <w:rPr>
          <w:b/>
          <w:bCs/>
          <w:color w:val="660E7A"/>
          <w:sz w:val="18"/>
          <w:szCs w:val="18"/>
        </w:rPr>
        <w:t>ctx</w:t>
      </w:r>
      <w:r>
        <w:rPr>
          <w:color w:val="000000"/>
          <w:sz w:val="18"/>
          <w:szCs w:val="18"/>
        </w:rPr>
        <w:t>, error.getMessage(), Toast.</w:t>
      </w:r>
      <w:r>
        <w:rPr>
          <w:b/>
          <w:bCs/>
          <w:i/>
          <w:iCs/>
          <w:color w:val="660E7A"/>
          <w:sz w:val="18"/>
          <w:szCs w:val="18"/>
        </w:rPr>
        <w:t>LENGTH_LONG</w:t>
      </w:r>
      <w:r>
        <w:rPr>
          <w:color w:val="000000"/>
          <w:sz w:val="18"/>
          <w:szCs w:val="18"/>
        </w:rPr>
        <w:t>).show();</w:t>
      </w:r>
      <w:r>
        <w:rPr>
          <w:color w:val="000000"/>
          <w:sz w:val="18"/>
          <w:szCs w:val="18"/>
        </w:rPr>
        <w:br/>
        <w:t>}</w:t>
      </w:r>
      <w:r>
        <w:rPr>
          <w:color w:val="000000"/>
          <w:sz w:val="18"/>
          <w:szCs w:val="18"/>
        </w:rPr>
        <w:br/>
        <w:t>log.</w:t>
      </w:r>
      <w:r>
        <w:rPr>
          <w:i/>
          <w:iCs/>
          <w:color w:val="000000"/>
          <w:sz w:val="18"/>
          <w:szCs w:val="18"/>
        </w:rPr>
        <w:t>d</w:t>
      </w:r>
      <w:r>
        <w:rPr>
          <w:color w:val="000000"/>
          <w:sz w:val="18"/>
          <w:szCs w:val="18"/>
        </w:rPr>
        <w:t>(</w:t>
      </w:r>
      <w:r>
        <w:rPr>
          <w:b/>
          <w:bCs/>
          <w:color w:val="008000"/>
          <w:sz w:val="18"/>
          <w:szCs w:val="18"/>
        </w:rPr>
        <w:t>"Table Created"</w:t>
      </w:r>
      <w:r>
        <w:rPr>
          <w:color w:val="000000"/>
          <w:sz w:val="18"/>
          <w:szCs w:val="18"/>
        </w:rPr>
        <w:t>);</w:t>
      </w:r>
    </w:p>
    <w:p w:rsidR="00FE22B9" w:rsidRDefault="00FE22B9" w:rsidP="00FE22B9">
      <w:pPr>
        <w:rPr>
          <w:sz w:val="28"/>
          <w:szCs w:val="28"/>
        </w:rPr>
      </w:pPr>
    </w:p>
    <w:p w:rsidR="00FE22B9" w:rsidRDefault="00FE22B9" w:rsidP="00FE22B9">
      <w:pPr>
        <w:rPr>
          <w:color w:val="FF0000"/>
          <w:sz w:val="28"/>
          <w:szCs w:val="28"/>
          <w:u w:val="single"/>
        </w:rPr>
      </w:pPr>
      <w:r>
        <w:rPr>
          <w:color w:val="FF0000"/>
          <w:sz w:val="28"/>
          <w:szCs w:val="28"/>
          <w:u w:val="single"/>
        </w:rPr>
        <w:t>&gt; Syntax of Queries as per first approach</w:t>
      </w:r>
      <w:r w:rsidRPr="00FE22B9">
        <w:rPr>
          <w:color w:val="FF0000"/>
          <w:sz w:val="28"/>
          <w:szCs w:val="28"/>
          <w:u w:val="single"/>
        </w:rPr>
        <w:t xml:space="preserve"> :</w:t>
      </w:r>
    </w:p>
    <w:p w:rsidR="00380E0C" w:rsidRDefault="00380E0C" w:rsidP="00380E0C">
      <w:pPr>
        <w:rPr>
          <w:sz w:val="28"/>
          <w:szCs w:val="28"/>
        </w:rPr>
      </w:pPr>
      <w:r>
        <w:rPr>
          <w:sz w:val="28"/>
          <w:szCs w:val="28"/>
        </w:rPr>
        <w:t>&gt; First create SQLiteDatabase object :</w:t>
      </w:r>
    </w:p>
    <w:p w:rsidR="00380E0C" w:rsidRPr="00380E0C" w:rsidRDefault="00380E0C" w:rsidP="00FE22B9">
      <w:pPr>
        <w:rPr>
          <w:sz w:val="28"/>
          <w:szCs w:val="28"/>
        </w:rPr>
      </w:pPr>
      <w:r>
        <w:rPr>
          <w:sz w:val="28"/>
          <w:szCs w:val="28"/>
        </w:rPr>
        <w:tab/>
        <w:t>SQLiteDatabase db = this.getWritableDatabase();</w:t>
      </w:r>
    </w:p>
    <w:p w:rsidR="00D37339" w:rsidRDefault="00D37339" w:rsidP="00D37339">
      <w:pPr>
        <w:rPr>
          <w:sz w:val="28"/>
          <w:szCs w:val="28"/>
        </w:rPr>
      </w:pPr>
      <w:r>
        <w:rPr>
          <w:sz w:val="28"/>
          <w:szCs w:val="28"/>
        </w:rPr>
        <w:t>1)  Insert:</w:t>
      </w:r>
    </w:p>
    <w:p w:rsidR="00D37339" w:rsidRDefault="00D37339" w:rsidP="00D37339">
      <w:pPr>
        <w:pStyle w:val="HTMLPreformatted"/>
        <w:shd w:val="clear" w:color="auto" w:fill="FFFFFF"/>
        <w:rPr>
          <w:color w:val="000000"/>
          <w:sz w:val="18"/>
          <w:szCs w:val="18"/>
        </w:rPr>
      </w:pPr>
      <w:r>
        <w:rPr>
          <w:b/>
          <w:bCs/>
          <w:color w:val="660E7A"/>
          <w:sz w:val="18"/>
          <w:szCs w:val="18"/>
        </w:rPr>
        <w:t xml:space="preserve">sql </w:t>
      </w:r>
      <w:r>
        <w:rPr>
          <w:color w:val="000000"/>
          <w:sz w:val="18"/>
          <w:szCs w:val="18"/>
        </w:rPr>
        <w:t xml:space="preserve">= </w:t>
      </w:r>
      <w:r>
        <w:rPr>
          <w:b/>
          <w:bCs/>
          <w:color w:val="008000"/>
          <w:sz w:val="18"/>
          <w:szCs w:val="18"/>
        </w:rPr>
        <w:t xml:space="preserve">"insert into" </w:t>
      </w:r>
      <w:r>
        <w:rPr>
          <w:color w:val="000000"/>
          <w:sz w:val="18"/>
          <w:szCs w:val="18"/>
        </w:rPr>
        <w:t>+ DBAdapter.</w:t>
      </w:r>
      <w:r>
        <w:rPr>
          <w:b/>
          <w:bCs/>
          <w:i/>
          <w:iCs/>
          <w:color w:val="660E7A"/>
          <w:sz w:val="18"/>
          <w:szCs w:val="18"/>
        </w:rPr>
        <w:t xml:space="preserve">COURSE </w:t>
      </w:r>
      <w:r>
        <w:rPr>
          <w:color w:val="000000"/>
          <w:sz w:val="18"/>
          <w:szCs w:val="18"/>
        </w:rPr>
        <w:t xml:space="preserve">+ </w:t>
      </w:r>
      <w:r>
        <w:rPr>
          <w:b/>
          <w:bCs/>
          <w:color w:val="008000"/>
          <w:sz w:val="18"/>
          <w:szCs w:val="18"/>
        </w:rPr>
        <w:t>"(name, duration, fees, detail) values ('PHP', 6, 8500, 'some detail goes here')"</w:t>
      </w:r>
      <w:r>
        <w:rPr>
          <w:color w:val="000000"/>
          <w:sz w:val="18"/>
          <w:szCs w:val="18"/>
        </w:rPr>
        <w:t>;</w:t>
      </w:r>
    </w:p>
    <w:p w:rsidR="00D37339" w:rsidRPr="00D37339" w:rsidRDefault="00D37339" w:rsidP="00D37339">
      <w:pPr>
        <w:pStyle w:val="HTMLPreformatted"/>
        <w:shd w:val="clear" w:color="auto" w:fill="FFFFFF"/>
        <w:rPr>
          <w:color w:val="000000"/>
          <w:sz w:val="18"/>
          <w:szCs w:val="18"/>
        </w:rPr>
      </w:pPr>
    </w:p>
    <w:p w:rsidR="00D37339" w:rsidRDefault="00D37339" w:rsidP="00D37339">
      <w:pPr>
        <w:pStyle w:val="HTMLPreformatted"/>
        <w:shd w:val="clear" w:color="auto" w:fill="FFFFFF"/>
        <w:rPr>
          <w:color w:val="000000"/>
          <w:sz w:val="18"/>
          <w:szCs w:val="18"/>
        </w:rPr>
      </w:pPr>
      <w:r>
        <w:rPr>
          <w:b/>
          <w:bCs/>
          <w:color w:val="660E7A"/>
          <w:sz w:val="18"/>
          <w:szCs w:val="18"/>
        </w:rPr>
        <w:tab/>
        <w:t>db</w:t>
      </w:r>
      <w:r>
        <w:rPr>
          <w:color w:val="000000"/>
          <w:sz w:val="18"/>
          <w:szCs w:val="18"/>
        </w:rPr>
        <w:t>.execSQL(sql);</w:t>
      </w:r>
    </w:p>
    <w:p w:rsidR="00D37339" w:rsidRDefault="00D37339" w:rsidP="00D37339">
      <w:pPr>
        <w:pStyle w:val="HTMLPreformatted"/>
        <w:shd w:val="clear" w:color="auto" w:fill="FFFFFF"/>
        <w:rPr>
          <w:color w:val="000000"/>
          <w:sz w:val="18"/>
          <w:szCs w:val="18"/>
        </w:rPr>
      </w:pPr>
    </w:p>
    <w:p w:rsidR="00D37339" w:rsidRDefault="00D37339" w:rsidP="00D37339">
      <w:pPr>
        <w:rPr>
          <w:sz w:val="28"/>
          <w:szCs w:val="28"/>
        </w:rPr>
      </w:pPr>
      <w:r>
        <w:rPr>
          <w:sz w:val="28"/>
          <w:szCs w:val="28"/>
        </w:rPr>
        <w:t>2)  Update:</w:t>
      </w:r>
    </w:p>
    <w:p w:rsidR="00D37339" w:rsidRDefault="00D37339" w:rsidP="00D37339">
      <w:pPr>
        <w:pStyle w:val="HTMLPreformatted"/>
        <w:shd w:val="clear" w:color="auto" w:fill="FFFFFF"/>
        <w:rPr>
          <w:color w:val="000000"/>
          <w:sz w:val="18"/>
          <w:szCs w:val="18"/>
        </w:rPr>
      </w:pPr>
      <w:r>
        <w:rPr>
          <w:b/>
          <w:bCs/>
          <w:color w:val="660E7A"/>
          <w:sz w:val="18"/>
          <w:szCs w:val="18"/>
        </w:rPr>
        <w:lastRenderedPageBreak/>
        <w:t xml:space="preserve">sql </w:t>
      </w:r>
      <w:r>
        <w:rPr>
          <w:color w:val="000000"/>
          <w:sz w:val="18"/>
          <w:szCs w:val="18"/>
        </w:rPr>
        <w:t xml:space="preserve">= </w:t>
      </w:r>
      <w:r>
        <w:rPr>
          <w:b/>
          <w:bCs/>
          <w:color w:val="008000"/>
          <w:sz w:val="18"/>
          <w:szCs w:val="18"/>
        </w:rPr>
        <w:t xml:space="preserve">"update" </w:t>
      </w:r>
      <w:r>
        <w:rPr>
          <w:color w:val="000000"/>
          <w:sz w:val="18"/>
          <w:szCs w:val="18"/>
        </w:rPr>
        <w:t>+ DBAdapter.</w:t>
      </w:r>
      <w:r>
        <w:rPr>
          <w:b/>
          <w:bCs/>
          <w:i/>
          <w:iCs/>
          <w:color w:val="660E7A"/>
          <w:sz w:val="18"/>
          <w:szCs w:val="18"/>
        </w:rPr>
        <w:t xml:space="preserve">COURSE </w:t>
      </w:r>
      <w:r>
        <w:rPr>
          <w:color w:val="000000"/>
          <w:sz w:val="18"/>
          <w:szCs w:val="18"/>
        </w:rPr>
        <w:t xml:space="preserve">+ </w:t>
      </w:r>
      <w:r>
        <w:rPr>
          <w:b/>
          <w:bCs/>
          <w:color w:val="008000"/>
          <w:sz w:val="18"/>
          <w:szCs w:val="18"/>
        </w:rPr>
        <w:t>"set fees=9999, detail='Its Android app development course' where _id=2"</w:t>
      </w:r>
      <w:r>
        <w:rPr>
          <w:color w:val="000000"/>
          <w:sz w:val="18"/>
          <w:szCs w:val="18"/>
        </w:rPr>
        <w:t>;</w:t>
      </w:r>
    </w:p>
    <w:p w:rsidR="00D37339" w:rsidRDefault="00D37339" w:rsidP="00D37339">
      <w:pPr>
        <w:pStyle w:val="HTMLPreformatted"/>
        <w:shd w:val="clear" w:color="auto" w:fill="FFFFFF"/>
        <w:rPr>
          <w:color w:val="000000"/>
          <w:sz w:val="18"/>
          <w:szCs w:val="18"/>
        </w:rPr>
      </w:pPr>
      <w:r>
        <w:rPr>
          <w:color w:val="000000"/>
          <w:sz w:val="18"/>
          <w:szCs w:val="18"/>
        </w:rPr>
        <w:tab/>
      </w:r>
    </w:p>
    <w:p w:rsidR="00D37339" w:rsidRDefault="00D37339" w:rsidP="00D37339">
      <w:pPr>
        <w:pStyle w:val="HTMLPreformatted"/>
        <w:shd w:val="clear" w:color="auto" w:fill="FFFFFF"/>
        <w:rPr>
          <w:color w:val="000000"/>
          <w:sz w:val="18"/>
          <w:szCs w:val="18"/>
        </w:rPr>
      </w:pPr>
      <w:r>
        <w:rPr>
          <w:color w:val="000000"/>
          <w:sz w:val="18"/>
          <w:szCs w:val="18"/>
        </w:rPr>
        <w:tab/>
      </w:r>
      <w:r>
        <w:rPr>
          <w:b/>
          <w:bCs/>
          <w:color w:val="660E7A"/>
          <w:sz w:val="18"/>
          <w:szCs w:val="18"/>
        </w:rPr>
        <w:t>db</w:t>
      </w:r>
      <w:r>
        <w:rPr>
          <w:color w:val="000000"/>
          <w:sz w:val="18"/>
          <w:szCs w:val="18"/>
        </w:rPr>
        <w:t>.execSQL(sql);</w:t>
      </w:r>
    </w:p>
    <w:p w:rsidR="00D37339" w:rsidRDefault="00D37339" w:rsidP="00D37339">
      <w:pPr>
        <w:pStyle w:val="HTMLPreformatted"/>
        <w:shd w:val="clear" w:color="auto" w:fill="FFFFFF"/>
        <w:rPr>
          <w:color w:val="000000"/>
          <w:sz w:val="18"/>
          <w:szCs w:val="18"/>
        </w:rPr>
      </w:pPr>
    </w:p>
    <w:p w:rsidR="00D37339" w:rsidRDefault="00D37339" w:rsidP="00D37339">
      <w:pPr>
        <w:rPr>
          <w:sz w:val="28"/>
          <w:szCs w:val="28"/>
        </w:rPr>
      </w:pPr>
      <w:r>
        <w:rPr>
          <w:sz w:val="28"/>
          <w:szCs w:val="28"/>
        </w:rPr>
        <w:t>3)  Delete:</w:t>
      </w:r>
    </w:p>
    <w:p w:rsidR="00D37339" w:rsidRDefault="00D37339" w:rsidP="00D37339">
      <w:pPr>
        <w:pStyle w:val="HTMLPreformatted"/>
        <w:shd w:val="clear" w:color="auto" w:fill="FFFFFF"/>
        <w:rPr>
          <w:color w:val="000000"/>
          <w:sz w:val="18"/>
          <w:szCs w:val="18"/>
        </w:rPr>
      </w:pPr>
      <w:r>
        <w:rPr>
          <w:b/>
          <w:bCs/>
          <w:color w:val="660E7A"/>
          <w:sz w:val="18"/>
          <w:szCs w:val="18"/>
        </w:rPr>
        <w:t xml:space="preserve">sql </w:t>
      </w:r>
      <w:r>
        <w:rPr>
          <w:color w:val="000000"/>
          <w:sz w:val="18"/>
          <w:szCs w:val="18"/>
        </w:rPr>
        <w:t xml:space="preserve">= </w:t>
      </w:r>
      <w:r>
        <w:rPr>
          <w:b/>
          <w:bCs/>
          <w:color w:val="008000"/>
          <w:sz w:val="18"/>
          <w:szCs w:val="18"/>
        </w:rPr>
        <w:t xml:space="preserve">"delete from" </w:t>
      </w:r>
      <w:r>
        <w:rPr>
          <w:color w:val="000000"/>
          <w:sz w:val="18"/>
          <w:szCs w:val="18"/>
        </w:rPr>
        <w:t>+ DBAdapter.</w:t>
      </w:r>
      <w:r>
        <w:rPr>
          <w:b/>
          <w:bCs/>
          <w:i/>
          <w:iCs/>
          <w:color w:val="660E7A"/>
          <w:sz w:val="18"/>
          <w:szCs w:val="18"/>
        </w:rPr>
        <w:t xml:space="preserve">COURSE </w:t>
      </w:r>
      <w:r>
        <w:rPr>
          <w:color w:val="000000"/>
          <w:sz w:val="18"/>
          <w:szCs w:val="18"/>
        </w:rPr>
        <w:t xml:space="preserve">+ </w:t>
      </w:r>
      <w:r>
        <w:rPr>
          <w:b/>
          <w:bCs/>
          <w:color w:val="008000"/>
          <w:sz w:val="18"/>
          <w:szCs w:val="18"/>
        </w:rPr>
        <w:t>"where _id=2"</w:t>
      </w:r>
      <w:r>
        <w:rPr>
          <w:color w:val="000000"/>
          <w:sz w:val="18"/>
          <w:szCs w:val="18"/>
        </w:rPr>
        <w:t>;</w:t>
      </w:r>
    </w:p>
    <w:p w:rsidR="00D37339" w:rsidRDefault="00D37339" w:rsidP="00D37339">
      <w:pPr>
        <w:pStyle w:val="HTMLPreformatted"/>
        <w:shd w:val="clear" w:color="auto" w:fill="FFFFFF"/>
        <w:rPr>
          <w:color w:val="000000"/>
          <w:sz w:val="18"/>
          <w:szCs w:val="18"/>
        </w:rPr>
      </w:pPr>
    </w:p>
    <w:p w:rsidR="00D37339" w:rsidRDefault="00D37339" w:rsidP="00D37339">
      <w:pPr>
        <w:pStyle w:val="HTMLPreformatted"/>
        <w:shd w:val="clear" w:color="auto" w:fill="FFFFFF"/>
        <w:rPr>
          <w:color w:val="000000"/>
          <w:sz w:val="18"/>
          <w:szCs w:val="18"/>
        </w:rPr>
      </w:pPr>
      <w:r>
        <w:rPr>
          <w:color w:val="000000"/>
          <w:sz w:val="18"/>
          <w:szCs w:val="18"/>
        </w:rPr>
        <w:tab/>
      </w:r>
      <w:r>
        <w:rPr>
          <w:b/>
          <w:bCs/>
          <w:color w:val="660E7A"/>
          <w:sz w:val="18"/>
          <w:szCs w:val="18"/>
        </w:rPr>
        <w:t>db</w:t>
      </w:r>
      <w:r>
        <w:rPr>
          <w:color w:val="000000"/>
          <w:sz w:val="18"/>
          <w:szCs w:val="18"/>
        </w:rPr>
        <w:t>.execSQL(sql);</w:t>
      </w:r>
    </w:p>
    <w:p w:rsidR="00D37339" w:rsidRDefault="00D37339" w:rsidP="00D37339">
      <w:pPr>
        <w:pStyle w:val="HTMLPreformatted"/>
        <w:shd w:val="clear" w:color="auto" w:fill="FFFFFF"/>
        <w:rPr>
          <w:color w:val="000000"/>
          <w:sz w:val="18"/>
          <w:szCs w:val="18"/>
        </w:rPr>
      </w:pPr>
    </w:p>
    <w:p w:rsidR="00D37339" w:rsidRDefault="00D37339" w:rsidP="00D37339">
      <w:pPr>
        <w:rPr>
          <w:sz w:val="28"/>
          <w:szCs w:val="28"/>
        </w:rPr>
      </w:pPr>
      <w:r>
        <w:rPr>
          <w:sz w:val="28"/>
          <w:szCs w:val="28"/>
        </w:rPr>
        <w:t>4)  Select:</w:t>
      </w:r>
    </w:p>
    <w:p w:rsidR="00D37339" w:rsidRDefault="00D37339" w:rsidP="00D37339">
      <w:pPr>
        <w:pStyle w:val="HTMLPreformatted"/>
        <w:shd w:val="clear" w:color="auto" w:fill="FFFFFF"/>
        <w:rPr>
          <w:color w:val="000000"/>
          <w:sz w:val="18"/>
          <w:szCs w:val="18"/>
        </w:rPr>
      </w:pPr>
      <w:r>
        <w:rPr>
          <w:b/>
          <w:bCs/>
          <w:color w:val="660E7A"/>
          <w:sz w:val="18"/>
          <w:szCs w:val="18"/>
        </w:rPr>
        <w:t xml:space="preserve">sql </w:t>
      </w:r>
      <w:r>
        <w:rPr>
          <w:color w:val="000000"/>
          <w:sz w:val="18"/>
          <w:szCs w:val="18"/>
        </w:rPr>
        <w:t xml:space="preserve">= </w:t>
      </w:r>
      <w:r>
        <w:rPr>
          <w:b/>
          <w:bCs/>
          <w:color w:val="008000"/>
          <w:sz w:val="18"/>
          <w:szCs w:val="18"/>
        </w:rPr>
        <w:t xml:space="preserve">"select * from " </w:t>
      </w:r>
      <w:r>
        <w:rPr>
          <w:color w:val="000000"/>
          <w:sz w:val="18"/>
          <w:szCs w:val="18"/>
        </w:rPr>
        <w:t>+ DBAdapter.</w:t>
      </w:r>
      <w:r>
        <w:rPr>
          <w:b/>
          <w:bCs/>
          <w:i/>
          <w:iCs/>
          <w:color w:val="660E7A"/>
          <w:sz w:val="18"/>
          <w:szCs w:val="18"/>
        </w:rPr>
        <w:t>COURSE</w:t>
      </w:r>
      <w:r>
        <w:rPr>
          <w:color w:val="000000"/>
          <w:sz w:val="18"/>
          <w:szCs w:val="18"/>
        </w:rPr>
        <w:t>;</w:t>
      </w:r>
    </w:p>
    <w:p w:rsidR="00D37339" w:rsidRDefault="00D37339" w:rsidP="00D37339">
      <w:pPr>
        <w:pStyle w:val="HTMLPreformatted"/>
        <w:shd w:val="clear" w:color="auto" w:fill="FFFFFF"/>
        <w:rPr>
          <w:color w:val="000000"/>
          <w:sz w:val="18"/>
          <w:szCs w:val="18"/>
        </w:rPr>
      </w:pPr>
    </w:p>
    <w:p w:rsidR="00D37339" w:rsidRDefault="00D37339" w:rsidP="00D37339">
      <w:pPr>
        <w:pStyle w:val="HTMLPreformatted"/>
        <w:shd w:val="clear" w:color="auto" w:fill="FFFFFF"/>
        <w:rPr>
          <w:color w:val="000000"/>
          <w:sz w:val="18"/>
          <w:szCs w:val="18"/>
        </w:rPr>
      </w:pPr>
      <w:r>
        <w:rPr>
          <w:color w:val="000000"/>
          <w:sz w:val="18"/>
          <w:szCs w:val="18"/>
        </w:rPr>
        <w:t xml:space="preserve">Cursor c = </w:t>
      </w:r>
      <w:r>
        <w:rPr>
          <w:b/>
          <w:bCs/>
          <w:color w:val="000080"/>
          <w:sz w:val="18"/>
          <w:szCs w:val="18"/>
        </w:rPr>
        <w:t>null</w:t>
      </w:r>
      <w:r>
        <w:rPr>
          <w:color w:val="000000"/>
          <w:sz w:val="18"/>
          <w:szCs w:val="18"/>
        </w:rPr>
        <w:t xml:space="preserve">;        </w:t>
      </w:r>
      <w:r>
        <w:rPr>
          <w:i/>
          <w:iCs/>
          <w:color w:val="808080"/>
          <w:sz w:val="18"/>
          <w:szCs w:val="18"/>
        </w:rPr>
        <w:t>// Cursor variable c is used to hold the result of the query.</w:t>
      </w:r>
      <w:r>
        <w:rPr>
          <w:i/>
          <w:iCs/>
          <w:color w:val="808080"/>
          <w:sz w:val="18"/>
          <w:szCs w:val="18"/>
        </w:rPr>
        <w:br/>
      </w:r>
      <w:r>
        <w:rPr>
          <w:color w:val="000000"/>
          <w:sz w:val="18"/>
          <w:szCs w:val="18"/>
        </w:rPr>
        <w:t>log.</w:t>
      </w:r>
      <w:r>
        <w:rPr>
          <w:i/>
          <w:iCs/>
          <w:color w:val="000000"/>
          <w:sz w:val="18"/>
          <w:szCs w:val="18"/>
        </w:rPr>
        <w:t>d</w:t>
      </w:r>
      <w:r>
        <w:rPr>
          <w:color w:val="000000"/>
          <w:sz w:val="18"/>
          <w:szCs w:val="18"/>
        </w:rPr>
        <w:t>(sql);</w:t>
      </w:r>
      <w:r>
        <w:rPr>
          <w:color w:val="000000"/>
          <w:sz w:val="18"/>
          <w:szCs w:val="18"/>
        </w:rPr>
        <w:br/>
      </w:r>
      <w:r>
        <w:rPr>
          <w:b/>
          <w:bCs/>
          <w:color w:val="000080"/>
          <w:sz w:val="18"/>
          <w:szCs w:val="18"/>
        </w:rPr>
        <w:t>try</w:t>
      </w:r>
      <w:r>
        <w:rPr>
          <w:b/>
          <w:bCs/>
          <w:color w:val="000080"/>
          <w:sz w:val="18"/>
          <w:szCs w:val="18"/>
        </w:rPr>
        <w:br/>
      </w:r>
      <w:r>
        <w:rPr>
          <w:color w:val="000000"/>
          <w:sz w:val="18"/>
          <w:szCs w:val="18"/>
        </w:rPr>
        <w:t>{</w:t>
      </w:r>
      <w:r>
        <w:rPr>
          <w:color w:val="000000"/>
          <w:sz w:val="18"/>
          <w:szCs w:val="18"/>
        </w:rPr>
        <w:br/>
        <w:t xml:space="preserve">   c = </w:t>
      </w:r>
      <w:r>
        <w:rPr>
          <w:b/>
          <w:bCs/>
          <w:color w:val="660E7A"/>
          <w:sz w:val="18"/>
          <w:szCs w:val="18"/>
        </w:rPr>
        <w:t>db</w:t>
      </w:r>
      <w:r>
        <w:rPr>
          <w:color w:val="000000"/>
          <w:sz w:val="18"/>
          <w:szCs w:val="18"/>
        </w:rPr>
        <w:t xml:space="preserve">.rawQuery(sql, </w:t>
      </w:r>
      <w:r>
        <w:rPr>
          <w:b/>
          <w:bCs/>
          <w:color w:val="000080"/>
          <w:sz w:val="18"/>
          <w:szCs w:val="18"/>
        </w:rPr>
        <w:t>null</w:t>
      </w:r>
      <w:r>
        <w:rPr>
          <w:color w:val="000000"/>
          <w:sz w:val="18"/>
          <w:szCs w:val="18"/>
        </w:rPr>
        <w:t>);</w:t>
      </w:r>
      <w:r>
        <w:rPr>
          <w:color w:val="000000"/>
          <w:sz w:val="18"/>
          <w:szCs w:val="18"/>
        </w:rPr>
        <w:br/>
        <w:t>}</w:t>
      </w:r>
      <w:r>
        <w:rPr>
          <w:color w:val="000000"/>
          <w:sz w:val="18"/>
          <w:szCs w:val="18"/>
        </w:rPr>
        <w:br/>
      </w:r>
      <w:r>
        <w:rPr>
          <w:b/>
          <w:bCs/>
          <w:color w:val="000080"/>
          <w:sz w:val="18"/>
          <w:szCs w:val="18"/>
        </w:rPr>
        <w:t>catch</w:t>
      </w:r>
      <w:r>
        <w:rPr>
          <w:color w:val="000000"/>
          <w:sz w:val="18"/>
          <w:szCs w:val="18"/>
        </w:rPr>
        <w:t>(SQLiteException error)</w:t>
      </w:r>
      <w:r>
        <w:rPr>
          <w:color w:val="000000"/>
          <w:sz w:val="18"/>
          <w:szCs w:val="18"/>
        </w:rPr>
        <w:br/>
        <w:t>{</w:t>
      </w:r>
      <w:r>
        <w:rPr>
          <w:color w:val="000000"/>
          <w:sz w:val="18"/>
          <w:szCs w:val="18"/>
        </w:rPr>
        <w:br/>
        <w:t xml:space="preserve">    log.</w:t>
      </w:r>
      <w:r>
        <w:rPr>
          <w:i/>
          <w:iCs/>
          <w:color w:val="000000"/>
          <w:sz w:val="18"/>
          <w:szCs w:val="18"/>
        </w:rPr>
        <w:t>e</w:t>
      </w:r>
      <w:r>
        <w:rPr>
          <w:color w:val="000000"/>
          <w:sz w:val="18"/>
          <w:szCs w:val="18"/>
        </w:rPr>
        <w:t>(error.getMessage());</w:t>
      </w:r>
      <w:r>
        <w:rPr>
          <w:color w:val="000000"/>
          <w:sz w:val="18"/>
          <w:szCs w:val="18"/>
        </w:rPr>
        <w:br/>
        <w:t xml:space="preserve">    Toast.</w:t>
      </w:r>
      <w:r>
        <w:rPr>
          <w:i/>
          <w:iCs/>
          <w:color w:val="000000"/>
          <w:sz w:val="18"/>
          <w:szCs w:val="18"/>
        </w:rPr>
        <w:t>makeText</w:t>
      </w:r>
      <w:r>
        <w:rPr>
          <w:color w:val="000000"/>
          <w:sz w:val="18"/>
          <w:szCs w:val="18"/>
        </w:rPr>
        <w:t>(</w:t>
      </w:r>
      <w:r>
        <w:rPr>
          <w:b/>
          <w:bCs/>
          <w:color w:val="660E7A"/>
          <w:sz w:val="18"/>
          <w:szCs w:val="18"/>
        </w:rPr>
        <w:t>ctx</w:t>
      </w:r>
      <w:r>
        <w:rPr>
          <w:color w:val="000000"/>
          <w:sz w:val="18"/>
          <w:szCs w:val="18"/>
        </w:rPr>
        <w:t>, error.getMessage(), Toast.</w:t>
      </w:r>
      <w:r>
        <w:rPr>
          <w:b/>
          <w:bCs/>
          <w:i/>
          <w:iCs/>
          <w:color w:val="660E7A"/>
          <w:sz w:val="18"/>
          <w:szCs w:val="18"/>
        </w:rPr>
        <w:t>LENGTH_LONG</w:t>
      </w:r>
      <w:r>
        <w:rPr>
          <w:color w:val="000000"/>
          <w:sz w:val="18"/>
          <w:szCs w:val="18"/>
        </w:rPr>
        <w:t>).show();</w:t>
      </w:r>
      <w:r>
        <w:rPr>
          <w:color w:val="000000"/>
          <w:sz w:val="18"/>
          <w:szCs w:val="18"/>
        </w:rPr>
        <w:br/>
        <w:t>}</w:t>
      </w:r>
      <w:r>
        <w:rPr>
          <w:color w:val="000000"/>
          <w:sz w:val="18"/>
          <w:szCs w:val="18"/>
        </w:rPr>
        <w:br/>
      </w:r>
      <w:r>
        <w:rPr>
          <w:b/>
          <w:bCs/>
          <w:color w:val="000080"/>
          <w:sz w:val="18"/>
          <w:szCs w:val="18"/>
        </w:rPr>
        <w:t xml:space="preserve">return </w:t>
      </w:r>
      <w:r>
        <w:rPr>
          <w:color w:val="000000"/>
          <w:sz w:val="18"/>
          <w:szCs w:val="18"/>
        </w:rPr>
        <w:t>c;</w:t>
      </w:r>
      <w:r>
        <w:rPr>
          <w:color w:val="000000"/>
          <w:sz w:val="18"/>
          <w:szCs w:val="18"/>
        </w:rPr>
        <w:br/>
      </w:r>
      <w:r>
        <w:rPr>
          <w:i/>
          <w:iCs/>
          <w:color w:val="808080"/>
          <w:sz w:val="18"/>
          <w:szCs w:val="18"/>
        </w:rPr>
        <w:t>// c can be null if there is error and not null if there is no error.</w:t>
      </w:r>
    </w:p>
    <w:p w:rsidR="00D37339" w:rsidRDefault="00D37339" w:rsidP="00D37339">
      <w:pPr>
        <w:pStyle w:val="HTMLPreformatted"/>
        <w:shd w:val="clear" w:color="auto" w:fill="FFFFFF"/>
        <w:rPr>
          <w:color w:val="000000"/>
          <w:sz w:val="18"/>
          <w:szCs w:val="18"/>
        </w:rPr>
      </w:pPr>
    </w:p>
    <w:p w:rsidR="00D37339" w:rsidRDefault="00D37339" w:rsidP="00D37339">
      <w:pPr>
        <w:rPr>
          <w:sz w:val="28"/>
          <w:szCs w:val="28"/>
        </w:rPr>
      </w:pPr>
    </w:p>
    <w:p w:rsidR="000B2CA4" w:rsidRDefault="000B2CA4" w:rsidP="000B2CA4">
      <w:pPr>
        <w:rPr>
          <w:color w:val="FF0000"/>
          <w:sz w:val="28"/>
          <w:szCs w:val="28"/>
          <w:u w:val="single"/>
        </w:rPr>
      </w:pPr>
      <w:r>
        <w:rPr>
          <w:color w:val="FF0000"/>
          <w:sz w:val="28"/>
          <w:szCs w:val="28"/>
          <w:u w:val="single"/>
        </w:rPr>
        <w:t>&gt; Syntax of Queries as per second approach</w:t>
      </w:r>
      <w:r w:rsidRPr="00FE22B9">
        <w:rPr>
          <w:color w:val="FF0000"/>
          <w:sz w:val="28"/>
          <w:szCs w:val="28"/>
          <w:u w:val="single"/>
        </w:rPr>
        <w:t xml:space="preserve"> :</w:t>
      </w:r>
    </w:p>
    <w:p w:rsidR="00380E0C" w:rsidRPr="00380E0C" w:rsidRDefault="00380E0C" w:rsidP="000B2CA4">
      <w:pPr>
        <w:rPr>
          <w:sz w:val="28"/>
          <w:szCs w:val="28"/>
        </w:rPr>
      </w:pPr>
      <w:r>
        <w:rPr>
          <w:sz w:val="28"/>
          <w:szCs w:val="28"/>
        </w:rPr>
        <w:t>&gt; First create SQLiteDatabase object as per below :</w:t>
      </w:r>
    </w:p>
    <w:p w:rsidR="00380E0C" w:rsidRDefault="00380E0C" w:rsidP="00380E0C">
      <w:pPr>
        <w:pStyle w:val="HTMLPreformatted"/>
        <w:shd w:val="clear" w:color="auto" w:fill="FFFFFF"/>
        <w:rPr>
          <w:color w:val="000000"/>
          <w:sz w:val="18"/>
          <w:szCs w:val="18"/>
        </w:rPr>
      </w:pPr>
      <w:r>
        <w:rPr>
          <w:b/>
          <w:bCs/>
          <w:color w:val="660E7A"/>
          <w:sz w:val="18"/>
          <w:szCs w:val="18"/>
        </w:rPr>
        <w:t xml:space="preserve">SQLiteDatabase db </w:t>
      </w:r>
      <w:r>
        <w:rPr>
          <w:color w:val="000000"/>
          <w:sz w:val="18"/>
          <w:szCs w:val="18"/>
        </w:rPr>
        <w:t xml:space="preserve">= </w:t>
      </w:r>
      <w:r>
        <w:rPr>
          <w:b/>
          <w:bCs/>
          <w:color w:val="000080"/>
          <w:sz w:val="18"/>
          <w:szCs w:val="18"/>
        </w:rPr>
        <w:t>this</w:t>
      </w:r>
      <w:r>
        <w:rPr>
          <w:color w:val="000000"/>
          <w:sz w:val="18"/>
          <w:szCs w:val="18"/>
        </w:rPr>
        <w:t>.openOrCreateDatabase(DBAdapter.</w:t>
      </w:r>
      <w:r>
        <w:rPr>
          <w:b/>
          <w:bCs/>
          <w:i/>
          <w:iCs/>
          <w:color w:val="660E7A"/>
          <w:sz w:val="18"/>
          <w:szCs w:val="18"/>
        </w:rPr>
        <w:t>DATABASE</w:t>
      </w:r>
      <w:r>
        <w:rPr>
          <w:color w:val="000000"/>
          <w:sz w:val="18"/>
          <w:szCs w:val="18"/>
        </w:rPr>
        <w:t>, SQLiteDatabase.</w:t>
      </w:r>
      <w:r>
        <w:rPr>
          <w:b/>
          <w:bCs/>
          <w:i/>
          <w:iCs/>
          <w:color w:val="660E7A"/>
          <w:sz w:val="18"/>
          <w:szCs w:val="18"/>
        </w:rPr>
        <w:t>OPEN_READWRITE</w:t>
      </w:r>
      <w:r>
        <w:rPr>
          <w:color w:val="000000"/>
          <w:sz w:val="18"/>
          <w:szCs w:val="18"/>
        </w:rPr>
        <w:t>,</w:t>
      </w:r>
      <w:r>
        <w:rPr>
          <w:b/>
          <w:bCs/>
          <w:color w:val="000080"/>
          <w:sz w:val="18"/>
          <w:szCs w:val="18"/>
        </w:rPr>
        <w:t>null</w:t>
      </w:r>
      <w:r>
        <w:rPr>
          <w:color w:val="000000"/>
          <w:sz w:val="18"/>
          <w:szCs w:val="18"/>
        </w:rPr>
        <w:t>);</w:t>
      </w:r>
    </w:p>
    <w:p w:rsidR="00380E0C" w:rsidRDefault="00380E0C" w:rsidP="000B2CA4">
      <w:pPr>
        <w:rPr>
          <w:color w:val="FF0000"/>
          <w:sz w:val="28"/>
          <w:szCs w:val="28"/>
          <w:u w:val="single"/>
        </w:rPr>
      </w:pPr>
    </w:p>
    <w:p w:rsidR="00380E0C" w:rsidRDefault="00380E0C" w:rsidP="000B2CA4">
      <w:pPr>
        <w:rPr>
          <w:color w:val="FF0000"/>
          <w:sz w:val="28"/>
          <w:szCs w:val="28"/>
          <w:u w:val="single"/>
        </w:rPr>
      </w:pPr>
    </w:p>
    <w:p w:rsidR="00380E0C" w:rsidRPr="00FE22B9" w:rsidRDefault="00380E0C" w:rsidP="000B2CA4">
      <w:pPr>
        <w:rPr>
          <w:color w:val="FF0000"/>
          <w:sz w:val="28"/>
          <w:szCs w:val="28"/>
          <w:u w:val="single"/>
        </w:rPr>
      </w:pPr>
    </w:p>
    <w:p w:rsidR="000B2CA4" w:rsidRDefault="000B2CA4" w:rsidP="000B2CA4">
      <w:pPr>
        <w:rPr>
          <w:sz w:val="28"/>
          <w:szCs w:val="28"/>
        </w:rPr>
      </w:pPr>
      <w:r>
        <w:rPr>
          <w:sz w:val="28"/>
          <w:szCs w:val="28"/>
        </w:rPr>
        <w:t>1)  Insert:</w:t>
      </w:r>
    </w:p>
    <w:p w:rsidR="000B2CA4" w:rsidRDefault="000B2CA4" w:rsidP="000B2CA4">
      <w:pPr>
        <w:pStyle w:val="HTMLPreformatted"/>
        <w:shd w:val="clear" w:color="auto" w:fill="FFFFFF"/>
        <w:rPr>
          <w:color w:val="000000"/>
          <w:sz w:val="18"/>
          <w:szCs w:val="18"/>
        </w:rPr>
      </w:pPr>
      <w:r>
        <w:rPr>
          <w:color w:val="000000"/>
          <w:sz w:val="18"/>
          <w:szCs w:val="18"/>
        </w:rPr>
        <w:t xml:space="preserve">ContentValues values = </w:t>
      </w:r>
      <w:r>
        <w:rPr>
          <w:b/>
          <w:bCs/>
          <w:color w:val="000080"/>
          <w:sz w:val="18"/>
          <w:szCs w:val="18"/>
        </w:rPr>
        <w:t xml:space="preserve">new </w:t>
      </w:r>
      <w:r>
        <w:rPr>
          <w:color w:val="000000"/>
          <w:sz w:val="18"/>
          <w:szCs w:val="18"/>
        </w:rPr>
        <w:t>ContentValues();</w:t>
      </w:r>
      <w:r>
        <w:rPr>
          <w:color w:val="000000"/>
          <w:sz w:val="18"/>
          <w:szCs w:val="18"/>
        </w:rPr>
        <w:br/>
        <w:t>values.put(</w:t>
      </w:r>
      <w:r>
        <w:rPr>
          <w:b/>
          <w:bCs/>
          <w:color w:val="008000"/>
          <w:sz w:val="18"/>
          <w:szCs w:val="18"/>
        </w:rPr>
        <w:t>"fullname"</w:t>
      </w:r>
      <w:r>
        <w:rPr>
          <w:color w:val="000000"/>
          <w:sz w:val="18"/>
          <w:szCs w:val="18"/>
        </w:rPr>
        <w:t xml:space="preserve">, </w:t>
      </w:r>
      <w:r>
        <w:rPr>
          <w:b/>
          <w:bCs/>
          <w:color w:val="660E7A"/>
          <w:sz w:val="18"/>
          <w:szCs w:val="18"/>
        </w:rPr>
        <w:t>fullname</w:t>
      </w:r>
      <w:r>
        <w:rPr>
          <w:color w:val="000000"/>
          <w:sz w:val="18"/>
          <w:szCs w:val="18"/>
        </w:rPr>
        <w:t>);</w:t>
      </w:r>
      <w:r>
        <w:rPr>
          <w:color w:val="000000"/>
          <w:sz w:val="18"/>
          <w:szCs w:val="18"/>
        </w:rPr>
        <w:br/>
        <w:t>values.put(</w:t>
      </w:r>
      <w:r>
        <w:rPr>
          <w:b/>
          <w:bCs/>
          <w:color w:val="008000"/>
          <w:sz w:val="18"/>
          <w:szCs w:val="18"/>
        </w:rPr>
        <w:t>"email"</w:t>
      </w:r>
      <w:r>
        <w:rPr>
          <w:color w:val="000000"/>
          <w:sz w:val="18"/>
          <w:szCs w:val="18"/>
        </w:rPr>
        <w:t>,</w:t>
      </w:r>
      <w:r>
        <w:rPr>
          <w:b/>
          <w:bCs/>
          <w:color w:val="660E7A"/>
          <w:sz w:val="18"/>
          <w:szCs w:val="18"/>
        </w:rPr>
        <w:t>email</w:t>
      </w:r>
      <w:r>
        <w:rPr>
          <w:color w:val="000000"/>
          <w:sz w:val="18"/>
          <w:szCs w:val="18"/>
        </w:rPr>
        <w:t>);</w:t>
      </w:r>
      <w:r>
        <w:rPr>
          <w:color w:val="000000"/>
          <w:sz w:val="18"/>
          <w:szCs w:val="18"/>
        </w:rPr>
        <w:br/>
        <w:t>values.put(</w:t>
      </w:r>
      <w:r>
        <w:rPr>
          <w:b/>
          <w:bCs/>
          <w:color w:val="008000"/>
          <w:sz w:val="18"/>
          <w:szCs w:val="18"/>
        </w:rPr>
        <w:t>"mobile"</w:t>
      </w:r>
      <w:r>
        <w:rPr>
          <w:color w:val="000000"/>
          <w:sz w:val="18"/>
          <w:szCs w:val="18"/>
        </w:rPr>
        <w:t>,</w:t>
      </w:r>
      <w:r>
        <w:rPr>
          <w:b/>
          <w:bCs/>
          <w:color w:val="660E7A"/>
          <w:sz w:val="18"/>
          <w:szCs w:val="18"/>
        </w:rPr>
        <w:t>mobile</w:t>
      </w:r>
      <w:r>
        <w:rPr>
          <w:color w:val="000000"/>
          <w:sz w:val="18"/>
          <w:szCs w:val="18"/>
        </w:rPr>
        <w:t>);</w:t>
      </w:r>
    </w:p>
    <w:p w:rsidR="000B2CA4" w:rsidRDefault="000B2CA4" w:rsidP="000B2CA4">
      <w:pPr>
        <w:pStyle w:val="HTMLPreformatted"/>
        <w:shd w:val="clear" w:color="auto" w:fill="FFFFFF"/>
        <w:rPr>
          <w:color w:val="000000"/>
          <w:sz w:val="18"/>
          <w:szCs w:val="18"/>
        </w:rPr>
      </w:pPr>
    </w:p>
    <w:p w:rsidR="000B2CA4" w:rsidRDefault="000B2CA4" w:rsidP="000B2CA4">
      <w:pPr>
        <w:pStyle w:val="HTMLPreformatted"/>
        <w:shd w:val="clear" w:color="auto" w:fill="FFFFFF"/>
        <w:rPr>
          <w:color w:val="000000"/>
          <w:sz w:val="18"/>
          <w:szCs w:val="18"/>
        </w:rPr>
      </w:pPr>
      <w:r>
        <w:rPr>
          <w:color w:val="000000"/>
          <w:sz w:val="18"/>
          <w:szCs w:val="18"/>
        </w:rPr>
        <w:t>long response = 0;</w:t>
      </w:r>
    </w:p>
    <w:p w:rsidR="000B2CA4" w:rsidRDefault="000B2CA4" w:rsidP="000B2CA4">
      <w:pPr>
        <w:pStyle w:val="HTMLPreformatted"/>
        <w:shd w:val="clear" w:color="auto" w:fill="FFFFFF"/>
        <w:rPr>
          <w:i/>
          <w:iCs/>
          <w:color w:val="808080"/>
          <w:sz w:val="18"/>
          <w:szCs w:val="18"/>
        </w:rPr>
      </w:pPr>
      <w:r>
        <w:rPr>
          <w:color w:val="000000"/>
          <w:sz w:val="18"/>
          <w:szCs w:val="18"/>
        </w:rPr>
        <w:t xml:space="preserve">response = </w:t>
      </w:r>
      <w:r>
        <w:rPr>
          <w:b/>
          <w:bCs/>
          <w:color w:val="660E7A"/>
          <w:sz w:val="18"/>
          <w:szCs w:val="18"/>
        </w:rPr>
        <w:t>db</w:t>
      </w:r>
      <w:r>
        <w:rPr>
          <w:color w:val="000000"/>
          <w:sz w:val="18"/>
          <w:szCs w:val="18"/>
        </w:rPr>
        <w:t>.insert(DBAdapter.</w:t>
      </w:r>
      <w:r>
        <w:rPr>
          <w:b/>
          <w:bCs/>
          <w:i/>
          <w:iCs/>
          <w:color w:val="660E7A"/>
          <w:sz w:val="18"/>
          <w:szCs w:val="18"/>
        </w:rPr>
        <w:t>INQUIRY</w:t>
      </w:r>
      <w:r>
        <w:rPr>
          <w:color w:val="000000"/>
          <w:sz w:val="18"/>
          <w:szCs w:val="18"/>
        </w:rPr>
        <w:t xml:space="preserve">, </w:t>
      </w:r>
      <w:r>
        <w:rPr>
          <w:b/>
          <w:bCs/>
          <w:color w:val="000080"/>
          <w:sz w:val="18"/>
          <w:szCs w:val="18"/>
        </w:rPr>
        <w:t>null</w:t>
      </w:r>
      <w:r>
        <w:rPr>
          <w:color w:val="000000"/>
          <w:sz w:val="18"/>
          <w:szCs w:val="18"/>
        </w:rPr>
        <w:t xml:space="preserve">, values);  </w:t>
      </w:r>
      <w:r>
        <w:rPr>
          <w:i/>
          <w:iCs/>
          <w:color w:val="808080"/>
          <w:sz w:val="18"/>
          <w:szCs w:val="18"/>
        </w:rPr>
        <w:t>//(press ctr+q on insert query). Insert query returns long the row ID of the newly inserted row, or -1 if an error occurred</w:t>
      </w:r>
    </w:p>
    <w:p w:rsidR="000B2CA4" w:rsidRPr="000B2CA4" w:rsidRDefault="000B2CA4" w:rsidP="000B2CA4">
      <w:pPr>
        <w:rPr>
          <w:sz w:val="28"/>
          <w:szCs w:val="28"/>
        </w:rPr>
      </w:pPr>
      <w:r>
        <w:rPr>
          <w:sz w:val="28"/>
          <w:szCs w:val="28"/>
        </w:rPr>
        <w:t>2)  Update:</w:t>
      </w:r>
    </w:p>
    <w:p w:rsidR="000B2CA4" w:rsidRDefault="000B2CA4" w:rsidP="000B2CA4">
      <w:pPr>
        <w:pStyle w:val="HTMLPreformatted"/>
        <w:shd w:val="clear" w:color="auto" w:fill="FFFFFF"/>
        <w:rPr>
          <w:color w:val="000000"/>
          <w:sz w:val="18"/>
          <w:szCs w:val="18"/>
        </w:rPr>
      </w:pPr>
      <w:r>
        <w:rPr>
          <w:color w:val="000000"/>
          <w:sz w:val="18"/>
          <w:szCs w:val="18"/>
        </w:rPr>
        <w:t>String Conditions[] = {String.</w:t>
      </w:r>
      <w:r>
        <w:rPr>
          <w:i/>
          <w:iCs/>
          <w:color w:val="000000"/>
          <w:sz w:val="18"/>
          <w:szCs w:val="18"/>
        </w:rPr>
        <w:t>valueOf</w:t>
      </w:r>
      <w:r>
        <w:rPr>
          <w:color w:val="000000"/>
          <w:sz w:val="18"/>
          <w:szCs w:val="18"/>
        </w:rPr>
        <w:t>(</w:t>
      </w:r>
      <w:r>
        <w:rPr>
          <w:b/>
          <w:bCs/>
          <w:color w:val="660E7A"/>
          <w:sz w:val="18"/>
          <w:szCs w:val="18"/>
        </w:rPr>
        <w:t>InquiryId</w:t>
      </w:r>
      <w:r>
        <w:rPr>
          <w:color w:val="000000"/>
          <w:sz w:val="18"/>
          <w:szCs w:val="18"/>
        </w:rPr>
        <w:t>)};</w:t>
      </w:r>
      <w:r>
        <w:rPr>
          <w:color w:val="000000"/>
          <w:sz w:val="18"/>
          <w:szCs w:val="18"/>
        </w:rPr>
        <w:br/>
        <w:t xml:space="preserve">response = </w:t>
      </w:r>
      <w:r>
        <w:rPr>
          <w:b/>
          <w:bCs/>
          <w:color w:val="660E7A"/>
          <w:sz w:val="18"/>
          <w:szCs w:val="18"/>
        </w:rPr>
        <w:t>db</w:t>
      </w:r>
      <w:r>
        <w:rPr>
          <w:color w:val="000000"/>
          <w:sz w:val="18"/>
          <w:szCs w:val="18"/>
        </w:rPr>
        <w:t>.update(DBAdapter.</w:t>
      </w:r>
      <w:r>
        <w:rPr>
          <w:b/>
          <w:bCs/>
          <w:i/>
          <w:iCs/>
          <w:color w:val="660E7A"/>
          <w:sz w:val="18"/>
          <w:szCs w:val="18"/>
        </w:rPr>
        <w:t>INQUIRY</w:t>
      </w:r>
      <w:r>
        <w:rPr>
          <w:color w:val="000000"/>
          <w:sz w:val="18"/>
          <w:szCs w:val="18"/>
        </w:rPr>
        <w:t xml:space="preserve">, values, </w:t>
      </w:r>
      <w:r>
        <w:rPr>
          <w:b/>
          <w:bCs/>
          <w:color w:val="008000"/>
          <w:sz w:val="18"/>
          <w:szCs w:val="18"/>
        </w:rPr>
        <w:t>"_id=?"</w:t>
      </w:r>
      <w:r>
        <w:rPr>
          <w:color w:val="000000"/>
          <w:sz w:val="18"/>
          <w:szCs w:val="18"/>
        </w:rPr>
        <w:t>, Conditions);</w:t>
      </w:r>
    </w:p>
    <w:p w:rsidR="000B2CA4" w:rsidRDefault="000B2CA4" w:rsidP="000B2CA4">
      <w:pPr>
        <w:pStyle w:val="HTMLPreformatted"/>
        <w:shd w:val="clear" w:color="auto" w:fill="FFFFFF"/>
        <w:rPr>
          <w:color w:val="000000"/>
          <w:sz w:val="18"/>
          <w:szCs w:val="18"/>
        </w:rPr>
      </w:pPr>
    </w:p>
    <w:p w:rsidR="000B2CA4" w:rsidRDefault="000B2CA4" w:rsidP="000B2CA4">
      <w:pPr>
        <w:rPr>
          <w:sz w:val="28"/>
          <w:szCs w:val="28"/>
        </w:rPr>
      </w:pPr>
      <w:r>
        <w:rPr>
          <w:sz w:val="28"/>
          <w:szCs w:val="28"/>
        </w:rPr>
        <w:t>3)  Delete:</w:t>
      </w:r>
    </w:p>
    <w:p w:rsidR="000B2CA4" w:rsidRDefault="000B2CA4" w:rsidP="000B2CA4">
      <w:pPr>
        <w:pStyle w:val="HTMLPreformatted"/>
        <w:shd w:val="clear" w:color="auto" w:fill="FFFFFF"/>
        <w:rPr>
          <w:color w:val="000000"/>
          <w:sz w:val="18"/>
          <w:szCs w:val="18"/>
        </w:rPr>
      </w:pPr>
      <w:r>
        <w:rPr>
          <w:color w:val="000000"/>
          <w:sz w:val="18"/>
          <w:szCs w:val="18"/>
        </w:rPr>
        <w:t>String Conditions[] = {String.</w:t>
      </w:r>
      <w:r>
        <w:rPr>
          <w:i/>
          <w:iCs/>
          <w:color w:val="000000"/>
          <w:sz w:val="18"/>
          <w:szCs w:val="18"/>
        </w:rPr>
        <w:t>valueOf</w:t>
      </w:r>
      <w:r>
        <w:rPr>
          <w:color w:val="000000"/>
          <w:sz w:val="18"/>
          <w:szCs w:val="18"/>
        </w:rPr>
        <w:t>(</w:t>
      </w:r>
      <w:r>
        <w:rPr>
          <w:color w:val="660E7A"/>
          <w:sz w:val="18"/>
          <w:szCs w:val="18"/>
        </w:rPr>
        <w:t>CurrentInquiry</w:t>
      </w:r>
      <w:r>
        <w:rPr>
          <w:color w:val="000000"/>
          <w:sz w:val="18"/>
          <w:szCs w:val="18"/>
        </w:rPr>
        <w:t>.getId())};</w:t>
      </w:r>
      <w:r>
        <w:rPr>
          <w:color w:val="000000"/>
          <w:sz w:val="18"/>
          <w:szCs w:val="18"/>
        </w:rPr>
        <w:br/>
      </w:r>
      <w:r>
        <w:rPr>
          <w:b/>
          <w:bCs/>
          <w:color w:val="660E7A"/>
          <w:sz w:val="18"/>
          <w:szCs w:val="18"/>
        </w:rPr>
        <w:t>db</w:t>
      </w:r>
      <w:r>
        <w:rPr>
          <w:color w:val="000000"/>
          <w:sz w:val="18"/>
          <w:szCs w:val="18"/>
        </w:rPr>
        <w:t>.delete(DBAdapter.</w:t>
      </w:r>
      <w:r>
        <w:rPr>
          <w:b/>
          <w:bCs/>
          <w:i/>
          <w:iCs/>
          <w:color w:val="660E7A"/>
          <w:sz w:val="18"/>
          <w:szCs w:val="18"/>
        </w:rPr>
        <w:t>INQUIRY</w:t>
      </w:r>
      <w:r>
        <w:rPr>
          <w:color w:val="000000"/>
          <w:sz w:val="18"/>
          <w:szCs w:val="18"/>
        </w:rPr>
        <w:t xml:space="preserve">, </w:t>
      </w:r>
      <w:r>
        <w:rPr>
          <w:b/>
          <w:bCs/>
          <w:color w:val="008000"/>
          <w:sz w:val="18"/>
          <w:szCs w:val="18"/>
        </w:rPr>
        <w:t>"_id=?"</w:t>
      </w:r>
      <w:r>
        <w:rPr>
          <w:color w:val="000000"/>
          <w:sz w:val="18"/>
          <w:szCs w:val="18"/>
        </w:rPr>
        <w:t>, Conditions);</w:t>
      </w:r>
      <w:r>
        <w:rPr>
          <w:color w:val="000000"/>
          <w:sz w:val="18"/>
          <w:szCs w:val="18"/>
        </w:rPr>
        <w:br/>
      </w:r>
      <w:r>
        <w:rPr>
          <w:b/>
          <w:bCs/>
          <w:color w:val="660E7A"/>
          <w:sz w:val="18"/>
          <w:szCs w:val="18"/>
        </w:rPr>
        <w:t>InquiryList</w:t>
      </w:r>
      <w:r>
        <w:rPr>
          <w:color w:val="000000"/>
          <w:sz w:val="18"/>
          <w:szCs w:val="18"/>
        </w:rPr>
        <w:t>.remove(</w:t>
      </w:r>
      <w:r>
        <w:rPr>
          <w:color w:val="660E7A"/>
          <w:sz w:val="18"/>
          <w:szCs w:val="18"/>
        </w:rPr>
        <w:t>position</w:t>
      </w:r>
      <w:r>
        <w:rPr>
          <w:color w:val="000000"/>
          <w:sz w:val="18"/>
          <w:szCs w:val="18"/>
        </w:rPr>
        <w:t>);</w:t>
      </w:r>
      <w:r>
        <w:rPr>
          <w:color w:val="000000"/>
          <w:sz w:val="18"/>
          <w:szCs w:val="18"/>
        </w:rPr>
        <w:br/>
        <w:t>notifyDataSetChanged();</w:t>
      </w:r>
    </w:p>
    <w:p w:rsidR="000B2CA4" w:rsidRPr="000B2CA4" w:rsidRDefault="000B2CA4" w:rsidP="000B2CA4">
      <w:pPr>
        <w:pStyle w:val="HTMLPreformatted"/>
        <w:shd w:val="clear" w:color="auto" w:fill="FFFFFF"/>
        <w:rPr>
          <w:color w:val="000000"/>
          <w:sz w:val="18"/>
          <w:szCs w:val="18"/>
        </w:rPr>
      </w:pPr>
    </w:p>
    <w:p w:rsidR="000B2CA4" w:rsidRDefault="000B2CA4" w:rsidP="000B2CA4">
      <w:pPr>
        <w:rPr>
          <w:sz w:val="28"/>
          <w:szCs w:val="28"/>
        </w:rPr>
      </w:pPr>
      <w:r>
        <w:rPr>
          <w:sz w:val="28"/>
          <w:szCs w:val="28"/>
        </w:rPr>
        <w:t>4)  Select:</w:t>
      </w:r>
    </w:p>
    <w:p w:rsidR="000B2CA4" w:rsidRDefault="000B2CA4" w:rsidP="000B2CA4">
      <w:pPr>
        <w:pStyle w:val="HTMLPreformatted"/>
        <w:shd w:val="clear" w:color="auto" w:fill="FFFFFF"/>
        <w:rPr>
          <w:color w:val="000000"/>
          <w:sz w:val="18"/>
          <w:szCs w:val="18"/>
        </w:rPr>
      </w:pPr>
      <w:r>
        <w:rPr>
          <w:color w:val="000000"/>
          <w:sz w:val="18"/>
          <w:szCs w:val="18"/>
        </w:rPr>
        <w:lastRenderedPageBreak/>
        <w:t>String ColumnList[] = {</w:t>
      </w:r>
      <w:r>
        <w:rPr>
          <w:b/>
          <w:bCs/>
          <w:color w:val="008000"/>
          <w:sz w:val="18"/>
          <w:szCs w:val="18"/>
        </w:rPr>
        <w:t>"_id"</w:t>
      </w:r>
      <w:r>
        <w:rPr>
          <w:color w:val="000000"/>
          <w:sz w:val="18"/>
          <w:szCs w:val="18"/>
        </w:rPr>
        <w:t>,</w:t>
      </w:r>
      <w:r>
        <w:rPr>
          <w:b/>
          <w:bCs/>
          <w:color w:val="008000"/>
          <w:sz w:val="18"/>
          <w:szCs w:val="18"/>
        </w:rPr>
        <w:t>"fullname"</w:t>
      </w:r>
      <w:r>
        <w:rPr>
          <w:color w:val="000000"/>
          <w:sz w:val="18"/>
          <w:szCs w:val="18"/>
        </w:rPr>
        <w:t>,</w:t>
      </w:r>
      <w:r>
        <w:rPr>
          <w:b/>
          <w:bCs/>
          <w:color w:val="008000"/>
          <w:sz w:val="18"/>
          <w:szCs w:val="18"/>
        </w:rPr>
        <w:t>"mobile"</w:t>
      </w:r>
      <w:r>
        <w:rPr>
          <w:color w:val="000000"/>
          <w:sz w:val="18"/>
          <w:szCs w:val="18"/>
        </w:rPr>
        <w:t>,</w:t>
      </w:r>
      <w:r>
        <w:rPr>
          <w:b/>
          <w:bCs/>
          <w:color w:val="008000"/>
          <w:sz w:val="18"/>
          <w:szCs w:val="18"/>
        </w:rPr>
        <w:t>"qualification"</w:t>
      </w:r>
      <w:r>
        <w:rPr>
          <w:color w:val="000000"/>
          <w:sz w:val="18"/>
          <w:szCs w:val="18"/>
        </w:rPr>
        <w:t>,</w:t>
      </w:r>
      <w:r>
        <w:rPr>
          <w:b/>
          <w:bCs/>
          <w:color w:val="008000"/>
          <w:sz w:val="18"/>
          <w:szCs w:val="18"/>
        </w:rPr>
        <w:t>"coursetitle"</w:t>
      </w:r>
      <w:r>
        <w:rPr>
          <w:color w:val="000000"/>
          <w:sz w:val="18"/>
          <w:szCs w:val="18"/>
        </w:rPr>
        <w:t>,</w:t>
      </w:r>
      <w:r>
        <w:rPr>
          <w:b/>
          <w:bCs/>
          <w:color w:val="008000"/>
          <w:sz w:val="18"/>
          <w:szCs w:val="18"/>
        </w:rPr>
        <w:t>"inquiry_date"</w:t>
      </w:r>
      <w:r>
        <w:rPr>
          <w:color w:val="000000"/>
          <w:sz w:val="18"/>
          <w:szCs w:val="18"/>
        </w:rPr>
        <w:t>,</w:t>
      </w:r>
      <w:r>
        <w:rPr>
          <w:b/>
          <w:bCs/>
          <w:color w:val="008000"/>
          <w:sz w:val="18"/>
          <w:szCs w:val="18"/>
        </w:rPr>
        <w:t>"learning_mode"</w:t>
      </w:r>
      <w:r>
        <w:rPr>
          <w:color w:val="000000"/>
          <w:sz w:val="18"/>
          <w:szCs w:val="18"/>
        </w:rPr>
        <w:t>,</w:t>
      </w:r>
      <w:r>
        <w:rPr>
          <w:b/>
          <w:bCs/>
          <w:color w:val="008000"/>
          <w:sz w:val="18"/>
          <w:szCs w:val="18"/>
        </w:rPr>
        <w:t>"gender"</w:t>
      </w:r>
      <w:r>
        <w:rPr>
          <w:color w:val="000000"/>
          <w:sz w:val="18"/>
          <w:szCs w:val="18"/>
        </w:rPr>
        <w:t>};</w:t>
      </w:r>
      <w:r>
        <w:rPr>
          <w:color w:val="000000"/>
          <w:sz w:val="18"/>
          <w:szCs w:val="18"/>
        </w:rPr>
        <w:br/>
      </w:r>
      <w:r>
        <w:rPr>
          <w:i/>
          <w:iCs/>
          <w:color w:val="808080"/>
          <w:sz w:val="18"/>
          <w:szCs w:val="18"/>
        </w:rPr>
        <w:br/>
        <w:t xml:space="preserve">    </w:t>
      </w:r>
      <w:r w:rsidR="007E354C">
        <w:rPr>
          <w:color w:val="000000"/>
          <w:sz w:val="18"/>
          <w:szCs w:val="18"/>
        </w:rPr>
        <w:t>Cursor c</w:t>
      </w:r>
      <w:r>
        <w:rPr>
          <w:color w:val="000000"/>
          <w:sz w:val="18"/>
          <w:szCs w:val="18"/>
        </w:rPr>
        <w:t xml:space="preserve"> = </w:t>
      </w:r>
      <w:r>
        <w:rPr>
          <w:b/>
          <w:bCs/>
          <w:color w:val="660E7A"/>
          <w:sz w:val="18"/>
          <w:szCs w:val="18"/>
        </w:rPr>
        <w:t>db</w:t>
      </w:r>
      <w:r>
        <w:rPr>
          <w:color w:val="000000"/>
          <w:sz w:val="18"/>
          <w:szCs w:val="18"/>
        </w:rPr>
        <w:t>.query(DBAdapter.</w:t>
      </w:r>
      <w:r>
        <w:rPr>
          <w:b/>
          <w:bCs/>
          <w:i/>
          <w:iCs/>
          <w:color w:val="660E7A"/>
          <w:sz w:val="18"/>
          <w:szCs w:val="18"/>
        </w:rPr>
        <w:t>INQUIRY</w:t>
      </w:r>
      <w:r>
        <w:rPr>
          <w:color w:val="000000"/>
          <w:sz w:val="18"/>
          <w:szCs w:val="18"/>
        </w:rPr>
        <w:t xml:space="preserve">, ColumnList,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8000"/>
          <w:sz w:val="18"/>
          <w:szCs w:val="18"/>
        </w:rPr>
        <w:t>"_id desc"</w:t>
      </w:r>
      <w:r>
        <w:rPr>
          <w:color w:val="000000"/>
          <w:sz w:val="18"/>
          <w:szCs w:val="18"/>
        </w:rPr>
        <w:t>);</w:t>
      </w:r>
    </w:p>
    <w:p w:rsidR="000B2CA4" w:rsidRDefault="000B2CA4" w:rsidP="000B2CA4">
      <w:pPr>
        <w:rPr>
          <w:sz w:val="28"/>
          <w:szCs w:val="28"/>
        </w:rPr>
      </w:pPr>
    </w:p>
    <w:p w:rsidR="000B2CA4" w:rsidRDefault="000B2CA4" w:rsidP="000B2CA4">
      <w:pPr>
        <w:pStyle w:val="HTMLPreformatted"/>
        <w:shd w:val="clear" w:color="auto" w:fill="FFFFFF"/>
        <w:rPr>
          <w:color w:val="000000"/>
          <w:sz w:val="18"/>
          <w:szCs w:val="18"/>
        </w:rPr>
      </w:pPr>
    </w:p>
    <w:p w:rsidR="000B2CA4" w:rsidRDefault="000B2CA4" w:rsidP="000B2CA4">
      <w:pPr>
        <w:pStyle w:val="HTMLPreformatted"/>
        <w:shd w:val="clear" w:color="auto" w:fill="FFFFFF"/>
        <w:rPr>
          <w:color w:val="000000"/>
          <w:sz w:val="18"/>
          <w:szCs w:val="18"/>
        </w:rPr>
      </w:pPr>
    </w:p>
    <w:p w:rsidR="006561FA" w:rsidRPr="00BC2F15" w:rsidRDefault="006561FA" w:rsidP="006561FA">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sz w:val="28"/>
          <w:szCs w:val="28"/>
        </w:rPr>
        <w:tab/>
      </w:r>
      <w:r>
        <w:rPr>
          <w:rFonts w:ascii="Arial" w:hAnsi="Arial" w:cs="Arial"/>
          <w:b/>
          <w:bCs/>
          <w:color w:val="222222"/>
          <w:sz w:val="28"/>
          <w:szCs w:val="28"/>
          <w:highlight w:val="yellow"/>
          <w:u w:val="single"/>
        </w:rPr>
        <w:t>SERVICES IN ANDROID</w:t>
      </w:r>
    </w:p>
    <w:p w:rsidR="000B2CA4" w:rsidRDefault="006561FA" w:rsidP="006561FA">
      <w:pPr>
        <w:tabs>
          <w:tab w:val="left" w:pos="4580"/>
        </w:tabs>
        <w:rPr>
          <w:sz w:val="28"/>
          <w:szCs w:val="28"/>
        </w:rPr>
      </w:pPr>
      <w:r>
        <w:rPr>
          <w:sz w:val="28"/>
          <w:szCs w:val="28"/>
        </w:rPr>
        <w:t>&gt; There are 3 main application components in Android :</w:t>
      </w:r>
    </w:p>
    <w:p w:rsidR="006561FA" w:rsidRDefault="006561FA" w:rsidP="006561FA">
      <w:pPr>
        <w:tabs>
          <w:tab w:val="left" w:pos="4580"/>
        </w:tabs>
        <w:rPr>
          <w:sz w:val="28"/>
          <w:szCs w:val="28"/>
        </w:rPr>
      </w:pPr>
      <w:r>
        <w:rPr>
          <w:sz w:val="28"/>
          <w:szCs w:val="28"/>
        </w:rPr>
        <w:t>1)  Activity       2)  Broadcast Receivers       and  3)  Services.</w:t>
      </w:r>
    </w:p>
    <w:p w:rsidR="006561FA" w:rsidRDefault="006561FA" w:rsidP="006561FA">
      <w:pPr>
        <w:tabs>
          <w:tab w:val="left" w:pos="4580"/>
        </w:tabs>
        <w:rPr>
          <w:color w:val="FF0000"/>
          <w:sz w:val="28"/>
          <w:szCs w:val="28"/>
          <w:u w:val="single"/>
        </w:rPr>
      </w:pPr>
      <w:r w:rsidRPr="006561FA">
        <w:rPr>
          <w:color w:val="FF0000"/>
          <w:sz w:val="28"/>
          <w:szCs w:val="28"/>
          <w:u w:val="single"/>
        </w:rPr>
        <w:t>&gt;   Services :</w:t>
      </w:r>
    </w:p>
    <w:p w:rsidR="00C351BA" w:rsidRPr="006561FA" w:rsidRDefault="00C351BA" w:rsidP="006561FA">
      <w:pPr>
        <w:tabs>
          <w:tab w:val="left" w:pos="4580"/>
        </w:tabs>
        <w:rPr>
          <w:color w:val="FF0000"/>
          <w:sz w:val="28"/>
          <w:szCs w:val="28"/>
          <w:u w:val="single"/>
        </w:rPr>
      </w:pPr>
      <w:r>
        <w:rPr>
          <w:color w:val="FF0000"/>
          <w:sz w:val="28"/>
          <w:szCs w:val="28"/>
          <w:u w:val="single"/>
        </w:rPr>
        <w:t xml:space="preserve">Example - </w:t>
      </w:r>
      <w:hyperlink r:id="rId25" w:history="1">
        <w:r w:rsidRPr="00B7264E">
          <w:rPr>
            <w:rStyle w:val="Hyperlink"/>
            <w:sz w:val="28"/>
            <w:szCs w:val="28"/>
          </w:rPr>
          <w:t>https://www.geeksforgeeks.org/services-in-android-with-example/</w:t>
        </w:r>
      </w:hyperlink>
      <w:r>
        <w:rPr>
          <w:color w:val="FF0000"/>
          <w:sz w:val="28"/>
          <w:szCs w:val="28"/>
          <w:u w:val="single"/>
        </w:rPr>
        <w:t xml:space="preserve"> </w:t>
      </w:r>
    </w:p>
    <w:p w:rsidR="00D37339" w:rsidRDefault="006561FA" w:rsidP="006561FA">
      <w:pPr>
        <w:autoSpaceDE w:val="0"/>
        <w:autoSpaceDN w:val="0"/>
        <w:adjustRightInd w:val="0"/>
        <w:spacing w:after="0" w:line="240" w:lineRule="auto"/>
        <w:ind w:firstLine="720"/>
        <w:rPr>
          <w:sz w:val="28"/>
          <w:szCs w:val="28"/>
        </w:rPr>
      </w:pPr>
      <w:r w:rsidRPr="006561FA">
        <w:rPr>
          <w:sz w:val="28"/>
          <w:szCs w:val="28"/>
        </w:rPr>
        <w:t>A Service is an</w:t>
      </w:r>
      <w:r>
        <w:rPr>
          <w:sz w:val="28"/>
          <w:szCs w:val="28"/>
        </w:rPr>
        <w:t xml:space="preserve"> application component that can </w:t>
      </w:r>
      <w:r w:rsidRPr="006561FA">
        <w:rPr>
          <w:sz w:val="28"/>
          <w:szCs w:val="28"/>
        </w:rPr>
        <w:t>perform long-runni</w:t>
      </w:r>
      <w:r>
        <w:rPr>
          <w:sz w:val="28"/>
          <w:szCs w:val="28"/>
        </w:rPr>
        <w:t xml:space="preserve">ng operations in the background </w:t>
      </w:r>
      <w:r w:rsidRPr="006561FA">
        <w:rPr>
          <w:sz w:val="28"/>
          <w:szCs w:val="28"/>
        </w:rPr>
        <w:t>and does not provide a user interface.</w:t>
      </w:r>
    </w:p>
    <w:p w:rsidR="00D06417" w:rsidRDefault="00D06417" w:rsidP="00EE425F">
      <w:pPr>
        <w:autoSpaceDE w:val="0"/>
        <w:autoSpaceDN w:val="0"/>
        <w:adjustRightInd w:val="0"/>
        <w:spacing w:after="0" w:line="240" w:lineRule="auto"/>
        <w:rPr>
          <w:sz w:val="28"/>
          <w:szCs w:val="28"/>
        </w:rPr>
      </w:pPr>
    </w:p>
    <w:p w:rsidR="00EE425F" w:rsidRDefault="00EE425F" w:rsidP="00EE425F">
      <w:pPr>
        <w:autoSpaceDE w:val="0"/>
        <w:autoSpaceDN w:val="0"/>
        <w:adjustRightInd w:val="0"/>
        <w:spacing w:after="0" w:line="240" w:lineRule="auto"/>
        <w:rPr>
          <w:sz w:val="28"/>
          <w:szCs w:val="28"/>
        </w:rPr>
      </w:pPr>
      <w:r>
        <w:rPr>
          <w:sz w:val="28"/>
          <w:szCs w:val="28"/>
        </w:rPr>
        <w:t>&gt; A</w:t>
      </w:r>
      <w:r w:rsidRPr="00EE425F">
        <w:rPr>
          <w:sz w:val="28"/>
          <w:szCs w:val="28"/>
        </w:rPr>
        <w:t xml:space="preserve"> service can handle network transactions, play music, perform file I/O, or interact with a content provider, all from the background.</w:t>
      </w:r>
    </w:p>
    <w:p w:rsidR="00EE425F" w:rsidRDefault="00EE425F" w:rsidP="006561FA">
      <w:pPr>
        <w:autoSpaceDE w:val="0"/>
        <w:autoSpaceDN w:val="0"/>
        <w:adjustRightInd w:val="0"/>
        <w:spacing w:after="0" w:line="240" w:lineRule="auto"/>
        <w:ind w:firstLine="720"/>
        <w:rPr>
          <w:sz w:val="28"/>
          <w:szCs w:val="28"/>
        </w:rPr>
      </w:pPr>
    </w:p>
    <w:p w:rsidR="00F61272" w:rsidRDefault="00D06417" w:rsidP="00D06417">
      <w:pPr>
        <w:autoSpaceDE w:val="0"/>
        <w:autoSpaceDN w:val="0"/>
        <w:adjustRightInd w:val="0"/>
        <w:spacing w:after="0" w:line="240" w:lineRule="auto"/>
        <w:rPr>
          <w:sz w:val="28"/>
          <w:szCs w:val="28"/>
        </w:rPr>
      </w:pPr>
      <w:r>
        <w:rPr>
          <w:sz w:val="28"/>
          <w:szCs w:val="28"/>
        </w:rPr>
        <w:t xml:space="preserve">&gt;  </w:t>
      </w:r>
      <w:r w:rsidR="00F61272" w:rsidRPr="00D06417">
        <w:rPr>
          <w:sz w:val="28"/>
          <w:szCs w:val="28"/>
        </w:rPr>
        <w:t>MP3 Music player</w:t>
      </w:r>
      <w:r>
        <w:rPr>
          <w:sz w:val="28"/>
          <w:szCs w:val="28"/>
        </w:rPr>
        <w:t xml:space="preserve">s and sports-score monitors are </w:t>
      </w:r>
      <w:r w:rsidR="00F61272" w:rsidRPr="00D06417">
        <w:rPr>
          <w:sz w:val="28"/>
          <w:szCs w:val="28"/>
        </w:rPr>
        <w:t>examples of applications that should c</w:t>
      </w:r>
      <w:r>
        <w:rPr>
          <w:sz w:val="28"/>
          <w:szCs w:val="28"/>
        </w:rPr>
        <w:t xml:space="preserve">ontinue to </w:t>
      </w:r>
      <w:r w:rsidR="00F61272" w:rsidRPr="00D06417">
        <w:rPr>
          <w:sz w:val="28"/>
          <w:szCs w:val="28"/>
        </w:rPr>
        <w:t>run and updat</w:t>
      </w:r>
      <w:r>
        <w:rPr>
          <w:sz w:val="28"/>
          <w:szCs w:val="28"/>
        </w:rPr>
        <w:t xml:space="preserve">e without an interactive visual </w:t>
      </w:r>
      <w:r w:rsidR="00F61272" w:rsidRPr="00D06417">
        <w:rPr>
          <w:sz w:val="28"/>
          <w:szCs w:val="28"/>
        </w:rPr>
        <w:t>component (Activity) visible.</w:t>
      </w:r>
    </w:p>
    <w:p w:rsidR="00D06417" w:rsidRDefault="00D06417" w:rsidP="00D06417">
      <w:pPr>
        <w:autoSpaceDE w:val="0"/>
        <w:autoSpaceDN w:val="0"/>
        <w:adjustRightInd w:val="0"/>
        <w:spacing w:after="0" w:line="240" w:lineRule="auto"/>
        <w:rPr>
          <w:sz w:val="28"/>
          <w:szCs w:val="28"/>
        </w:rPr>
      </w:pPr>
    </w:p>
    <w:p w:rsid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w:t>
      </w:r>
      <w:r>
        <w:rPr>
          <w:sz w:val="28"/>
          <w:szCs w:val="28"/>
        </w:rPr>
        <w:t>Following</w:t>
      </w:r>
      <w:r w:rsidRPr="00D06417">
        <w:rPr>
          <w:sz w:val="28"/>
          <w:szCs w:val="28"/>
        </w:rPr>
        <w:t xml:space="preserve"> are the three different types of services:</w:t>
      </w:r>
    </w:p>
    <w:p w:rsidR="00D06417" w:rsidRPr="00D06417" w:rsidRDefault="00D06417" w:rsidP="00D06417">
      <w:pPr>
        <w:autoSpaceDE w:val="0"/>
        <w:autoSpaceDN w:val="0"/>
        <w:adjustRightInd w:val="0"/>
        <w:spacing w:after="0" w:line="240" w:lineRule="auto"/>
        <w:rPr>
          <w:sz w:val="28"/>
          <w:szCs w:val="28"/>
        </w:rPr>
      </w:pPr>
    </w:p>
    <w:p w:rsidR="00D06417" w:rsidRPr="00D06417" w:rsidRDefault="00D06417" w:rsidP="00D06417">
      <w:pPr>
        <w:pStyle w:val="ListParagraph"/>
        <w:numPr>
          <w:ilvl w:val="0"/>
          <w:numId w:val="14"/>
        </w:numPr>
        <w:autoSpaceDE w:val="0"/>
        <w:autoSpaceDN w:val="0"/>
        <w:adjustRightInd w:val="0"/>
        <w:spacing w:after="0" w:line="240" w:lineRule="auto"/>
        <w:rPr>
          <w:color w:val="FF0000"/>
          <w:sz w:val="28"/>
          <w:szCs w:val="28"/>
        </w:rPr>
      </w:pPr>
      <w:r w:rsidRPr="00D06417">
        <w:rPr>
          <w:color w:val="FF0000"/>
          <w:sz w:val="28"/>
          <w:szCs w:val="28"/>
        </w:rPr>
        <w:t>Foreground</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A foreground service performs some operation that is noticeable to the user.</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For example, an audio app would use a foreground service to play an audio track.</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Foreground services must display a Notification.</w:t>
      </w:r>
    </w:p>
    <w:p w:rsid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Foreground services continue running even when the user isn't interacting with the app.</w:t>
      </w:r>
    </w:p>
    <w:p w:rsidR="00D06417" w:rsidRDefault="00D06417" w:rsidP="00D06417">
      <w:pPr>
        <w:autoSpaceDE w:val="0"/>
        <w:autoSpaceDN w:val="0"/>
        <w:adjustRightInd w:val="0"/>
        <w:spacing w:after="0" w:line="240" w:lineRule="auto"/>
        <w:rPr>
          <w:sz w:val="28"/>
          <w:szCs w:val="28"/>
        </w:rPr>
      </w:pPr>
    </w:p>
    <w:p w:rsidR="00D06417" w:rsidRPr="00D06417" w:rsidRDefault="00D06417" w:rsidP="00D06417">
      <w:pPr>
        <w:autoSpaceDE w:val="0"/>
        <w:autoSpaceDN w:val="0"/>
        <w:adjustRightInd w:val="0"/>
        <w:spacing w:after="0" w:line="240" w:lineRule="auto"/>
        <w:rPr>
          <w:sz w:val="28"/>
          <w:szCs w:val="28"/>
        </w:rPr>
      </w:pPr>
    </w:p>
    <w:p w:rsidR="00D06417" w:rsidRPr="00D06417" w:rsidRDefault="00D06417" w:rsidP="00D06417">
      <w:pPr>
        <w:pStyle w:val="ListParagraph"/>
        <w:numPr>
          <w:ilvl w:val="0"/>
          <w:numId w:val="14"/>
        </w:numPr>
        <w:autoSpaceDE w:val="0"/>
        <w:autoSpaceDN w:val="0"/>
        <w:adjustRightInd w:val="0"/>
        <w:spacing w:after="0" w:line="240" w:lineRule="auto"/>
        <w:rPr>
          <w:color w:val="FF0000"/>
          <w:sz w:val="28"/>
          <w:szCs w:val="28"/>
        </w:rPr>
      </w:pPr>
      <w:r w:rsidRPr="00D06417">
        <w:rPr>
          <w:color w:val="FF0000"/>
          <w:sz w:val="28"/>
          <w:szCs w:val="28"/>
        </w:rPr>
        <w:t>Background</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A background service performs an operation that isn't directly notic</w:t>
      </w:r>
      <w:r>
        <w:rPr>
          <w:sz w:val="28"/>
          <w:szCs w:val="28"/>
        </w:rPr>
        <w:t xml:space="preserve">ed by the user. For example, if </w:t>
      </w:r>
      <w:r w:rsidRPr="00D06417">
        <w:rPr>
          <w:sz w:val="28"/>
          <w:szCs w:val="28"/>
        </w:rPr>
        <w:t>an app used a service to compact its storage, that would usually be a background service.</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Note: If your app targets API level 26</w:t>
      </w:r>
      <w:r w:rsidR="005F162E">
        <w:rPr>
          <w:sz w:val="28"/>
          <w:szCs w:val="28"/>
        </w:rPr>
        <w:t>(Android 8- Oreo)</w:t>
      </w:r>
      <w:r w:rsidRPr="00D06417">
        <w:rPr>
          <w:sz w:val="28"/>
          <w:szCs w:val="28"/>
        </w:rPr>
        <w:t xml:space="preserve"> or higher, the system </w:t>
      </w:r>
      <w:r>
        <w:rPr>
          <w:sz w:val="28"/>
          <w:szCs w:val="28"/>
        </w:rPr>
        <w:t xml:space="preserve">imposes restrictions on running </w:t>
      </w:r>
      <w:r w:rsidRPr="00D06417">
        <w:rPr>
          <w:sz w:val="28"/>
          <w:szCs w:val="28"/>
        </w:rPr>
        <w:t>background services when the app itself isn't in the foreground.</w:t>
      </w:r>
    </w:p>
    <w:p w:rsid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In most situations, for example, you shouldn't access location i</w:t>
      </w:r>
      <w:r>
        <w:rPr>
          <w:sz w:val="28"/>
          <w:szCs w:val="28"/>
        </w:rPr>
        <w:t xml:space="preserve">nformation from the background. </w:t>
      </w:r>
      <w:r w:rsidRPr="00D06417">
        <w:rPr>
          <w:sz w:val="28"/>
          <w:szCs w:val="28"/>
        </w:rPr>
        <w:t>Instead, schedule tasks using Work Manager.</w:t>
      </w:r>
    </w:p>
    <w:p w:rsidR="00D06417" w:rsidRPr="00D06417" w:rsidRDefault="00D06417" w:rsidP="00D06417">
      <w:pPr>
        <w:autoSpaceDE w:val="0"/>
        <w:autoSpaceDN w:val="0"/>
        <w:adjustRightInd w:val="0"/>
        <w:spacing w:after="0" w:line="240" w:lineRule="auto"/>
        <w:rPr>
          <w:sz w:val="28"/>
          <w:szCs w:val="28"/>
        </w:rPr>
      </w:pPr>
    </w:p>
    <w:p w:rsidR="00D06417" w:rsidRPr="00D06417" w:rsidRDefault="00D06417" w:rsidP="00D06417">
      <w:pPr>
        <w:pStyle w:val="ListParagraph"/>
        <w:numPr>
          <w:ilvl w:val="0"/>
          <w:numId w:val="14"/>
        </w:numPr>
        <w:autoSpaceDE w:val="0"/>
        <w:autoSpaceDN w:val="0"/>
        <w:adjustRightInd w:val="0"/>
        <w:spacing w:after="0" w:line="240" w:lineRule="auto"/>
        <w:rPr>
          <w:color w:val="FF0000"/>
          <w:sz w:val="28"/>
          <w:szCs w:val="28"/>
        </w:rPr>
      </w:pPr>
      <w:r w:rsidRPr="00D06417">
        <w:rPr>
          <w:color w:val="FF0000"/>
          <w:sz w:val="28"/>
          <w:szCs w:val="28"/>
        </w:rPr>
        <w:lastRenderedPageBreak/>
        <w:t>Bound</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A service is bound when an application component binds to it by calling bindService().</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A bound service offers a client-server interface that allows </w:t>
      </w:r>
      <w:r>
        <w:rPr>
          <w:sz w:val="28"/>
          <w:szCs w:val="28"/>
        </w:rPr>
        <w:t xml:space="preserve">components to interact with the </w:t>
      </w:r>
      <w:r w:rsidRPr="00D06417">
        <w:rPr>
          <w:sz w:val="28"/>
          <w:szCs w:val="28"/>
        </w:rPr>
        <w:t>service, send requests, receive results, and even do so acr</w:t>
      </w:r>
      <w:r>
        <w:rPr>
          <w:sz w:val="28"/>
          <w:szCs w:val="28"/>
        </w:rPr>
        <w:t xml:space="preserve">oss processes with interprocess </w:t>
      </w:r>
      <w:r w:rsidRPr="00D06417">
        <w:rPr>
          <w:sz w:val="28"/>
          <w:szCs w:val="28"/>
        </w:rPr>
        <w:t>communication (IPC).</w:t>
      </w:r>
    </w:p>
    <w:p w:rsidR="00D06417" w:rsidRP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A bound service runs only as long as another application component is bound to it.</w:t>
      </w:r>
    </w:p>
    <w:p w:rsidR="00D06417" w:rsidRDefault="00D06417" w:rsidP="00D06417">
      <w:pPr>
        <w:autoSpaceDE w:val="0"/>
        <w:autoSpaceDN w:val="0"/>
        <w:adjustRightInd w:val="0"/>
        <w:spacing w:after="0" w:line="240" w:lineRule="auto"/>
        <w:rPr>
          <w:sz w:val="28"/>
          <w:szCs w:val="28"/>
        </w:rPr>
      </w:pPr>
      <w:r w:rsidRPr="00D06417">
        <w:rPr>
          <w:rFonts w:hint="eastAsia"/>
          <w:sz w:val="28"/>
          <w:szCs w:val="28"/>
        </w:rPr>
        <w:t></w:t>
      </w:r>
      <w:r w:rsidRPr="00D06417">
        <w:rPr>
          <w:sz w:val="28"/>
          <w:szCs w:val="28"/>
        </w:rPr>
        <w:t xml:space="preserve"> Multiple components can bind to the service at once, but when all</w:t>
      </w:r>
      <w:r>
        <w:rPr>
          <w:sz w:val="28"/>
          <w:szCs w:val="28"/>
        </w:rPr>
        <w:t xml:space="preserve"> of them unbind, the service is </w:t>
      </w:r>
      <w:r w:rsidRPr="00D06417">
        <w:rPr>
          <w:sz w:val="28"/>
          <w:szCs w:val="28"/>
        </w:rPr>
        <w:t>destroyed.</w:t>
      </w:r>
    </w:p>
    <w:p w:rsidR="00D11427" w:rsidRDefault="00D11427" w:rsidP="00D06417">
      <w:pPr>
        <w:autoSpaceDE w:val="0"/>
        <w:autoSpaceDN w:val="0"/>
        <w:adjustRightInd w:val="0"/>
        <w:spacing w:after="0" w:line="240" w:lineRule="auto"/>
        <w:rPr>
          <w:sz w:val="28"/>
          <w:szCs w:val="28"/>
        </w:rPr>
      </w:pPr>
    </w:p>
    <w:p w:rsidR="00D11427" w:rsidRPr="00D11427" w:rsidRDefault="00D11427" w:rsidP="00D11427">
      <w:pPr>
        <w:autoSpaceDE w:val="0"/>
        <w:autoSpaceDN w:val="0"/>
        <w:adjustRightInd w:val="0"/>
        <w:spacing w:after="0" w:line="240" w:lineRule="auto"/>
        <w:rPr>
          <w:color w:val="FF0000"/>
          <w:sz w:val="28"/>
          <w:szCs w:val="28"/>
        </w:rPr>
      </w:pPr>
      <w:r w:rsidRPr="00D11427">
        <w:rPr>
          <w:color w:val="FF0000"/>
          <w:sz w:val="28"/>
          <w:szCs w:val="28"/>
        </w:rPr>
        <w:t>WILL IT BE STOPPED BY ANDROID?</w:t>
      </w:r>
    </w:p>
    <w:p w:rsidR="00D11427" w:rsidRPr="00D11427" w:rsidRDefault="00D11427" w:rsidP="00D11427">
      <w:pPr>
        <w:autoSpaceDE w:val="0"/>
        <w:autoSpaceDN w:val="0"/>
        <w:adjustRightInd w:val="0"/>
        <w:spacing w:after="0" w:line="240" w:lineRule="auto"/>
        <w:rPr>
          <w:sz w:val="28"/>
          <w:szCs w:val="28"/>
        </w:rPr>
      </w:pPr>
      <w:r w:rsidRPr="00D11427">
        <w:rPr>
          <w:rFonts w:hint="eastAsia"/>
          <w:sz w:val="28"/>
          <w:szCs w:val="28"/>
        </w:rPr>
        <w:t></w:t>
      </w:r>
      <w:r w:rsidRPr="00D11427">
        <w:rPr>
          <w:sz w:val="28"/>
          <w:szCs w:val="28"/>
        </w:rPr>
        <w:t xml:space="preserve"> The Android system</w:t>
      </w:r>
      <w:r>
        <w:rPr>
          <w:sz w:val="28"/>
          <w:szCs w:val="28"/>
        </w:rPr>
        <w:t xml:space="preserve"> will force-stop a service only </w:t>
      </w:r>
      <w:r w:rsidRPr="00D11427">
        <w:rPr>
          <w:sz w:val="28"/>
          <w:szCs w:val="28"/>
        </w:rPr>
        <w:t>when memory is</w:t>
      </w:r>
      <w:r>
        <w:rPr>
          <w:sz w:val="28"/>
          <w:szCs w:val="28"/>
        </w:rPr>
        <w:t xml:space="preserve"> low and it must recover system </w:t>
      </w:r>
      <w:r w:rsidRPr="00D11427">
        <w:rPr>
          <w:sz w:val="28"/>
          <w:szCs w:val="28"/>
        </w:rPr>
        <w:t>resources for the activity that has user focus.</w:t>
      </w:r>
    </w:p>
    <w:p w:rsidR="00D11427" w:rsidRPr="00D11427" w:rsidRDefault="00D11427" w:rsidP="00D11427">
      <w:pPr>
        <w:autoSpaceDE w:val="0"/>
        <w:autoSpaceDN w:val="0"/>
        <w:adjustRightInd w:val="0"/>
        <w:spacing w:after="0" w:line="240" w:lineRule="auto"/>
        <w:rPr>
          <w:sz w:val="28"/>
          <w:szCs w:val="28"/>
        </w:rPr>
      </w:pPr>
      <w:r w:rsidRPr="00D11427">
        <w:rPr>
          <w:rFonts w:hint="eastAsia"/>
          <w:sz w:val="28"/>
          <w:szCs w:val="28"/>
        </w:rPr>
        <w:t></w:t>
      </w:r>
      <w:r w:rsidRPr="00D11427">
        <w:rPr>
          <w:sz w:val="28"/>
          <w:szCs w:val="28"/>
        </w:rPr>
        <w:t xml:space="preserve"> If the service is bou</w:t>
      </w:r>
      <w:r>
        <w:rPr>
          <w:sz w:val="28"/>
          <w:szCs w:val="28"/>
        </w:rPr>
        <w:t xml:space="preserve">nd to an activity that has user </w:t>
      </w:r>
      <w:r w:rsidRPr="00D11427">
        <w:rPr>
          <w:sz w:val="28"/>
          <w:szCs w:val="28"/>
        </w:rPr>
        <w:t xml:space="preserve">focus, then it's less </w:t>
      </w:r>
      <w:r>
        <w:rPr>
          <w:sz w:val="28"/>
          <w:szCs w:val="28"/>
        </w:rPr>
        <w:t xml:space="preserve">likely to be killed, and if the </w:t>
      </w:r>
      <w:r w:rsidRPr="00D11427">
        <w:rPr>
          <w:sz w:val="28"/>
          <w:szCs w:val="28"/>
        </w:rPr>
        <w:t>service is declared t</w:t>
      </w:r>
      <w:r>
        <w:rPr>
          <w:sz w:val="28"/>
          <w:szCs w:val="28"/>
        </w:rPr>
        <w:t xml:space="preserve">o run in the foreground then it </w:t>
      </w:r>
      <w:r w:rsidRPr="00D11427">
        <w:rPr>
          <w:sz w:val="28"/>
          <w:szCs w:val="28"/>
        </w:rPr>
        <w:t>will almost never be killed.</w:t>
      </w:r>
    </w:p>
    <w:p w:rsidR="00D11427" w:rsidRDefault="00D11427" w:rsidP="00D11427">
      <w:pPr>
        <w:autoSpaceDE w:val="0"/>
        <w:autoSpaceDN w:val="0"/>
        <w:adjustRightInd w:val="0"/>
        <w:spacing w:after="0" w:line="240" w:lineRule="auto"/>
        <w:rPr>
          <w:sz w:val="28"/>
          <w:szCs w:val="28"/>
        </w:rPr>
      </w:pPr>
      <w:r w:rsidRPr="00D11427">
        <w:rPr>
          <w:rFonts w:hint="eastAsia"/>
          <w:sz w:val="28"/>
          <w:szCs w:val="28"/>
        </w:rPr>
        <w:t></w:t>
      </w:r>
      <w:r w:rsidRPr="00D11427">
        <w:rPr>
          <w:sz w:val="28"/>
          <w:szCs w:val="28"/>
        </w:rPr>
        <w:t xml:space="preserve"> Otherwise, if the service </w:t>
      </w:r>
      <w:r>
        <w:rPr>
          <w:sz w:val="28"/>
          <w:szCs w:val="28"/>
        </w:rPr>
        <w:t xml:space="preserve">was started and is longrunning, </w:t>
      </w:r>
      <w:r w:rsidRPr="00D11427">
        <w:rPr>
          <w:sz w:val="28"/>
          <w:szCs w:val="28"/>
        </w:rPr>
        <w:t>then the sy</w:t>
      </w:r>
      <w:r>
        <w:rPr>
          <w:sz w:val="28"/>
          <w:szCs w:val="28"/>
        </w:rPr>
        <w:t xml:space="preserve">stem will lower its position in </w:t>
      </w:r>
      <w:r w:rsidRPr="00D11427">
        <w:rPr>
          <w:sz w:val="28"/>
          <w:szCs w:val="28"/>
        </w:rPr>
        <w:t>the list of bac</w:t>
      </w:r>
      <w:r>
        <w:rPr>
          <w:sz w:val="28"/>
          <w:szCs w:val="28"/>
        </w:rPr>
        <w:t xml:space="preserve">kground tasks over time and the </w:t>
      </w:r>
      <w:r w:rsidRPr="00D11427">
        <w:rPr>
          <w:sz w:val="28"/>
          <w:szCs w:val="28"/>
        </w:rPr>
        <w:t>service will become highly susceptible to killing</w:t>
      </w:r>
    </w:p>
    <w:p w:rsidR="00980A8E" w:rsidRDefault="00980A8E" w:rsidP="00D11427">
      <w:pPr>
        <w:autoSpaceDE w:val="0"/>
        <w:autoSpaceDN w:val="0"/>
        <w:adjustRightInd w:val="0"/>
        <w:spacing w:after="0" w:line="240" w:lineRule="auto"/>
        <w:rPr>
          <w:sz w:val="28"/>
          <w:szCs w:val="28"/>
        </w:rPr>
      </w:pPr>
    </w:p>
    <w:p w:rsidR="00980A8E" w:rsidRDefault="00980A8E" w:rsidP="00D11427">
      <w:pPr>
        <w:autoSpaceDE w:val="0"/>
        <w:autoSpaceDN w:val="0"/>
        <w:adjustRightInd w:val="0"/>
        <w:spacing w:after="0" w:line="240" w:lineRule="auto"/>
        <w:rPr>
          <w:color w:val="FF0000"/>
          <w:sz w:val="28"/>
          <w:szCs w:val="28"/>
        </w:rPr>
      </w:pPr>
      <w:r w:rsidRPr="00980A8E">
        <w:rPr>
          <w:color w:val="FF0000"/>
          <w:sz w:val="28"/>
          <w:szCs w:val="28"/>
        </w:rPr>
        <w:t>&gt; Coding in MyBackgroundService.java file :</w:t>
      </w:r>
    </w:p>
    <w:p w:rsidR="00980A8E" w:rsidRDefault="00980A8E" w:rsidP="00D11427">
      <w:pPr>
        <w:autoSpaceDE w:val="0"/>
        <w:autoSpaceDN w:val="0"/>
        <w:adjustRightInd w:val="0"/>
        <w:spacing w:after="0" w:line="240" w:lineRule="auto"/>
        <w:rPr>
          <w:color w:val="FF0000"/>
          <w:sz w:val="28"/>
          <w:szCs w:val="28"/>
        </w:rPr>
      </w:pPr>
    </w:p>
    <w:p w:rsidR="00980A8E" w:rsidRDefault="00980A8E" w:rsidP="00D11427">
      <w:pPr>
        <w:autoSpaceDE w:val="0"/>
        <w:autoSpaceDN w:val="0"/>
        <w:adjustRightInd w:val="0"/>
        <w:spacing w:after="0" w:line="240" w:lineRule="auto"/>
        <w:rPr>
          <w:sz w:val="28"/>
          <w:szCs w:val="28"/>
        </w:rPr>
      </w:pPr>
      <w:r w:rsidRPr="00980A8E">
        <w:rPr>
          <w:sz w:val="28"/>
          <w:szCs w:val="28"/>
        </w:rPr>
        <w:t xml:space="preserve">&gt; First </w:t>
      </w:r>
      <w:r>
        <w:rPr>
          <w:sz w:val="28"/>
          <w:szCs w:val="28"/>
        </w:rPr>
        <w:t>extend Service class and implement its cumpulsary method onBind().</w:t>
      </w:r>
    </w:p>
    <w:p w:rsidR="00980A8E" w:rsidRDefault="00980A8E" w:rsidP="00D11427">
      <w:pPr>
        <w:autoSpaceDE w:val="0"/>
        <w:autoSpaceDN w:val="0"/>
        <w:adjustRightInd w:val="0"/>
        <w:spacing w:after="0" w:line="240" w:lineRule="auto"/>
        <w:rPr>
          <w:sz w:val="28"/>
          <w:szCs w:val="28"/>
        </w:rPr>
      </w:pPr>
      <w:r>
        <w:rPr>
          <w:sz w:val="28"/>
          <w:szCs w:val="28"/>
        </w:rPr>
        <w:t>&gt; Then from code menu, override the following methods;</w:t>
      </w:r>
    </w:p>
    <w:p w:rsidR="00980A8E" w:rsidRDefault="00980A8E" w:rsidP="00D11427">
      <w:pPr>
        <w:autoSpaceDE w:val="0"/>
        <w:autoSpaceDN w:val="0"/>
        <w:adjustRightInd w:val="0"/>
        <w:spacing w:after="0" w:line="240" w:lineRule="auto"/>
        <w:rPr>
          <w:sz w:val="28"/>
          <w:szCs w:val="28"/>
        </w:rPr>
      </w:pPr>
      <w:r>
        <w:rPr>
          <w:sz w:val="28"/>
          <w:szCs w:val="28"/>
        </w:rPr>
        <w:tab/>
        <w:t>1) onCreate()</w:t>
      </w:r>
    </w:p>
    <w:p w:rsidR="00980A8E" w:rsidRDefault="00980A8E" w:rsidP="00D11427">
      <w:pPr>
        <w:autoSpaceDE w:val="0"/>
        <w:autoSpaceDN w:val="0"/>
        <w:adjustRightInd w:val="0"/>
        <w:spacing w:after="0" w:line="240" w:lineRule="auto"/>
        <w:rPr>
          <w:sz w:val="28"/>
          <w:szCs w:val="28"/>
        </w:rPr>
      </w:pPr>
    </w:p>
    <w:p w:rsidR="00980A8E" w:rsidRDefault="00980A8E" w:rsidP="00D11427">
      <w:pPr>
        <w:autoSpaceDE w:val="0"/>
        <w:autoSpaceDN w:val="0"/>
        <w:adjustRightInd w:val="0"/>
        <w:spacing w:after="0" w:line="240" w:lineRule="auto"/>
        <w:rPr>
          <w:sz w:val="28"/>
          <w:szCs w:val="28"/>
        </w:rPr>
      </w:pPr>
      <w:r>
        <w:rPr>
          <w:sz w:val="28"/>
          <w:szCs w:val="28"/>
        </w:rPr>
        <w:tab/>
        <w:t>2) onStartCommand()</w:t>
      </w:r>
    </w:p>
    <w:p w:rsidR="00980A8E" w:rsidRPr="00980A8E" w:rsidRDefault="00980A8E" w:rsidP="00980A8E">
      <w:pPr>
        <w:pStyle w:val="HTMLPreformatted"/>
        <w:shd w:val="clear" w:color="auto" w:fill="FFFFFF"/>
        <w:ind w:left="720"/>
        <w:rPr>
          <w:color w:val="000000"/>
          <w:sz w:val="18"/>
          <w:szCs w:val="18"/>
        </w:rPr>
      </w:pPr>
      <w:r>
        <w:rPr>
          <w:sz w:val="28"/>
          <w:szCs w:val="28"/>
        </w:rPr>
        <w:tab/>
      </w:r>
      <w:r w:rsidRPr="00980A8E">
        <w:rPr>
          <w:color w:val="000000"/>
          <w:sz w:val="18"/>
          <w:szCs w:val="18"/>
        </w:rPr>
        <w:t xml:space="preserve">Runnable BackgroundTask = </w:t>
      </w:r>
      <w:r w:rsidRPr="00980A8E">
        <w:rPr>
          <w:b/>
          <w:bCs/>
          <w:color w:val="000080"/>
          <w:sz w:val="18"/>
          <w:szCs w:val="18"/>
        </w:rPr>
        <w:t xml:space="preserve">new </w:t>
      </w:r>
      <w:r w:rsidRPr="00980A8E">
        <w:rPr>
          <w:color w:val="000000"/>
          <w:sz w:val="18"/>
          <w:szCs w:val="18"/>
        </w:rPr>
        <w:t>Runnable() {</w:t>
      </w:r>
      <w:r w:rsidRPr="00980A8E">
        <w:rPr>
          <w:color w:val="000000"/>
          <w:sz w:val="18"/>
          <w:szCs w:val="18"/>
        </w:rPr>
        <w:br/>
        <w:t xml:space="preserve">    </w:t>
      </w:r>
      <w:r w:rsidRPr="00980A8E">
        <w:rPr>
          <w:color w:val="808000"/>
          <w:sz w:val="18"/>
          <w:szCs w:val="18"/>
        </w:rPr>
        <w:t>@Override</w:t>
      </w:r>
      <w:r w:rsidRPr="00980A8E">
        <w:rPr>
          <w:color w:val="808000"/>
          <w:sz w:val="18"/>
          <w:szCs w:val="18"/>
        </w:rPr>
        <w:br/>
        <w:t xml:space="preserve">    </w:t>
      </w:r>
      <w:r w:rsidRPr="00980A8E">
        <w:rPr>
          <w:b/>
          <w:bCs/>
          <w:color w:val="000080"/>
          <w:sz w:val="18"/>
          <w:szCs w:val="18"/>
        </w:rPr>
        <w:t xml:space="preserve">public void </w:t>
      </w:r>
      <w:r w:rsidRPr="00980A8E">
        <w:rPr>
          <w:color w:val="000000"/>
          <w:sz w:val="18"/>
          <w:szCs w:val="18"/>
        </w:rPr>
        <w:t>run() {</w:t>
      </w:r>
      <w:r w:rsidRPr="00980A8E">
        <w:rPr>
          <w:color w:val="000000"/>
          <w:sz w:val="18"/>
          <w:szCs w:val="18"/>
        </w:rPr>
        <w:br/>
        <w:t xml:space="preserve">        PlayMantra();</w:t>
      </w:r>
      <w:r>
        <w:rPr>
          <w:color w:val="000000"/>
          <w:sz w:val="18"/>
          <w:szCs w:val="18"/>
        </w:rPr>
        <w:t xml:space="preserve">  // </w:t>
      </w:r>
      <w:r w:rsidRPr="00980A8E">
        <w:rPr>
          <w:color w:val="000000"/>
          <w:sz w:val="18"/>
          <w:szCs w:val="18"/>
          <w:highlight w:val="yellow"/>
        </w:rPr>
        <w:t>Do any task that you want to run in background.</w:t>
      </w:r>
      <w:r w:rsidRPr="00980A8E">
        <w:rPr>
          <w:color w:val="000000"/>
          <w:sz w:val="18"/>
          <w:szCs w:val="18"/>
        </w:rPr>
        <w:br/>
        <w:t xml:space="preserve">    }</w:t>
      </w:r>
      <w:r w:rsidRPr="00980A8E">
        <w:rPr>
          <w:color w:val="000000"/>
          <w:sz w:val="18"/>
          <w:szCs w:val="18"/>
        </w:rPr>
        <w:br/>
        <w:t>};</w:t>
      </w:r>
      <w:r w:rsidRPr="00980A8E">
        <w:rPr>
          <w:color w:val="000000"/>
          <w:sz w:val="18"/>
          <w:szCs w:val="18"/>
        </w:rPr>
        <w:br/>
        <w:t>BackgroundTask.run();</w:t>
      </w:r>
      <w:r w:rsidRPr="00980A8E">
        <w:rPr>
          <w:color w:val="000000"/>
          <w:sz w:val="18"/>
          <w:szCs w:val="18"/>
        </w:rPr>
        <w:br/>
      </w:r>
      <w:r w:rsidRPr="00980A8E">
        <w:rPr>
          <w:b/>
          <w:bCs/>
          <w:color w:val="000080"/>
          <w:sz w:val="18"/>
          <w:szCs w:val="18"/>
        </w:rPr>
        <w:t>return super</w:t>
      </w:r>
      <w:r w:rsidRPr="00980A8E">
        <w:rPr>
          <w:color w:val="000000"/>
          <w:sz w:val="18"/>
          <w:szCs w:val="18"/>
        </w:rPr>
        <w:t>.onStartCommand(intent, flags, startId);</w:t>
      </w:r>
    </w:p>
    <w:p w:rsidR="00980A8E" w:rsidRPr="00980A8E" w:rsidRDefault="00980A8E" w:rsidP="00D11427">
      <w:pPr>
        <w:autoSpaceDE w:val="0"/>
        <w:autoSpaceDN w:val="0"/>
        <w:adjustRightInd w:val="0"/>
        <w:spacing w:after="0" w:line="240" w:lineRule="auto"/>
        <w:rPr>
          <w:sz w:val="28"/>
          <w:szCs w:val="28"/>
        </w:rPr>
      </w:pPr>
    </w:p>
    <w:p w:rsidR="00980A8E" w:rsidRPr="00980A8E" w:rsidRDefault="00980A8E" w:rsidP="00980A8E">
      <w:pPr>
        <w:pStyle w:val="ListParagraph"/>
        <w:numPr>
          <w:ilvl w:val="0"/>
          <w:numId w:val="15"/>
        </w:numPr>
        <w:autoSpaceDE w:val="0"/>
        <w:autoSpaceDN w:val="0"/>
        <w:adjustRightInd w:val="0"/>
        <w:spacing w:after="0" w:line="240" w:lineRule="auto"/>
        <w:rPr>
          <w:sz w:val="28"/>
          <w:szCs w:val="28"/>
        </w:rPr>
      </w:pPr>
      <w:r w:rsidRPr="00980A8E">
        <w:rPr>
          <w:sz w:val="28"/>
          <w:szCs w:val="28"/>
        </w:rPr>
        <w:t>onDestroy()</w:t>
      </w:r>
    </w:p>
    <w:p w:rsidR="00FD5626" w:rsidRDefault="00FD5626" w:rsidP="00FD5626">
      <w:pPr>
        <w:autoSpaceDE w:val="0"/>
        <w:autoSpaceDN w:val="0"/>
        <w:adjustRightInd w:val="0"/>
        <w:spacing w:after="0" w:line="240" w:lineRule="auto"/>
        <w:rPr>
          <w:color w:val="FF0000"/>
          <w:sz w:val="28"/>
          <w:szCs w:val="28"/>
        </w:rPr>
      </w:pPr>
      <w:r>
        <w:rPr>
          <w:color w:val="FF0000"/>
          <w:sz w:val="28"/>
          <w:szCs w:val="28"/>
        </w:rPr>
        <w:t>&gt; Example of Background &amp; Foreground Service</w:t>
      </w:r>
      <w:r w:rsidRPr="00FD5626">
        <w:rPr>
          <w:color w:val="FF0000"/>
          <w:sz w:val="28"/>
          <w:szCs w:val="28"/>
        </w:rPr>
        <w:t xml:space="preserve"> :</w:t>
      </w:r>
    </w:p>
    <w:p w:rsidR="00FD5626" w:rsidRDefault="00FD5626" w:rsidP="00FD5626">
      <w:pPr>
        <w:autoSpaceDE w:val="0"/>
        <w:autoSpaceDN w:val="0"/>
        <w:adjustRightInd w:val="0"/>
        <w:spacing w:after="0" w:line="240" w:lineRule="auto"/>
        <w:rPr>
          <w:color w:val="FF0000"/>
          <w:sz w:val="28"/>
          <w:szCs w:val="28"/>
        </w:rPr>
      </w:pPr>
    </w:p>
    <w:p w:rsidR="00FD5626" w:rsidRDefault="00FD5626" w:rsidP="00FD5626">
      <w:pPr>
        <w:autoSpaceDE w:val="0"/>
        <w:autoSpaceDN w:val="0"/>
        <w:adjustRightInd w:val="0"/>
        <w:spacing w:after="0" w:line="240" w:lineRule="auto"/>
        <w:rPr>
          <w:sz w:val="28"/>
          <w:szCs w:val="28"/>
        </w:rPr>
      </w:pPr>
      <w:r>
        <w:rPr>
          <w:sz w:val="28"/>
          <w:szCs w:val="28"/>
        </w:rPr>
        <w:t>-  We are watching live streaming of any serial episode. So the data will be downloaded in the background for live streaming. This is background service.</w:t>
      </w:r>
    </w:p>
    <w:p w:rsidR="00664948" w:rsidRDefault="00664948" w:rsidP="00FD5626">
      <w:pPr>
        <w:autoSpaceDE w:val="0"/>
        <w:autoSpaceDN w:val="0"/>
        <w:adjustRightInd w:val="0"/>
        <w:spacing w:after="0" w:line="240" w:lineRule="auto"/>
        <w:rPr>
          <w:sz w:val="28"/>
          <w:szCs w:val="28"/>
        </w:rPr>
      </w:pPr>
      <w:r>
        <w:rPr>
          <w:sz w:val="28"/>
          <w:szCs w:val="28"/>
        </w:rPr>
        <w:t>-  Another example, windows 10 automatically updates its software in background when internet is on. This is also Background service.</w:t>
      </w:r>
    </w:p>
    <w:p w:rsidR="00FD5626" w:rsidRDefault="00FD5626" w:rsidP="00FD5626">
      <w:pPr>
        <w:autoSpaceDE w:val="0"/>
        <w:autoSpaceDN w:val="0"/>
        <w:adjustRightInd w:val="0"/>
        <w:spacing w:after="0" w:line="240" w:lineRule="auto"/>
        <w:rPr>
          <w:sz w:val="28"/>
          <w:szCs w:val="28"/>
        </w:rPr>
      </w:pPr>
      <w:r>
        <w:rPr>
          <w:sz w:val="28"/>
          <w:szCs w:val="28"/>
        </w:rPr>
        <w:t>-  This will not close when we minimuze the app. Also when we press back button &amp; come out from the app.</w:t>
      </w:r>
    </w:p>
    <w:p w:rsidR="00FD5626" w:rsidRDefault="00FD5626" w:rsidP="00FD5626">
      <w:pPr>
        <w:autoSpaceDE w:val="0"/>
        <w:autoSpaceDN w:val="0"/>
        <w:adjustRightInd w:val="0"/>
        <w:spacing w:after="0" w:line="240" w:lineRule="auto"/>
        <w:rPr>
          <w:sz w:val="28"/>
          <w:szCs w:val="28"/>
        </w:rPr>
      </w:pPr>
      <w:r>
        <w:rPr>
          <w:sz w:val="28"/>
          <w:szCs w:val="28"/>
        </w:rPr>
        <w:t>-  This will close when we close the app by right swipe.</w:t>
      </w:r>
    </w:p>
    <w:p w:rsidR="00FD5626" w:rsidRDefault="00FD5626" w:rsidP="00FD5626">
      <w:pPr>
        <w:autoSpaceDE w:val="0"/>
        <w:autoSpaceDN w:val="0"/>
        <w:adjustRightInd w:val="0"/>
        <w:spacing w:after="0" w:line="240" w:lineRule="auto"/>
        <w:rPr>
          <w:sz w:val="28"/>
          <w:szCs w:val="28"/>
        </w:rPr>
      </w:pPr>
    </w:p>
    <w:p w:rsidR="00FD5626" w:rsidRDefault="00FD5626" w:rsidP="00FD5626">
      <w:pPr>
        <w:autoSpaceDE w:val="0"/>
        <w:autoSpaceDN w:val="0"/>
        <w:adjustRightInd w:val="0"/>
        <w:spacing w:after="0" w:line="240" w:lineRule="auto"/>
        <w:rPr>
          <w:sz w:val="28"/>
          <w:szCs w:val="28"/>
        </w:rPr>
      </w:pPr>
      <w:r>
        <w:rPr>
          <w:sz w:val="28"/>
          <w:szCs w:val="28"/>
        </w:rPr>
        <w:lastRenderedPageBreak/>
        <w:t>-  If we download this episode after some time, notification will be shown in notification bar. This is foreground service.</w:t>
      </w:r>
    </w:p>
    <w:p w:rsidR="00FD5626" w:rsidRDefault="00FD5626" w:rsidP="00FD5626">
      <w:pPr>
        <w:autoSpaceDE w:val="0"/>
        <w:autoSpaceDN w:val="0"/>
        <w:adjustRightInd w:val="0"/>
        <w:spacing w:after="0" w:line="240" w:lineRule="auto"/>
        <w:rPr>
          <w:sz w:val="28"/>
          <w:szCs w:val="28"/>
        </w:rPr>
      </w:pPr>
      <w:r>
        <w:rPr>
          <w:sz w:val="28"/>
          <w:szCs w:val="28"/>
        </w:rPr>
        <w:t>-  This will not close when we minimuze the app. Also when we press back button &amp; come out from the app.</w:t>
      </w:r>
    </w:p>
    <w:p w:rsidR="00FD5626" w:rsidRDefault="00FD5626" w:rsidP="00FD5626">
      <w:pPr>
        <w:autoSpaceDE w:val="0"/>
        <w:autoSpaceDN w:val="0"/>
        <w:adjustRightInd w:val="0"/>
        <w:spacing w:after="0" w:line="240" w:lineRule="auto"/>
        <w:rPr>
          <w:sz w:val="28"/>
          <w:szCs w:val="28"/>
        </w:rPr>
      </w:pPr>
      <w:r>
        <w:rPr>
          <w:sz w:val="28"/>
          <w:szCs w:val="28"/>
        </w:rPr>
        <w:t>-  This will even not close when we close the app by right swipe.</w:t>
      </w:r>
    </w:p>
    <w:p w:rsidR="00FD5626" w:rsidRDefault="00FD5626" w:rsidP="00FD5626">
      <w:pPr>
        <w:autoSpaceDE w:val="0"/>
        <w:autoSpaceDN w:val="0"/>
        <w:adjustRightInd w:val="0"/>
        <w:spacing w:after="0" w:line="240" w:lineRule="auto"/>
        <w:rPr>
          <w:sz w:val="28"/>
          <w:szCs w:val="28"/>
        </w:rPr>
      </w:pPr>
      <w:r>
        <w:rPr>
          <w:sz w:val="28"/>
          <w:szCs w:val="28"/>
        </w:rPr>
        <w:t>-  This will only close</w:t>
      </w:r>
      <w:r w:rsidR="008D042E">
        <w:rPr>
          <w:sz w:val="28"/>
          <w:szCs w:val="28"/>
        </w:rPr>
        <w:t xml:space="preserve"> when we press  X  button which is used to close all the apps.</w:t>
      </w:r>
    </w:p>
    <w:p w:rsidR="00FD5626" w:rsidRDefault="00FD5626" w:rsidP="00FD5626">
      <w:pPr>
        <w:autoSpaceDE w:val="0"/>
        <w:autoSpaceDN w:val="0"/>
        <w:adjustRightInd w:val="0"/>
        <w:spacing w:after="0" w:line="240" w:lineRule="auto"/>
        <w:rPr>
          <w:sz w:val="28"/>
          <w:szCs w:val="28"/>
        </w:rPr>
      </w:pPr>
    </w:p>
    <w:p w:rsidR="00FD5626" w:rsidRDefault="00FD5626" w:rsidP="00FD5626">
      <w:pPr>
        <w:autoSpaceDE w:val="0"/>
        <w:autoSpaceDN w:val="0"/>
        <w:adjustRightInd w:val="0"/>
        <w:spacing w:after="0" w:line="240" w:lineRule="auto"/>
        <w:rPr>
          <w:sz w:val="28"/>
          <w:szCs w:val="28"/>
        </w:rPr>
      </w:pPr>
    </w:p>
    <w:p w:rsidR="00D05D4A" w:rsidRPr="00BC2F15" w:rsidRDefault="00D05D4A" w:rsidP="00D05D4A">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rFonts w:ascii="Arial" w:hAnsi="Arial" w:cs="Arial"/>
          <w:b/>
          <w:bCs/>
          <w:color w:val="222222"/>
          <w:sz w:val="28"/>
          <w:szCs w:val="28"/>
          <w:highlight w:val="yellow"/>
          <w:u w:val="single"/>
        </w:rPr>
        <w:t>Broadcast Receivers</w:t>
      </w:r>
    </w:p>
    <w:p w:rsidR="00FD5626" w:rsidRPr="00FD5626" w:rsidRDefault="00EC112B" w:rsidP="00D05D4A">
      <w:pPr>
        <w:tabs>
          <w:tab w:val="left" w:pos="3975"/>
        </w:tabs>
        <w:autoSpaceDE w:val="0"/>
        <w:autoSpaceDN w:val="0"/>
        <w:adjustRightInd w:val="0"/>
        <w:spacing w:after="0" w:line="240" w:lineRule="auto"/>
        <w:rPr>
          <w:sz w:val="28"/>
          <w:szCs w:val="28"/>
        </w:rPr>
      </w:pPr>
      <w:r>
        <w:rPr>
          <w:sz w:val="28"/>
          <w:szCs w:val="28"/>
        </w:rPr>
        <w:t xml:space="preserve">Example - </w:t>
      </w:r>
      <w:hyperlink r:id="rId26" w:history="1">
        <w:r w:rsidRPr="00B7264E">
          <w:rPr>
            <w:rStyle w:val="Hyperlink"/>
            <w:sz w:val="28"/>
            <w:szCs w:val="28"/>
          </w:rPr>
          <w:t>https://www.geeksforgeeks.org/broadcast-receiver-in-android-with-example/</w:t>
        </w:r>
      </w:hyperlink>
      <w:r>
        <w:rPr>
          <w:sz w:val="28"/>
          <w:szCs w:val="28"/>
        </w:rPr>
        <w:t xml:space="preserve"> </w:t>
      </w:r>
    </w:p>
    <w:p w:rsidR="00D37339" w:rsidRDefault="00D05D4A" w:rsidP="006561FA">
      <w:pPr>
        <w:tabs>
          <w:tab w:val="left" w:pos="4580"/>
        </w:tabs>
        <w:rPr>
          <w:sz w:val="28"/>
          <w:szCs w:val="28"/>
        </w:rPr>
      </w:pPr>
      <w:r>
        <w:rPr>
          <w:noProof/>
          <w:sz w:val="28"/>
          <w:szCs w:val="28"/>
          <w:lang w:bidi="gu-IN"/>
        </w:rPr>
        <w:drawing>
          <wp:inline distT="0" distB="0" distL="0" distR="0">
            <wp:extent cx="66389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8925" cy="3771900"/>
                    </a:xfrm>
                    <a:prstGeom prst="rect">
                      <a:avLst/>
                    </a:prstGeom>
                    <a:noFill/>
                    <a:ln>
                      <a:noFill/>
                    </a:ln>
                  </pic:spPr>
                </pic:pic>
              </a:graphicData>
            </a:graphic>
          </wp:inline>
        </w:drawing>
      </w:r>
    </w:p>
    <w:p w:rsidR="00CD51A6" w:rsidRDefault="00CD51A6" w:rsidP="006561FA">
      <w:pPr>
        <w:tabs>
          <w:tab w:val="left" w:pos="4580"/>
        </w:tabs>
        <w:rPr>
          <w:sz w:val="28"/>
          <w:szCs w:val="28"/>
        </w:rPr>
      </w:pPr>
      <w:r>
        <w:rPr>
          <w:sz w:val="28"/>
          <w:szCs w:val="28"/>
        </w:rPr>
        <w:t>&gt;  We have to write code in onReceive() method for whatever action we want to perform against receiving of notification for our registered broadcast receiver.</w:t>
      </w:r>
    </w:p>
    <w:p w:rsidR="004A7695" w:rsidRDefault="004A7695" w:rsidP="006561FA">
      <w:pPr>
        <w:tabs>
          <w:tab w:val="left" w:pos="4580"/>
        </w:tabs>
        <w:rPr>
          <w:sz w:val="28"/>
          <w:szCs w:val="28"/>
        </w:rPr>
      </w:pPr>
      <w:r>
        <w:rPr>
          <w:sz w:val="28"/>
          <w:szCs w:val="28"/>
        </w:rPr>
        <w:t>&gt;  We have to register</w:t>
      </w:r>
      <w:r w:rsidR="00012F1C">
        <w:rPr>
          <w:sz w:val="28"/>
          <w:szCs w:val="28"/>
        </w:rPr>
        <w:t xml:space="preserve"> receiver in Android Manifest (Design time) and</w:t>
      </w:r>
      <w:r>
        <w:rPr>
          <w:sz w:val="28"/>
          <w:szCs w:val="28"/>
        </w:rPr>
        <w:t xml:space="preserve"> programatically in java file</w:t>
      </w:r>
      <w:r w:rsidR="00012F1C">
        <w:rPr>
          <w:sz w:val="28"/>
          <w:szCs w:val="28"/>
        </w:rPr>
        <w:t xml:space="preserve"> (Runtime) both (from android Oreo). </w:t>
      </w:r>
    </w:p>
    <w:p w:rsidR="00CD51A6" w:rsidRDefault="00CD51A6" w:rsidP="006561FA">
      <w:pPr>
        <w:tabs>
          <w:tab w:val="left" w:pos="4580"/>
        </w:tabs>
        <w:rPr>
          <w:sz w:val="28"/>
          <w:szCs w:val="28"/>
        </w:rPr>
      </w:pPr>
      <w:r>
        <w:rPr>
          <w:sz w:val="28"/>
          <w:szCs w:val="28"/>
        </w:rPr>
        <w:t>&gt;  If we have made Internal Broadcast Receiver(in MainActivity.java), then desgn time (in Manifest) registration is not required. Only runtime(in java file) registration is required.</w:t>
      </w:r>
    </w:p>
    <w:p w:rsidR="00435063" w:rsidRPr="00BC2F15" w:rsidRDefault="00435063" w:rsidP="00435063">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rFonts w:ascii="Arial" w:hAnsi="Arial" w:cs="Arial"/>
          <w:b/>
          <w:bCs/>
          <w:color w:val="222222"/>
          <w:sz w:val="28"/>
          <w:szCs w:val="28"/>
          <w:highlight w:val="yellow"/>
          <w:u w:val="single"/>
        </w:rPr>
        <w:t>INTENTS</w:t>
      </w:r>
    </w:p>
    <w:p w:rsidR="00D37339" w:rsidRDefault="00D37339" w:rsidP="00D37339">
      <w:pPr>
        <w:pStyle w:val="HTMLPreformatted"/>
        <w:shd w:val="clear" w:color="auto" w:fill="FFFFFF"/>
        <w:rPr>
          <w:color w:val="000000"/>
          <w:sz w:val="18"/>
          <w:szCs w:val="18"/>
        </w:rPr>
      </w:pPr>
    </w:p>
    <w:p w:rsidR="00D37339" w:rsidRDefault="001A79C9" w:rsidP="001A79C9">
      <w:pPr>
        <w:rPr>
          <w:sz w:val="28"/>
          <w:szCs w:val="28"/>
        </w:rPr>
      </w:pPr>
      <w:r>
        <w:rPr>
          <w:sz w:val="28"/>
          <w:szCs w:val="28"/>
        </w:rPr>
        <w:t>&gt;  An Intent object is an abstract description of an operation to be performed.</w:t>
      </w:r>
    </w:p>
    <w:p w:rsidR="001A79C9" w:rsidRDefault="001A79C9" w:rsidP="001A79C9">
      <w:pPr>
        <w:rPr>
          <w:color w:val="FF0000"/>
          <w:sz w:val="28"/>
          <w:szCs w:val="28"/>
        </w:rPr>
      </w:pPr>
      <w:r w:rsidRPr="001A79C9">
        <w:rPr>
          <w:color w:val="FF0000"/>
          <w:sz w:val="28"/>
          <w:szCs w:val="28"/>
        </w:rPr>
        <w:t>&gt;  Types of Intents :</w:t>
      </w:r>
    </w:p>
    <w:p w:rsidR="001A79C9" w:rsidRDefault="001A79C9" w:rsidP="001A79C9">
      <w:pPr>
        <w:rPr>
          <w:sz w:val="28"/>
          <w:szCs w:val="28"/>
        </w:rPr>
      </w:pPr>
      <w:r>
        <w:rPr>
          <w:color w:val="FF0000"/>
          <w:sz w:val="28"/>
          <w:szCs w:val="28"/>
        </w:rPr>
        <w:t xml:space="preserve">1)  Explicit Intents : </w:t>
      </w:r>
      <w:r w:rsidRPr="001A79C9">
        <w:rPr>
          <w:sz w:val="28"/>
          <w:szCs w:val="28"/>
        </w:rPr>
        <w:t>It is used when you know the name of activity that you want to launch.</w:t>
      </w:r>
    </w:p>
    <w:p w:rsidR="000878ED" w:rsidRDefault="000878ED" w:rsidP="000878ED">
      <w:pPr>
        <w:pStyle w:val="HTMLPreformatted"/>
        <w:shd w:val="clear" w:color="auto" w:fill="FFFFFF"/>
        <w:rPr>
          <w:color w:val="000000"/>
          <w:sz w:val="18"/>
          <w:szCs w:val="18"/>
        </w:rPr>
      </w:pPr>
      <w:r w:rsidRPr="000878ED">
        <w:rPr>
          <w:color w:val="000000"/>
          <w:sz w:val="18"/>
          <w:szCs w:val="18"/>
        </w:rPr>
        <w:t>Intent</w:t>
      </w:r>
      <w:r w:rsidR="00B006DA">
        <w:rPr>
          <w:b/>
          <w:bCs/>
          <w:color w:val="660E7A"/>
          <w:sz w:val="18"/>
          <w:szCs w:val="18"/>
        </w:rPr>
        <w:t xml:space="preserve"> Ex</w:t>
      </w:r>
      <w:r>
        <w:rPr>
          <w:b/>
          <w:bCs/>
          <w:color w:val="660E7A"/>
          <w:sz w:val="18"/>
          <w:szCs w:val="18"/>
        </w:rPr>
        <w:t xml:space="preserve">plicitIntent </w:t>
      </w:r>
      <w:r>
        <w:rPr>
          <w:color w:val="000000"/>
          <w:sz w:val="18"/>
          <w:szCs w:val="18"/>
        </w:rPr>
        <w:t xml:space="preserve">= </w:t>
      </w:r>
      <w:r>
        <w:rPr>
          <w:b/>
          <w:bCs/>
          <w:color w:val="000080"/>
          <w:sz w:val="18"/>
          <w:szCs w:val="18"/>
        </w:rPr>
        <w:t xml:space="preserve">new </w:t>
      </w:r>
      <w:r>
        <w:rPr>
          <w:color w:val="000000"/>
          <w:sz w:val="18"/>
          <w:szCs w:val="18"/>
        </w:rPr>
        <w:t>Intent(ctx, MyContactActivity.</w:t>
      </w:r>
      <w:r>
        <w:rPr>
          <w:b/>
          <w:bCs/>
          <w:color w:val="000080"/>
          <w:sz w:val="18"/>
          <w:szCs w:val="18"/>
        </w:rPr>
        <w:t>class</w:t>
      </w:r>
      <w:r>
        <w:rPr>
          <w:color w:val="000000"/>
          <w:sz w:val="18"/>
          <w:szCs w:val="18"/>
        </w:rPr>
        <w:t>);</w:t>
      </w:r>
    </w:p>
    <w:p w:rsidR="000878ED" w:rsidRDefault="000878ED" w:rsidP="001A79C9">
      <w:pPr>
        <w:rPr>
          <w:sz w:val="28"/>
          <w:szCs w:val="28"/>
        </w:rPr>
      </w:pPr>
    </w:p>
    <w:p w:rsidR="000878ED" w:rsidRDefault="001A79C9" w:rsidP="000878ED">
      <w:pPr>
        <w:rPr>
          <w:sz w:val="28"/>
          <w:szCs w:val="28"/>
        </w:rPr>
      </w:pPr>
      <w:r w:rsidRPr="001A79C9">
        <w:rPr>
          <w:color w:val="FF0000"/>
          <w:sz w:val="28"/>
          <w:szCs w:val="28"/>
        </w:rPr>
        <w:t xml:space="preserve">2)  ImplicitIntents : </w:t>
      </w:r>
      <w:r>
        <w:rPr>
          <w:sz w:val="28"/>
          <w:szCs w:val="28"/>
        </w:rPr>
        <w:t>It is used when you tell the system what do you want to perform and system will find suitable activity for your task.</w:t>
      </w:r>
      <w:r w:rsidR="000878ED">
        <w:rPr>
          <w:sz w:val="28"/>
          <w:szCs w:val="28"/>
        </w:rPr>
        <w:t xml:space="preserve"> </w:t>
      </w:r>
    </w:p>
    <w:p w:rsidR="001A79C9" w:rsidRPr="000878ED" w:rsidRDefault="000878ED" w:rsidP="000878ED">
      <w:pPr>
        <w:rPr>
          <w:sz w:val="28"/>
          <w:szCs w:val="28"/>
        </w:rPr>
      </w:pPr>
      <w:r w:rsidRPr="000878ED">
        <w:rPr>
          <w:sz w:val="28"/>
          <w:szCs w:val="28"/>
        </w:rPr>
        <w:t>It includes Action and Data.</w:t>
      </w:r>
    </w:p>
    <w:p w:rsidR="000878ED" w:rsidRDefault="000878ED" w:rsidP="000878ED">
      <w:pPr>
        <w:pStyle w:val="HTMLPreformatted"/>
        <w:shd w:val="clear" w:color="auto" w:fill="FFFFFF"/>
        <w:rPr>
          <w:color w:val="000000"/>
          <w:sz w:val="18"/>
          <w:szCs w:val="18"/>
        </w:rPr>
      </w:pPr>
      <w:r w:rsidRPr="000878ED">
        <w:rPr>
          <w:color w:val="000000"/>
          <w:sz w:val="18"/>
          <w:szCs w:val="18"/>
        </w:rPr>
        <w:t>Intent</w:t>
      </w:r>
      <w:r>
        <w:rPr>
          <w:b/>
          <w:bCs/>
          <w:color w:val="660E7A"/>
          <w:sz w:val="18"/>
          <w:szCs w:val="18"/>
        </w:rPr>
        <w:t xml:space="preserve"> ImplicitIntent </w:t>
      </w:r>
      <w:r>
        <w:rPr>
          <w:color w:val="000000"/>
          <w:sz w:val="18"/>
          <w:szCs w:val="18"/>
        </w:rPr>
        <w:t xml:space="preserve">= </w:t>
      </w:r>
      <w:r>
        <w:rPr>
          <w:b/>
          <w:bCs/>
          <w:color w:val="000080"/>
          <w:sz w:val="18"/>
          <w:szCs w:val="18"/>
        </w:rPr>
        <w:t xml:space="preserve">new </w:t>
      </w:r>
      <w:r>
        <w:rPr>
          <w:color w:val="000000"/>
          <w:sz w:val="18"/>
          <w:szCs w:val="18"/>
        </w:rPr>
        <w:t>Intent(Intent.</w:t>
      </w:r>
      <w:r>
        <w:rPr>
          <w:b/>
          <w:bCs/>
          <w:i/>
          <w:iCs/>
          <w:color w:val="660E7A"/>
          <w:sz w:val="18"/>
          <w:szCs w:val="18"/>
        </w:rPr>
        <w:t>ACTION_CALL</w:t>
      </w:r>
      <w:r>
        <w:rPr>
          <w:color w:val="000000"/>
          <w:sz w:val="18"/>
          <w:szCs w:val="18"/>
        </w:rPr>
        <w:t>, Uri.</w:t>
      </w:r>
      <w:r>
        <w:rPr>
          <w:i/>
          <w:iCs/>
          <w:color w:val="000000"/>
          <w:sz w:val="18"/>
          <w:szCs w:val="18"/>
        </w:rPr>
        <w:t>parse</w:t>
      </w:r>
      <w:r>
        <w:rPr>
          <w:color w:val="000000"/>
          <w:sz w:val="18"/>
          <w:szCs w:val="18"/>
        </w:rPr>
        <w:t>(</w:t>
      </w:r>
      <w:r>
        <w:rPr>
          <w:b/>
          <w:bCs/>
          <w:color w:val="008000"/>
          <w:sz w:val="18"/>
          <w:szCs w:val="18"/>
        </w:rPr>
        <w:t xml:space="preserve">"tel:" </w:t>
      </w:r>
      <w:r>
        <w:rPr>
          <w:color w:val="000000"/>
          <w:sz w:val="18"/>
          <w:szCs w:val="18"/>
        </w:rPr>
        <w:t xml:space="preserve">+ </w:t>
      </w:r>
      <w:r>
        <w:rPr>
          <w:b/>
          <w:bCs/>
          <w:color w:val="660E7A"/>
          <w:sz w:val="18"/>
          <w:szCs w:val="18"/>
        </w:rPr>
        <w:t>value1</w:t>
      </w:r>
      <w:r>
        <w:rPr>
          <w:color w:val="000000"/>
          <w:sz w:val="18"/>
          <w:szCs w:val="18"/>
        </w:rPr>
        <w:t>));</w:t>
      </w:r>
    </w:p>
    <w:p w:rsidR="001A79C9" w:rsidRDefault="001A79C9" w:rsidP="001A79C9">
      <w:pPr>
        <w:rPr>
          <w:color w:val="FF0000"/>
          <w:sz w:val="28"/>
          <w:szCs w:val="28"/>
        </w:rPr>
      </w:pPr>
    </w:p>
    <w:p w:rsidR="00392A5F" w:rsidRPr="001A79C9" w:rsidRDefault="00392A5F" w:rsidP="001A79C9">
      <w:pPr>
        <w:rPr>
          <w:color w:val="FF0000"/>
          <w:sz w:val="28"/>
          <w:szCs w:val="28"/>
        </w:rPr>
      </w:pPr>
      <w:r>
        <w:rPr>
          <w:color w:val="FF0000"/>
          <w:sz w:val="28"/>
          <w:szCs w:val="28"/>
        </w:rPr>
        <w:t>----------------------------------------------------------------------------------------------------------------------</w:t>
      </w:r>
    </w:p>
    <w:p w:rsidR="00FE22B9" w:rsidRPr="00F90310" w:rsidRDefault="00C63FCD" w:rsidP="00F90310">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rFonts w:ascii="Arial" w:hAnsi="Arial" w:cs="Arial"/>
          <w:b/>
          <w:bCs/>
          <w:color w:val="222222"/>
          <w:sz w:val="28"/>
          <w:szCs w:val="28"/>
          <w:highlight w:val="yellow"/>
          <w:u w:val="single"/>
        </w:rPr>
        <w:t>NOTIFICATIONS IN ANDROID</w:t>
      </w:r>
    </w:p>
    <w:p w:rsidR="00730626" w:rsidRDefault="00730626" w:rsidP="00F90310">
      <w:pPr>
        <w:rPr>
          <w:color w:val="FF0000"/>
          <w:sz w:val="28"/>
          <w:szCs w:val="28"/>
        </w:rPr>
      </w:pPr>
      <w:r>
        <w:rPr>
          <w:color w:val="FF0000"/>
          <w:sz w:val="28"/>
          <w:szCs w:val="28"/>
        </w:rPr>
        <w:t xml:space="preserve">Example - </w:t>
      </w:r>
      <w:hyperlink r:id="rId28" w:history="1">
        <w:r w:rsidRPr="00B7264E">
          <w:rPr>
            <w:rStyle w:val="Hyperlink"/>
            <w:sz w:val="28"/>
            <w:szCs w:val="28"/>
          </w:rPr>
          <w:t>https://www.geeksforgeeks.org/notifications-in-kotlin/</w:t>
        </w:r>
      </w:hyperlink>
      <w:r>
        <w:rPr>
          <w:color w:val="FF0000"/>
          <w:sz w:val="28"/>
          <w:szCs w:val="28"/>
        </w:rPr>
        <w:t xml:space="preserve"> </w:t>
      </w:r>
    </w:p>
    <w:p w:rsidR="00F90310" w:rsidRDefault="00F90310" w:rsidP="00F90310">
      <w:pPr>
        <w:rPr>
          <w:color w:val="FF0000"/>
          <w:sz w:val="28"/>
          <w:szCs w:val="28"/>
        </w:rPr>
      </w:pPr>
      <w:r>
        <w:rPr>
          <w:color w:val="FF0000"/>
          <w:sz w:val="28"/>
          <w:szCs w:val="28"/>
        </w:rPr>
        <w:t>&gt;  Steps to Create Notification</w:t>
      </w:r>
      <w:r w:rsidRPr="001A79C9">
        <w:rPr>
          <w:color w:val="FF0000"/>
          <w:sz w:val="28"/>
          <w:szCs w:val="28"/>
        </w:rPr>
        <w:t xml:space="preserve"> :</w:t>
      </w:r>
    </w:p>
    <w:p w:rsidR="00F90310" w:rsidRDefault="00F90310" w:rsidP="00F90310">
      <w:pPr>
        <w:rPr>
          <w:sz w:val="28"/>
          <w:szCs w:val="28"/>
        </w:rPr>
      </w:pPr>
      <w:r>
        <w:rPr>
          <w:sz w:val="28"/>
          <w:szCs w:val="28"/>
        </w:rPr>
        <w:t xml:space="preserve">&gt; If android version is Oreo </w:t>
      </w:r>
      <w:r w:rsidR="001451C1">
        <w:rPr>
          <w:sz w:val="28"/>
          <w:szCs w:val="28"/>
        </w:rPr>
        <w:t xml:space="preserve">(Android 8, API level 26) </w:t>
      </w:r>
      <w:r>
        <w:rPr>
          <w:sz w:val="28"/>
          <w:szCs w:val="28"/>
        </w:rPr>
        <w:t>and higher, it is necessary to create notification channel. So first check for version as per below;</w:t>
      </w:r>
    </w:p>
    <w:p w:rsidR="005D1D2B" w:rsidRPr="005D1D2B" w:rsidRDefault="00F90310" w:rsidP="005D1D2B">
      <w:pPr>
        <w:rPr>
          <w:rFonts w:ascii="Courier New" w:hAnsi="Courier New" w:cs="Courier New"/>
          <w:color w:val="2A2A2A"/>
          <w:shd w:val="clear" w:color="auto" w:fill="F5F6F9"/>
        </w:rPr>
      </w:pPr>
      <w:r>
        <w:rPr>
          <w:rStyle w:val="hljs-keyword"/>
          <w:rFonts w:ascii="Courier New" w:hAnsi="Courier New" w:cs="Courier New"/>
          <w:color w:val="651FFF"/>
        </w:rPr>
        <w:t>if</w:t>
      </w:r>
      <w:r w:rsidR="005D1D2B">
        <w:rPr>
          <w:rFonts w:ascii="Courier New" w:hAnsi="Courier New" w:cs="Courier New"/>
          <w:color w:val="2A2A2A"/>
          <w:shd w:val="clear" w:color="auto" w:fill="F5F6F9"/>
        </w:rPr>
        <w:t xml:space="preserve"> (</w:t>
      </w:r>
      <w:r>
        <w:rPr>
          <w:rFonts w:ascii="Courier New" w:hAnsi="Courier New" w:cs="Courier New"/>
          <w:color w:val="2A2A2A"/>
          <w:shd w:val="clear" w:color="auto" w:fill="F5F6F9"/>
        </w:rPr>
        <w:t>Buil</w:t>
      </w:r>
      <w:r w:rsidR="005D1D2B">
        <w:rPr>
          <w:rFonts w:ascii="Courier New" w:hAnsi="Courier New" w:cs="Courier New"/>
          <w:color w:val="2A2A2A"/>
          <w:shd w:val="clear" w:color="auto" w:fill="F5F6F9"/>
        </w:rPr>
        <w:t xml:space="preserve">d.VERSION.SDK_INT &gt;= </w:t>
      </w:r>
      <w:r>
        <w:rPr>
          <w:rFonts w:ascii="Courier New" w:hAnsi="Courier New" w:cs="Courier New"/>
          <w:color w:val="2A2A2A"/>
          <w:shd w:val="clear" w:color="auto" w:fill="F5F6F9"/>
        </w:rPr>
        <w:t>Build.VERSION_CODES.O) { }</w:t>
      </w:r>
    </w:p>
    <w:p w:rsidR="00FE22B9" w:rsidRDefault="00FE22B9" w:rsidP="006C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5D1D2B" w:rsidRPr="005D1D2B" w:rsidRDefault="005D1D2B" w:rsidP="005D1D2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Pr>
          <w:sz w:val="28"/>
          <w:szCs w:val="28"/>
        </w:rPr>
        <w:t>Create Notification Channel :</w:t>
      </w:r>
    </w:p>
    <w:p w:rsidR="005D1D2B" w:rsidRDefault="005D1D2B"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5D1D2B" w:rsidRDefault="005D1D2B"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A2A2A"/>
          <w:shd w:val="clear" w:color="auto" w:fill="F5F6F9"/>
        </w:rPr>
      </w:pPr>
      <w:r>
        <w:rPr>
          <w:rFonts w:ascii="Courier New" w:hAnsi="Courier New" w:cs="Courier New"/>
          <w:color w:val="2A2A2A"/>
          <w:shd w:val="clear" w:color="auto" w:fill="F5F6F9"/>
        </w:rPr>
        <w:t xml:space="preserve">NotificationChannel notificationChannel = </w:t>
      </w:r>
      <w:r>
        <w:rPr>
          <w:rStyle w:val="hljs-keyword"/>
          <w:rFonts w:ascii="Courier New" w:hAnsi="Courier New" w:cs="Courier New"/>
          <w:color w:val="651FFF"/>
        </w:rPr>
        <w:t>new</w:t>
      </w:r>
      <w:r>
        <w:rPr>
          <w:rFonts w:ascii="Courier New" w:hAnsi="Courier New" w:cs="Courier New"/>
          <w:color w:val="2A2A2A"/>
          <w:shd w:val="clear" w:color="auto" w:fill="F5F6F9"/>
        </w:rPr>
        <w:t xml:space="preserve"> NotificationChannel(channel_id , channel_name, NotificationManager.IMPORTANCE_HIGH);</w:t>
      </w:r>
    </w:p>
    <w:p w:rsidR="00C239D3" w:rsidRDefault="00C239D3"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A2A2A"/>
          <w:shd w:val="clear" w:color="auto" w:fill="F5F6F9"/>
        </w:rPr>
      </w:pPr>
    </w:p>
    <w:p w:rsidR="00C239D3" w:rsidRDefault="00C239D3"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A2A2A"/>
          <w:shd w:val="clear" w:color="auto" w:fill="F5F6F9"/>
        </w:rPr>
      </w:pPr>
      <w:r>
        <w:rPr>
          <w:rFonts w:ascii="Courier New" w:hAnsi="Courier New" w:cs="Courier New"/>
          <w:color w:val="2A2A2A"/>
          <w:shd w:val="clear" w:color="auto" w:fill="F5F6F9"/>
        </w:rPr>
        <w:t>notificationChannel.setDescription(“Description”);</w:t>
      </w:r>
    </w:p>
    <w:p w:rsidR="005D1D2B" w:rsidRDefault="005D1D2B"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A2A2A"/>
          <w:shd w:val="clear" w:color="auto" w:fill="F5F6F9"/>
        </w:rPr>
      </w:pPr>
    </w:p>
    <w:p w:rsidR="005D1D2B" w:rsidRDefault="005D1D2B"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A2A2A"/>
          <w:shd w:val="clear" w:color="auto" w:fill="F5F6F9"/>
        </w:rPr>
      </w:pPr>
      <w:r>
        <w:rPr>
          <w:rFonts w:ascii="Courier New" w:hAnsi="Courier New" w:cs="Courier New"/>
          <w:color w:val="2A2A2A"/>
          <w:shd w:val="clear" w:color="auto" w:fill="F5F6F9"/>
        </w:rPr>
        <w:t xml:space="preserve"> NotificationManager notificationManager = (NotificationManager) getSystemService(Context.NOTIFICATION_SERVICE); </w:t>
      </w:r>
    </w:p>
    <w:p w:rsidR="005D1D2B" w:rsidRDefault="005D1D2B"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A2A2A"/>
          <w:shd w:val="clear" w:color="auto" w:fill="F5F6F9"/>
        </w:rPr>
      </w:pPr>
    </w:p>
    <w:p w:rsidR="005D1D2B" w:rsidRPr="005D1D2B" w:rsidRDefault="005D1D2B" w:rsidP="005D1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Pr>
          <w:rFonts w:ascii="Courier New" w:hAnsi="Courier New" w:cs="Courier New"/>
          <w:color w:val="2A2A2A"/>
          <w:shd w:val="clear" w:color="auto" w:fill="F5F6F9"/>
        </w:rPr>
        <w:t>notificationManager.createNotificationChannel(notificationChannel);</w:t>
      </w:r>
    </w:p>
    <w:p w:rsidR="00FE22B9" w:rsidRPr="006C1A63" w:rsidRDefault="00FE22B9" w:rsidP="006C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5D1D2B" w:rsidRPr="00B0489A" w:rsidRDefault="005D1D2B" w:rsidP="00B0489A">
      <w:pPr>
        <w:pStyle w:val="ListParagraph"/>
        <w:numPr>
          <w:ilvl w:val="0"/>
          <w:numId w:val="17"/>
        </w:numPr>
        <w:rPr>
          <w:sz w:val="28"/>
          <w:szCs w:val="28"/>
        </w:rPr>
      </w:pPr>
      <w:r w:rsidRPr="00B0489A">
        <w:rPr>
          <w:sz w:val="28"/>
          <w:szCs w:val="28"/>
        </w:rPr>
        <w:t xml:space="preserve">Create Notification : </w:t>
      </w:r>
    </w:p>
    <w:p w:rsidR="00B0489A" w:rsidRPr="00B0489A" w:rsidRDefault="00B0489A" w:rsidP="00B0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bidi="gu-IN"/>
        </w:rPr>
      </w:pPr>
      <w:r w:rsidRPr="00B0489A">
        <w:rPr>
          <w:rFonts w:ascii="Courier New" w:eastAsia="Times New Roman" w:hAnsi="Courier New" w:cs="Courier New"/>
          <w:color w:val="9C27B0"/>
          <w:sz w:val="21"/>
          <w:szCs w:val="21"/>
          <w:lang w:bidi="gu-IN"/>
        </w:rPr>
        <w:t>NotificationCompat</w:t>
      </w:r>
      <w:r w:rsidRPr="00B0489A">
        <w:rPr>
          <w:rFonts w:ascii="Courier New" w:eastAsia="Times New Roman" w:hAnsi="Courier New" w:cs="Courier New"/>
          <w:color w:val="37474F"/>
          <w:sz w:val="21"/>
          <w:szCs w:val="21"/>
          <w:lang w:bidi="gu-IN"/>
        </w:rPr>
        <w:t>.</w:t>
      </w:r>
      <w:r w:rsidRPr="00B0489A">
        <w:rPr>
          <w:rFonts w:ascii="Courier New" w:eastAsia="Times New Roman" w:hAnsi="Courier New" w:cs="Courier New"/>
          <w:color w:val="9C27B0"/>
          <w:sz w:val="21"/>
          <w:szCs w:val="21"/>
          <w:lang w:bidi="gu-IN"/>
        </w:rPr>
        <w:t>Builder</w:t>
      </w:r>
      <w:r w:rsidRPr="00B0489A">
        <w:rPr>
          <w:rFonts w:ascii="Courier New" w:eastAsia="Times New Roman" w:hAnsi="Courier New" w:cs="Courier New"/>
          <w:color w:val="37474F"/>
          <w:sz w:val="21"/>
          <w:szCs w:val="21"/>
          <w:lang w:bidi="gu-IN"/>
        </w:rPr>
        <w:t xml:space="preserve"> builder = </w:t>
      </w:r>
      <w:r w:rsidRPr="00B0489A">
        <w:rPr>
          <w:rFonts w:ascii="Courier New" w:eastAsia="Times New Roman" w:hAnsi="Courier New" w:cs="Courier New"/>
          <w:color w:val="3B78E7"/>
          <w:sz w:val="21"/>
          <w:szCs w:val="21"/>
          <w:lang w:bidi="gu-IN"/>
        </w:rPr>
        <w:t>new</w:t>
      </w:r>
      <w:r w:rsidRPr="00B0489A">
        <w:rPr>
          <w:rFonts w:ascii="Courier New" w:eastAsia="Times New Roman" w:hAnsi="Courier New" w:cs="Courier New"/>
          <w:color w:val="37474F"/>
          <w:sz w:val="21"/>
          <w:szCs w:val="21"/>
          <w:lang w:bidi="gu-IN"/>
        </w:rPr>
        <w:t xml:space="preserve"> </w:t>
      </w:r>
      <w:r w:rsidRPr="00B0489A">
        <w:rPr>
          <w:rFonts w:ascii="Courier New" w:eastAsia="Times New Roman" w:hAnsi="Courier New" w:cs="Courier New"/>
          <w:color w:val="9C27B0"/>
          <w:sz w:val="21"/>
          <w:szCs w:val="21"/>
          <w:lang w:bidi="gu-IN"/>
        </w:rPr>
        <w:t>NotificationCompat</w:t>
      </w:r>
      <w:r w:rsidRPr="00B0489A">
        <w:rPr>
          <w:rFonts w:ascii="Courier New" w:eastAsia="Times New Roman" w:hAnsi="Courier New" w:cs="Courier New"/>
          <w:color w:val="37474F"/>
          <w:sz w:val="21"/>
          <w:szCs w:val="21"/>
          <w:lang w:bidi="gu-IN"/>
        </w:rPr>
        <w:t>.</w:t>
      </w:r>
      <w:r w:rsidRPr="00B0489A">
        <w:rPr>
          <w:rFonts w:ascii="Courier New" w:eastAsia="Times New Roman" w:hAnsi="Courier New" w:cs="Courier New"/>
          <w:color w:val="9C27B0"/>
          <w:sz w:val="21"/>
          <w:szCs w:val="21"/>
          <w:lang w:bidi="gu-IN"/>
        </w:rPr>
        <w:t>Builder</w:t>
      </w:r>
      <w:r w:rsidRPr="00B0489A">
        <w:rPr>
          <w:rFonts w:ascii="Courier New" w:eastAsia="Times New Roman" w:hAnsi="Courier New" w:cs="Courier New"/>
          <w:color w:val="37474F"/>
          <w:sz w:val="21"/>
          <w:szCs w:val="21"/>
          <w:lang w:bidi="gu-IN"/>
        </w:rPr>
        <w:t>(</w:t>
      </w:r>
      <w:r w:rsidRPr="00B0489A">
        <w:rPr>
          <w:rFonts w:ascii="Courier New" w:eastAsia="Times New Roman" w:hAnsi="Courier New" w:cs="Courier New"/>
          <w:color w:val="3B78E7"/>
          <w:sz w:val="21"/>
          <w:szCs w:val="21"/>
          <w:lang w:bidi="gu-IN"/>
        </w:rPr>
        <w:t>this</w:t>
      </w:r>
      <w:r w:rsidRPr="00B0489A">
        <w:rPr>
          <w:rFonts w:ascii="Courier New" w:eastAsia="Times New Roman" w:hAnsi="Courier New" w:cs="Courier New"/>
          <w:color w:val="37474F"/>
          <w:sz w:val="21"/>
          <w:szCs w:val="21"/>
          <w:lang w:bidi="gu-IN"/>
        </w:rPr>
        <w:t>,</w:t>
      </w:r>
      <w:r>
        <w:rPr>
          <w:rFonts w:ascii="Courier New" w:eastAsia="Times New Roman" w:hAnsi="Courier New" w:cs="Courier New"/>
          <w:color w:val="37474F"/>
          <w:sz w:val="21"/>
          <w:szCs w:val="21"/>
          <w:lang w:bidi="gu-IN"/>
        </w:rPr>
        <w:t xml:space="preserve"> channel_id</w:t>
      </w:r>
      <w:r w:rsidRPr="00B0489A">
        <w:rPr>
          <w:rFonts w:ascii="Courier New" w:eastAsia="Times New Roman" w:hAnsi="Courier New" w:cs="Courier New"/>
          <w:color w:val="37474F"/>
          <w:sz w:val="21"/>
          <w:szCs w:val="21"/>
          <w:lang w:bidi="gu-IN"/>
        </w:rPr>
        <w:t>)</w:t>
      </w:r>
      <w:r w:rsidRPr="00B0489A">
        <w:rPr>
          <w:rFonts w:ascii="Courier New" w:eastAsia="Times New Roman" w:hAnsi="Courier New" w:cs="Courier New"/>
          <w:color w:val="37474F"/>
          <w:sz w:val="21"/>
          <w:szCs w:val="21"/>
          <w:lang w:bidi="gu-IN"/>
        </w:rPr>
        <w:br/>
        <w:t>        .setSmallIcon(R.drawable.notification_icon)</w:t>
      </w:r>
      <w:r w:rsidRPr="00B0489A">
        <w:rPr>
          <w:rFonts w:ascii="Courier New" w:eastAsia="Times New Roman" w:hAnsi="Courier New" w:cs="Courier New"/>
          <w:color w:val="37474F"/>
          <w:sz w:val="21"/>
          <w:szCs w:val="21"/>
          <w:lang w:bidi="gu-IN"/>
        </w:rPr>
        <w:br/>
        <w:t>        .setContentTitle(textTitle)</w:t>
      </w:r>
      <w:r w:rsidRPr="00B0489A">
        <w:rPr>
          <w:rFonts w:ascii="Courier New" w:eastAsia="Times New Roman" w:hAnsi="Courier New" w:cs="Courier New"/>
          <w:color w:val="37474F"/>
          <w:sz w:val="21"/>
          <w:szCs w:val="21"/>
          <w:lang w:bidi="gu-IN"/>
        </w:rPr>
        <w:br/>
        <w:t>        .setContentText(textContent)</w:t>
      </w:r>
      <w:r w:rsidRPr="00B0489A">
        <w:rPr>
          <w:rFonts w:ascii="Courier New" w:eastAsia="Times New Roman" w:hAnsi="Courier New" w:cs="Courier New"/>
          <w:color w:val="37474F"/>
          <w:sz w:val="21"/>
          <w:szCs w:val="21"/>
          <w:lang w:bidi="gu-IN"/>
        </w:rPr>
        <w:br/>
        <w:t>        .setPriority(</w:t>
      </w:r>
      <w:r w:rsidRPr="00B0489A">
        <w:rPr>
          <w:rFonts w:ascii="Courier New" w:eastAsia="Times New Roman" w:hAnsi="Courier New" w:cs="Courier New"/>
          <w:color w:val="9C27B0"/>
          <w:sz w:val="21"/>
          <w:szCs w:val="21"/>
          <w:lang w:bidi="gu-IN"/>
        </w:rPr>
        <w:t>NotificationCompat</w:t>
      </w:r>
      <w:r w:rsidRPr="00B0489A">
        <w:rPr>
          <w:rFonts w:ascii="Courier New" w:eastAsia="Times New Roman" w:hAnsi="Courier New" w:cs="Courier New"/>
          <w:color w:val="37474F"/>
          <w:sz w:val="21"/>
          <w:szCs w:val="21"/>
          <w:lang w:bidi="gu-IN"/>
        </w:rPr>
        <w:t>.PRIORITY_DEFAULT);</w:t>
      </w:r>
    </w:p>
    <w:p w:rsidR="005D1D2B" w:rsidRDefault="005D1D2B" w:rsidP="005D1D2B">
      <w:pPr>
        <w:pStyle w:val="ListParagraph"/>
        <w:rPr>
          <w:rFonts w:ascii="Courier New" w:hAnsi="Courier New" w:cs="Courier New"/>
          <w:color w:val="2A2A2A"/>
          <w:shd w:val="clear" w:color="auto" w:fill="F5F6F9"/>
        </w:rPr>
      </w:pPr>
    </w:p>
    <w:p w:rsidR="00B0489A" w:rsidRPr="00B0489A" w:rsidRDefault="00B0489A" w:rsidP="00B0489A">
      <w:pPr>
        <w:pStyle w:val="ListParagraph"/>
        <w:numPr>
          <w:ilvl w:val="0"/>
          <w:numId w:val="17"/>
        </w:numPr>
        <w:rPr>
          <w:sz w:val="28"/>
          <w:szCs w:val="28"/>
        </w:rPr>
      </w:pPr>
      <w:r w:rsidRPr="00B0489A">
        <w:rPr>
          <w:sz w:val="28"/>
          <w:szCs w:val="28"/>
        </w:rPr>
        <w:t xml:space="preserve">Send Notification : </w:t>
      </w:r>
    </w:p>
    <w:p w:rsidR="00B0489A" w:rsidRPr="00B0489A" w:rsidRDefault="005D1D2B" w:rsidP="00B0489A">
      <w:pPr>
        <w:pStyle w:val="HTMLPreformatted"/>
        <w:spacing w:line="300" w:lineRule="atLeast"/>
        <w:ind w:left="360"/>
        <w:rPr>
          <w:color w:val="37474F"/>
          <w:sz w:val="21"/>
          <w:szCs w:val="21"/>
        </w:rPr>
      </w:pPr>
      <w:r>
        <w:rPr>
          <w:color w:val="2A2A2A"/>
          <w:shd w:val="clear" w:color="auto" w:fill="F5F6F9"/>
        </w:rPr>
        <w:t xml:space="preserve"> </w:t>
      </w:r>
      <w:r w:rsidR="00B0489A" w:rsidRPr="00B0489A">
        <w:rPr>
          <w:color w:val="D81B60"/>
          <w:sz w:val="21"/>
          <w:szCs w:val="21"/>
        </w:rPr>
        <w:t>/ notificationId is a unique int for each notification that you must define</w:t>
      </w:r>
      <w:r w:rsidR="00B0489A" w:rsidRPr="00B0489A">
        <w:rPr>
          <w:color w:val="37474F"/>
          <w:sz w:val="21"/>
          <w:szCs w:val="21"/>
        </w:rPr>
        <w:br/>
        <w:t>notificationManager.notify(notificationId, builder.build());</w:t>
      </w:r>
    </w:p>
    <w:p w:rsidR="005D1D2B" w:rsidRDefault="005D1D2B" w:rsidP="005D1D2B">
      <w:pPr>
        <w:pStyle w:val="ListParagraph"/>
        <w:rPr>
          <w:color w:val="FF0000"/>
          <w:sz w:val="28"/>
          <w:szCs w:val="28"/>
        </w:rPr>
      </w:pPr>
    </w:p>
    <w:p w:rsidR="009F32F7" w:rsidRDefault="009F32F7" w:rsidP="009F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9F32F7" w:rsidRDefault="009F32F7" w:rsidP="009F32F7">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rFonts w:ascii="Arial" w:hAnsi="Arial" w:cs="Arial"/>
          <w:b/>
          <w:bCs/>
          <w:color w:val="222222"/>
          <w:sz w:val="28"/>
          <w:szCs w:val="28"/>
          <w:highlight w:val="yellow"/>
          <w:u w:val="single"/>
        </w:rPr>
        <w:t>SENSORS IN ANDROID</w:t>
      </w:r>
    </w:p>
    <w:p w:rsidR="009F32F7" w:rsidRPr="001C7A57" w:rsidRDefault="001C7A57" w:rsidP="001C7A57">
      <w:pPr>
        <w:pStyle w:val="NormalWeb"/>
        <w:shd w:val="clear" w:color="auto" w:fill="FFFFFF"/>
        <w:spacing w:before="0" w:beforeAutospacing="0" w:after="300" w:afterAutospacing="0"/>
        <w:ind w:firstLine="283"/>
        <w:rPr>
          <w:rFonts w:ascii="Arial" w:hAnsi="Arial" w:cs="Arial"/>
          <w:b/>
          <w:bCs/>
          <w:color w:val="222222"/>
          <w:sz w:val="28"/>
          <w:szCs w:val="28"/>
          <w:u w:val="single"/>
        </w:rPr>
      </w:pPr>
      <w:r>
        <w:rPr>
          <w:rFonts w:ascii="Roboto" w:hAnsi="Roboto"/>
          <w:color w:val="1D1F20"/>
          <w:sz w:val="27"/>
          <w:szCs w:val="27"/>
          <w:shd w:val="clear" w:color="auto" w:fill="FFFFFF"/>
        </w:rPr>
        <w:lastRenderedPageBreak/>
        <w:t>Sensors are the devices that contains properties to detect changes in the environment such as light, proximity, rotation, movements, magnetic fields and much more.</w:t>
      </w:r>
    </w:p>
    <w:p w:rsidR="009F32F7" w:rsidRDefault="009F32F7" w:rsidP="001F53E3">
      <w:pPr>
        <w:pStyle w:val="Default"/>
        <w:rPr>
          <w:rFonts w:asciiTheme="minorHAnsi" w:hAnsiTheme="minorHAnsi" w:cstheme="minorBidi"/>
          <w:color w:val="auto"/>
          <w:sz w:val="28"/>
          <w:szCs w:val="28"/>
          <w:lang w:bidi="ar-SA"/>
        </w:rPr>
      </w:pPr>
      <w:r w:rsidRPr="009F32F7">
        <w:rPr>
          <w:rFonts w:asciiTheme="minorHAnsi" w:hAnsiTheme="minorHAnsi" w:cstheme="minorBidi"/>
          <w:color w:val="auto"/>
          <w:sz w:val="28"/>
          <w:szCs w:val="28"/>
          <w:lang w:bidi="ar-SA"/>
        </w:rPr>
        <w:t>&gt;</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Different</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types</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of</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sensors</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like</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accelerometer,</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ambient</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light</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sensor,</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GPS</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sensor,</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compass,</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proximity</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sensor,</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pressure</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sensor,</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gyroscope</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etc</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are</w:t>
      </w:r>
      <w:r>
        <w:rPr>
          <w:rFonts w:asciiTheme="minorHAnsi" w:hAnsiTheme="minorHAnsi" w:cstheme="minorBidi"/>
          <w:color w:val="auto"/>
          <w:sz w:val="28"/>
          <w:szCs w:val="28"/>
          <w:lang w:bidi="ar-SA"/>
        </w:rPr>
        <w:t xml:space="preserve"> </w:t>
      </w:r>
      <w:r w:rsidRPr="009F32F7">
        <w:rPr>
          <w:rFonts w:asciiTheme="minorHAnsi" w:hAnsiTheme="minorHAnsi" w:cstheme="minorBidi"/>
          <w:color w:val="auto"/>
          <w:sz w:val="28"/>
          <w:szCs w:val="28"/>
          <w:lang w:bidi="ar-SA"/>
        </w:rPr>
        <w:t>behind</w:t>
      </w:r>
      <w:r>
        <w:rPr>
          <w:rFonts w:asciiTheme="minorHAnsi" w:hAnsiTheme="minorHAnsi" w:cstheme="minorBidi"/>
          <w:color w:val="auto"/>
          <w:sz w:val="28"/>
          <w:szCs w:val="28"/>
          <w:lang w:bidi="ar-SA"/>
        </w:rPr>
        <w:t xml:space="preserve"> the </w:t>
      </w:r>
      <w:r w:rsidRPr="009F32F7">
        <w:rPr>
          <w:rFonts w:asciiTheme="minorHAnsi" w:hAnsiTheme="minorHAnsi" w:cstheme="minorBidi"/>
          <w:color w:val="auto"/>
          <w:sz w:val="28"/>
          <w:szCs w:val="28"/>
          <w:lang w:bidi="ar-SA"/>
        </w:rPr>
        <w:t>smartphones.</w:t>
      </w:r>
    </w:p>
    <w:p w:rsidR="001F53E3" w:rsidRPr="00035601" w:rsidRDefault="00035601" w:rsidP="001F53E3">
      <w:pPr>
        <w:pStyle w:val="Heading2"/>
        <w:spacing w:before="540"/>
        <w:rPr>
          <w:rFonts w:ascii="Arial" w:eastAsia="Times New Roman" w:hAnsi="Arial" w:cs="Arial"/>
          <w:color w:val="FF0000"/>
          <w:sz w:val="24"/>
          <w:szCs w:val="24"/>
          <w:lang w:bidi="gu-IN"/>
        </w:rPr>
      </w:pPr>
      <w:r w:rsidRPr="00035601">
        <w:rPr>
          <w:rFonts w:ascii="Arial" w:eastAsia="Times New Roman" w:hAnsi="Arial" w:cs="Arial"/>
          <w:color w:val="FF0000"/>
          <w:sz w:val="24"/>
          <w:szCs w:val="24"/>
          <w:lang w:bidi="gu-IN"/>
        </w:rPr>
        <w:t>Categories</w:t>
      </w:r>
      <w:r w:rsidR="001F53E3" w:rsidRPr="00035601">
        <w:rPr>
          <w:rFonts w:ascii="Arial" w:eastAsia="Times New Roman" w:hAnsi="Arial" w:cs="Arial"/>
          <w:color w:val="FF0000"/>
          <w:sz w:val="24"/>
          <w:szCs w:val="24"/>
          <w:lang w:bidi="gu-IN"/>
        </w:rPr>
        <w:t xml:space="preserve"> of Sensors : </w:t>
      </w:r>
    </w:p>
    <w:p w:rsidR="001F53E3" w:rsidRDefault="001F53E3" w:rsidP="001F53E3">
      <w:pPr>
        <w:pStyle w:val="NormalWeb"/>
        <w:spacing w:before="180" w:beforeAutospacing="0" w:after="0" w:afterAutospacing="0"/>
        <w:rPr>
          <w:color w:val="333333"/>
        </w:rPr>
      </w:pPr>
      <w:r>
        <w:rPr>
          <w:color w:val="333333"/>
        </w:rPr>
        <w:t>The Android platform supports three broad categories of sensors:</w:t>
      </w:r>
    </w:p>
    <w:p w:rsidR="001F53E3" w:rsidRDefault="001F53E3" w:rsidP="001F53E3">
      <w:pPr>
        <w:pStyle w:val="NormalWeb"/>
        <w:spacing w:before="270" w:beforeAutospacing="0" w:after="0" w:afterAutospacing="0"/>
        <w:rPr>
          <w:color w:val="333333"/>
        </w:rPr>
      </w:pPr>
      <w:r>
        <w:rPr>
          <w:rStyle w:val="Emphasis"/>
          <w:b/>
          <w:bCs/>
          <w:i w:val="0"/>
          <w:iCs w:val="0"/>
          <w:color w:val="333333"/>
        </w:rPr>
        <w:t>Motion Sensors</w:t>
      </w:r>
      <w:r>
        <w:rPr>
          <w:color w:val="333333"/>
        </w:rPr>
        <w:br/>
        <w:t>These sensors track movement; they include accelerometers, gyroscopes and gravity sensors. They provide data on forces like acceleration and rotation that act on the sensor’s three-dimensional axes.</w:t>
      </w:r>
    </w:p>
    <w:p w:rsidR="001F53E3" w:rsidRDefault="001F53E3" w:rsidP="001F53E3">
      <w:pPr>
        <w:pStyle w:val="NormalWeb"/>
        <w:spacing w:before="270" w:beforeAutospacing="0" w:after="0" w:afterAutospacing="0"/>
        <w:rPr>
          <w:color w:val="333333"/>
        </w:rPr>
      </w:pPr>
      <w:r>
        <w:rPr>
          <w:rStyle w:val="Emphasis"/>
          <w:b/>
          <w:bCs/>
          <w:i w:val="0"/>
          <w:iCs w:val="0"/>
          <w:color w:val="333333"/>
        </w:rPr>
        <w:t>Environmental Sensors</w:t>
      </w:r>
      <w:r>
        <w:rPr>
          <w:color w:val="333333"/>
        </w:rPr>
        <w:br/>
        <w:t>Barometers and thermometers are types of sensors that access environmental metrics. These sensors monitor environmental variables like air pressure and temperature.</w:t>
      </w:r>
    </w:p>
    <w:p w:rsidR="001F53E3" w:rsidRDefault="001F53E3" w:rsidP="001F53E3">
      <w:pPr>
        <w:pStyle w:val="NormalWeb"/>
        <w:spacing w:before="270" w:beforeAutospacing="0" w:after="0" w:afterAutospacing="0"/>
        <w:rPr>
          <w:color w:val="333333"/>
        </w:rPr>
      </w:pPr>
      <w:r>
        <w:rPr>
          <w:rStyle w:val="Emphasis"/>
          <w:b/>
          <w:bCs/>
          <w:i w:val="0"/>
          <w:iCs w:val="0"/>
          <w:color w:val="333333"/>
        </w:rPr>
        <w:t>Position Sensors</w:t>
      </w:r>
      <w:r>
        <w:rPr>
          <w:color w:val="333333"/>
        </w:rPr>
        <w:br/>
        <w:t>Magnetometer and orientation sensors help determine the physical position of a device.</w:t>
      </w:r>
    </w:p>
    <w:p w:rsidR="00A954E2" w:rsidRDefault="001F53E3" w:rsidP="001F53E3">
      <w:pPr>
        <w:pStyle w:val="NormalWeb"/>
        <w:spacing w:before="270" w:beforeAutospacing="0" w:after="0" w:afterAutospacing="0"/>
        <w:rPr>
          <w:color w:val="333333"/>
        </w:rPr>
      </w:pPr>
      <w:r>
        <w:rPr>
          <w:color w:val="333333"/>
        </w:rPr>
        <w:t>Each of these categories represents many specific sensors that are available on a device. You will go through them next.</w:t>
      </w:r>
    </w:p>
    <w:p w:rsidR="00A954E2" w:rsidRPr="00A954E2" w:rsidRDefault="00A954E2" w:rsidP="001F53E3">
      <w:pPr>
        <w:pStyle w:val="NormalWeb"/>
        <w:spacing w:before="270" w:beforeAutospacing="0" w:after="0" w:afterAutospacing="0"/>
        <w:rPr>
          <w:rFonts w:ascii="Arial" w:hAnsi="Arial" w:cs="Arial"/>
          <w:color w:val="FF0000"/>
        </w:rPr>
      </w:pPr>
      <w:r w:rsidRPr="00A954E2">
        <w:rPr>
          <w:rFonts w:ascii="Arial" w:hAnsi="Arial" w:cs="Arial"/>
          <w:color w:val="FF0000"/>
        </w:rPr>
        <w:t>&gt; Types of some commonly used sensors :</w:t>
      </w:r>
    </w:p>
    <w:p w:rsidR="00A954E2" w:rsidRP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sidRPr="00A954E2">
        <w:rPr>
          <w:rFonts w:ascii="Arial" w:eastAsia="Times New Roman" w:hAnsi="Arial" w:cs="Arial"/>
          <w:b/>
          <w:bCs/>
          <w:color w:val="000000"/>
          <w:sz w:val="24"/>
          <w:szCs w:val="24"/>
          <w:lang w:bidi="gu-IN"/>
        </w:rPr>
        <w:t>Proximity Sensor</w:t>
      </w:r>
    </w:p>
    <w:p w:rsid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sidRPr="00A954E2">
        <w:rPr>
          <w:rFonts w:ascii="Arial" w:eastAsia="Times New Roman" w:hAnsi="Arial" w:cs="Arial"/>
          <w:color w:val="000000"/>
          <w:sz w:val="24"/>
          <w:szCs w:val="24"/>
          <w:lang w:bidi="gu-IN"/>
        </w:rPr>
        <w:t>Detects when an object is near to the phone. Most commonly used to sense when a phone is held up to the users ear to turn off the display. This saves both battery life and prevents accidental screen touches.</w:t>
      </w:r>
    </w:p>
    <w:p w:rsidR="00A954E2" w:rsidRP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Pr>
          <w:rFonts w:ascii="Arial" w:eastAsia="Times New Roman" w:hAnsi="Arial" w:cs="Arial"/>
          <w:color w:val="000000"/>
          <w:sz w:val="24"/>
          <w:szCs w:val="24"/>
          <w:lang w:bidi="gu-IN"/>
        </w:rPr>
        <w:t>They comes under Position Sensors.</w:t>
      </w:r>
    </w:p>
    <w:p w:rsidR="00A954E2" w:rsidRP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sidRPr="00A954E2">
        <w:rPr>
          <w:rFonts w:ascii="Arial" w:eastAsia="Times New Roman" w:hAnsi="Arial" w:cs="Arial"/>
          <w:b/>
          <w:bCs/>
          <w:color w:val="000000"/>
          <w:sz w:val="24"/>
          <w:szCs w:val="24"/>
          <w:lang w:bidi="gu-IN"/>
        </w:rPr>
        <w:t>Accelerometer and gyroscope</w:t>
      </w:r>
    </w:p>
    <w:p w:rsidR="00A954E2" w:rsidRP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sidRPr="00A954E2">
        <w:rPr>
          <w:rFonts w:ascii="Arial" w:eastAsia="Times New Roman" w:hAnsi="Arial" w:cs="Arial"/>
          <w:color w:val="000000"/>
          <w:sz w:val="24"/>
          <w:szCs w:val="24"/>
          <w:lang w:bidi="gu-IN"/>
        </w:rPr>
        <w:t>Accelerometers in mobile phones are used to detect the orientation of the phone. The gyroscope, or gyro for short, adds an additional dimension to the information supplied by the accelerometer by tracking rotation or twist.</w:t>
      </w:r>
    </w:p>
    <w:p w:rsid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sidRPr="00A954E2">
        <w:rPr>
          <w:rFonts w:ascii="Arial" w:eastAsia="Times New Roman" w:hAnsi="Arial" w:cs="Arial"/>
          <w:color w:val="000000"/>
          <w:sz w:val="24"/>
          <w:szCs w:val="24"/>
          <w:lang w:bidi="gu-IN"/>
        </w:rPr>
        <w:t>An accelerometer measures linear acceleration of movement, while a gyro on the other hand measures the angular rotational velocity. Both sensors measure rate of change; they just measure the rate of change for different things.</w:t>
      </w:r>
    </w:p>
    <w:p w:rsidR="00A954E2" w:rsidRPr="00A954E2" w:rsidRDefault="00A954E2" w:rsidP="00A954E2">
      <w:pPr>
        <w:shd w:val="clear" w:color="auto" w:fill="FFFFFF"/>
        <w:spacing w:after="225" w:line="240" w:lineRule="auto"/>
        <w:ind w:left="450" w:right="450"/>
        <w:textAlignment w:val="baseline"/>
        <w:rPr>
          <w:rFonts w:ascii="Arial" w:eastAsia="Times New Roman" w:hAnsi="Arial" w:cs="Arial"/>
          <w:color w:val="000000"/>
          <w:sz w:val="24"/>
          <w:szCs w:val="24"/>
          <w:lang w:bidi="gu-IN"/>
        </w:rPr>
      </w:pPr>
      <w:r>
        <w:rPr>
          <w:rFonts w:ascii="Arial" w:eastAsia="Times New Roman" w:hAnsi="Arial" w:cs="Arial"/>
          <w:color w:val="000000"/>
          <w:sz w:val="24"/>
          <w:szCs w:val="24"/>
          <w:lang w:bidi="gu-IN"/>
        </w:rPr>
        <w:t>They comes under Motion Sensors.</w:t>
      </w:r>
    </w:p>
    <w:p w:rsidR="001F53E3" w:rsidRPr="001F53E3" w:rsidRDefault="001F53E3" w:rsidP="001F53E3">
      <w:pPr>
        <w:pStyle w:val="Heading2"/>
        <w:spacing w:before="540"/>
        <w:rPr>
          <w:color w:val="FF0000"/>
          <w:spacing w:val="-8"/>
        </w:rPr>
      </w:pPr>
      <w:r w:rsidRPr="001F53E3">
        <w:rPr>
          <w:color w:val="FF0000"/>
          <w:spacing w:val="-8"/>
        </w:rPr>
        <w:t>List of Sensors</w:t>
      </w:r>
      <w:r>
        <w:rPr>
          <w:color w:val="FF0000"/>
          <w:spacing w:val="-8"/>
        </w:rPr>
        <w:t xml:space="preserve"> :</w:t>
      </w:r>
    </w:p>
    <w:p w:rsidR="001F53E3" w:rsidRDefault="001F53E3" w:rsidP="001F53E3">
      <w:pPr>
        <w:pStyle w:val="NormalWeb"/>
        <w:spacing w:before="180" w:beforeAutospacing="0" w:after="0" w:afterAutospacing="0"/>
        <w:rPr>
          <w:color w:val="333333"/>
        </w:rPr>
      </w:pPr>
      <w:r>
        <w:rPr>
          <w:color w:val="333333"/>
        </w:rPr>
        <w:t>Android SDK provides you with a list of various types of sensors that you can use in your app. The availability of these sensors may vary from device to device.</w:t>
      </w:r>
    </w:p>
    <w:p w:rsidR="001F53E3" w:rsidRDefault="001F53E3" w:rsidP="001F53E3">
      <w:pPr>
        <w:pStyle w:val="NormalWeb"/>
        <w:spacing w:before="270" w:beforeAutospacing="0" w:after="0" w:afterAutospacing="0"/>
        <w:rPr>
          <w:color w:val="333333"/>
        </w:rPr>
      </w:pPr>
      <w:r>
        <w:rPr>
          <w:color w:val="333333"/>
        </w:rPr>
        <w:t>Here’s a quick rundown of each sensor:</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lastRenderedPageBreak/>
        <w:t>TYPE_ACCELEROMETER</w:t>
      </w:r>
      <w:r>
        <w:rPr>
          <w:color w:val="333333"/>
        </w:rPr>
        <w:br/>
      </w:r>
      <w:r>
        <w:rPr>
          <w:rStyle w:val="Emphasis"/>
          <w:b/>
          <w:bCs/>
          <w:i w:val="0"/>
          <w:iCs w:val="0"/>
          <w:color w:val="333333"/>
        </w:rPr>
        <w:t>Type</w:t>
      </w:r>
      <w:r>
        <w:rPr>
          <w:color w:val="333333"/>
        </w:rPr>
        <w:t>: Hardware</w:t>
      </w:r>
      <w:r>
        <w:rPr>
          <w:color w:val="333333"/>
        </w:rPr>
        <w:br/>
        <w:t>Computes the acceleration in m/s</w:t>
      </w:r>
      <w:r>
        <w:rPr>
          <w:color w:val="333333"/>
          <w:sz w:val="19"/>
          <w:szCs w:val="19"/>
          <w:vertAlign w:val="superscript"/>
        </w:rPr>
        <w:t>2</w:t>
      </w:r>
      <w:r>
        <w:rPr>
          <w:color w:val="333333"/>
        </w:rPr>
        <w:t> applied on all three axes (x, y and z), including the force of gravity.</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TYPE_AMBIENT_TEMPERATURE</w:t>
      </w:r>
      <w:r>
        <w:rPr>
          <w:color w:val="333333"/>
        </w:rPr>
        <w:br/>
      </w:r>
      <w:r>
        <w:rPr>
          <w:rStyle w:val="Emphasis"/>
          <w:b/>
          <w:bCs/>
          <w:i w:val="0"/>
          <w:iCs w:val="0"/>
          <w:color w:val="333333"/>
        </w:rPr>
        <w:t>Type</w:t>
      </w:r>
      <w:r>
        <w:rPr>
          <w:color w:val="333333"/>
        </w:rPr>
        <w:t>: Hardware</w:t>
      </w:r>
      <w:r>
        <w:rPr>
          <w:color w:val="333333"/>
        </w:rPr>
        <w:br/>
        <w:t>Monitors the temperature of the surroundings in degrees Celsius.</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TYPE_GRAVITY</w:t>
      </w:r>
      <w:r>
        <w:rPr>
          <w:color w:val="333333"/>
        </w:rPr>
        <w:br/>
      </w:r>
      <w:r>
        <w:rPr>
          <w:rStyle w:val="Emphasis"/>
          <w:b/>
          <w:bCs/>
          <w:i w:val="0"/>
          <w:iCs w:val="0"/>
          <w:color w:val="333333"/>
        </w:rPr>
        <w:t>Type</w:t>
      </w:r>
      <w:r>
        <w:rPr>
          <w:color w:val="333333"/>
        </w:rPr>
        <w:t>: Software or Hardware</w:t>
      </w:r>
      <w:r>
        <w:rPr>
          <w:color w:val="333333"/>
        </w:rPr>
        <w:br/>
        <w:t>Computes the gravitational force in m/s</w:t>
      </w:r>
      <w:r>
        <w:rPr>
          <w:color w:val="333333"/>
          <w:sz w:val="19"/>
          <w:szCs w:val="19"/>
          <w:vertAlign w:val="superscript"/>
        </w:rPr>
        <w:t>2</w:t>
      </w:r>
      <w:r>
        <w:rPr>
          <w:color w:val="333333"/>
        </w:rPr>
        <w:t> applied on all three axes (x, y and z).</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TYPE_GYROSCOPE</w:t>
      </w:r>
      <w:r>
        <w:rPr>
          <w:color w:val="333333"/>
        </w:rPr>
        <w:br/>
      </w:r>
      <w:r>
        <w:rPr>
          <w:rStyle w:val="Emphasis"/>
          <w:b/>
          <w:bCs/>
          <w:i w:val="0"/>
          <w:iCs w:val="0"/>
          <w:color w:val="333333"/>
        </w:rPr>
        <w:t>Type</w:t>
      </w:r>
      <w:r>
        <w:rPr>
          <w:color w:val="333333"/>
        </w:rPr>
        <w:t>: Hardware</w:t>
      </w:r>
      <w:r>
        <w:rPr>
          <w:color w:val="333333"/>
        </w:rPr>
        <w:br/>
        <w:t>Computes the rate of rotation in rad/s around each of the three axes (x, y and z).</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TYPE_LIGHT</w:t>
      </w:r>
      <w:r>
        <w:rPr>
          <w:color w:val="333333"/>
        </w:rPr>
        <w:br/>
      </w:r>
      <w:r>
        <w:rPr>
          <w:rStyle w:val="Emphasis"/>
          <w:b/>
          <w:bCs/>
          <w:i w:val="0"/>
          <w:iCs w:val="0"/>
          <w:color w:val="333333"/>
        </w:rPr>
        <w:t>Type</w:t>
      </w:r>
      <w:r>
        <w:rPr>
          <w:color w:val="333333"/>
        </w:rPr>
        <w:t>: Hardware</w:t>
      </w:r>
      <w:r>
        <w:rPr>
          <w:color w:val="333333"/>
        </w:rPr>
        <w:br/>
        <w:t>Evaluates the light around a surrounding in lx units.</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TYPE_LINEAR_ACCELERATION</w:t>
      </w:r>
      <w:r>
        <w:rPr>
          <w:color w:val="333333"/>
        </w:rPr>
        <w:br/>
      </w:r>
      <w:r>
        <w:rPr>
          <w:rStyle w:val="Emphasis"/>
          <w:b/>
          <w:bCs/>
          <w:i w:val="0"/>
          <w:iCs w:val="0"/>
          <w:color w:val="333333"/>
        </w:rPr>
        <w:t>Type</w:t>
      </w:r>
      <w:r>
        <w:rPr>
          <w:color w:val="333333"/>
        </w:rPr>
        <w:t>: Software or Hardware</w:t>
      </w:r>
      <w:r>
        <w:rPr>
          <w:color w:val="333333"/>
        </w:rPr>
        <w:br/>
        <w:t>Computes the acceleration force in m/s</w:t>
      </w:r>
      <w:r>
        <w:rPr>
          <w:color w:val="333333"/>
          <w:sz w:val="19"/>
          <w:szCs w:val="19"/>
          <w:vertAlign w:val="superscript"/>
        </w:rPr>
        <w:t>2</w:t>
      </w:r>
      <w:r>
        <w:rPr>
          <w:color w:val="333333"/>
        </w:rPr>
        <w:t> applied on all three axes (x, y and z), excluding the force of gravity.</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TYPE_MAGNETIC_FIELD</w:t>
      </w:r>
      <w:r>
        <w:rPr>
          <w:color w:val="333333"/>
        </w:rPr>
        <w:br/>
      </w:r>
      <w:r>
        <w:rPr>
          <w:rStyle w:val="Emphasis"/>
          <w:b/>
          <w:bCs/>
          <w:i w:val="0"/>
          <w:iCs w:val="0"/>
          <w:color w:val="333333"/>
        </w:rPr>
        <w:t>Type</w:t>
      </w:r>
      <w:r>
        <w:rPr>
          <w:color w:val="333333"/>
        </w:rPr>
        <w:t>: Hardware</w:t>
      </w:r>
      <w:r>
        <w:rPr>
          <w:color w:val="333333"/>
        </w:rPr>
        <w:br/>
        <w:t>Computes the geomagnetic field for all three axes in tesla (μT).</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TYPE_ORIENTATION</w:t>
      </w:r>
      <w:r>
        <w:rPr>
          <w:color w:val="333333"/>
        </w:rPr>
        <w:br/>
      </w:r>
      <w:r>
        <w:rPr>
          <w:rStyle w:val="Emphasis"/>
          <w:b/>
          <w:bCs/>
          <w:i w:val="0"/>
          <w:iCs w:val="0"/>
          <w:color w:val="333333"/>
        </w:rPr>
        <w:t>Type</w:t>
      </w:r>
      <w:r>
        <w:rPr>
          <w:color w:val="333333"/>
        </w:rPr>
        <w:t>: Software</w:t>
      </w:r>
      <w:r>
        <w:rPr>
          <w:color w:val="333333"/>
        </w:rPr>
        <w:br/>
        <w:t>Computes the degree of rotation around all three axes.</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TYPE_PRESSURE</w:t>
      </w:r>
      <w:r>
        <w:rPr>
          <w:color w:val="333333"/>
        </w:rPr>
        <w:br/>
      </w:r>
      <w:r>
        <w:rPr>
          <w:rStyle w:val="Emphasis"/>
          <w:b/>
          <w:bCs/>
          <w:i w:val="0"/>
          <w:iCs w:val="0"/>
          <w:color w:val="333333"/>
        </w:rPr>
        <w:t>Type</w:t>
      </w:r>
      <w:r>
        <w:rPr>
          <w:color w:val="333333"/>
        </w:rPr>
        <w:t>: Hardware</w:t>
      </w:r>
      <w:r>
        <w:rPr>
          <w:color w:val="333333"/>
        </w:rPr>
        <w:br/>
        <w:t>Computes the air pressure in hPa or mbar.</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TYPE_PROXIMITY</w:t>
      </w:r>
      <w:r>
        <w:rPr>
          <w:color w:val="333333"/>
        </w:rPr>
        <w:br/>
      </w:r>
      <w:r>
        <w:rPr>
          <w:rStyle w:val="Emphasis"/>
          <w:b/>
          <w:bCs/>
          <w:i w:val="0"/>
          <w:iCs w:val="0"/>
          <w:color w:val="333333"/>
        </w:rPr>
        <w:t>Type</w:t>
      </w:r>
      <w:r>
        <w:rPr>
          <w:color w:val="333333"/>
        </w:rPr>
        <w:t>: Hardware</w:t>
      </w:r>
      <w:r>
        <w:rPr>
          <w:color w:val="333333"/>
        </w:rPr>
        <w:br/>
        <w:t>Computes the proximity of the device’s screen to an object in centimeters.</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TYPE_RELATIVE_HUMIDITY</w:t>
      </w:r>
      <w:r>
        <w:rPr>
          <w:color w:val="333333"/>
        </w:rPr>
        <w:br/>
      </w:r>
      <w:r>
        <w:rPr>
          <w:rStyle w:val="Emphasis"/>
          <w:b/>
          <w:bCs/>
          <w:i w:val="0"/>
          <w:iCs w:val="0"/>
          <w:color w:val="333333"/>
        </w:rPr>
        <w:t>Type</w:t>
      </w:r>
      <w:r>
        <w:rPr>
          <w:color w:val="333333"/>
        </w:rPr>
        <w:t>: Hardware</w:t>
      </w:r>
      <w:r>
        <w:rPr>
          <w:color w:val="333333"/>
        </w:rPr>
        <w:br/>
        <w:t>Computes the humidity of the surrounding air as a percentage (%).</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TYPE_ROTATION_VECTOR</w:t>
      </w:r>
      <w:r>
        <w:rPr>
          <w:color w:val="333333"/>
        </w:rPr>
        <w:br/>
      </w:r>
      <w:r>
        <w:rPr>
          <w:rStyle w:val="Emphasis"/>
          <w:b/>
          <w:bCs/>
          <w:i w:val="0"/>
          <w:iCs w:val="0"/>
          <w:color w:val="333333"/>
        </w:rPr>
        <w:t>Type</w:t>
      </w:r>
      <w:r>
        <w:rPr>
          <w:color w:val="333333"/>
        </w:rPr>
        <w:t>: Software or Hardware</w:t>
      </w:r>
      <w:r>
        <w:rPr>
          <w:color w:val="333333"/>
        </w:rPr>
        <w:br/>
        <w:t>Computes the orientation of a device by the device’s rotation vector.</w:t>
      </w:r>
    </w:p>
    <w:p w:rsidR="001F53E3" w:rsidRDefault="001F53E3" w:rsidP="001F53E3">
      <w:pPr>
        <w:numPr>
          <w:ilvl w:val="0"/>
          <w:numId w:val="19"/>
        </w:numPr>
        <w:spacing w:before="100" w:beforeAutospacing="1" w:after="100" w:afterAutospacing="1" w:line="240" w:lineRule="auto"/>
        <w:ind w:left="0"/>
        <w:rPr>
          <w:color w:val="333333"/>
        </w:rPr>
      </w:pPr>
      <w:r>
        <w:rPr>
          <w:rStyle w:val="Emphasis"/>
          <w:b/>
          <w:bCs/>
          <w:i w:val="0"/>
          <w:iCs w:val="0"/>
          <w:color w:val="333333"/>
        </w:rPr>
        <w:t>TYPE_TEMPERATURE</w:t>
      </w:r>
      <w:r>
        <w:rPr>
          <w:color w:val="333333"/>
        </w:rPr>
        <w:br/>
      </w:r>
      <w:r>
        <w:rPr>
          <w:rStyle w:val="Emphasis"/>
          <w:b/>
          <w:bCs/>
          <w:i w:val="0"/>
          <w:iCs w:val="0"/>
          <w:color w:val="333333"/>
        </w:rPr>
        <w:t>Type</w:t>
      </w:r>
      <w:r>
        <w:rPr>
          <w:color w:val="333333"/>
        </w:rPr>
        <w:t>: Hardware</w:t>
      </w:r>
      <w:r>
        <w:rPr>
          <w:color w:val="333333"/>
        </w:rPr>
        <w:br/>
        <w:t>Monitors the temperature of the surroundings in degrees Celsius. In API 14, the </w:t>
      </w:r>
      <w:r>
        <w:rPr>
          <w:rStyle w:val="Emphasis"/>
          <w:b/>
          <w:bCs/>
          <w:i w:val="0"/>
          <w:iCs w:val="0"/>
          <w:color w:val="333333"/>
        </w:rPr>
        <w:t>TYPE_AMBIENT_TEMPERATURE</w:t>
      </w:r>
      <w:r>
        <w:rPr>
          <w:color w:val="333333"/>
        </w:rPr>
        <w:t> sensor replaced this sensor.</w:t>
      </w:r>
    </w:p>
    <w:p w:rsidR="001F53E3" w:rsidRDefault="001F53E3" w:rsidP="001F53E3">
      <w:pPr>
        <w:pStyle w:val="NormalWeb"/>
        <w:spacing w:before="270" w:beforeAutospacing="0" w:after="0" w:afterAutospacing="0"/>
        <w:rPr>
          <w:color w:val="333333"/>
        </w:rPr>
      </w:pPr>
    </w:p>
    <w:p w:rsidR="009F32F7" w:rsidRDefault="009F32F7" w:rsidP="009F32F7">
      <w:pPr>
        <w:tabs>
          <w:tab w:val="left" w:pos="4245"/>
        </w:tabs>
        <w:rPr>
          <w:color w:val="FF0000"/>
          <w:sz w:val="28"/>
          <w:szCs w:val="28"/>
        </w:rPr>
      </w:pPr>
    </w:p>
    <w:p w:rsidR="00AF29C8" w:rsidRDefault="00AF29C8" w:rsidP="009F32F7">
      <w:pPr>
        <w:tabs>
          <w:tab w:val="left" w:pos="4245"/>
        </w:tabs>
        <w:rPr>
          <w:color w:val="FF0000"/>
          <w:sz w:val="28"/>
          <w:szCs w:val="28"/>
        </w:rPr>
      </w:pPr>
    </w:p>
    <w:p w:rsidR="00AF29C8" w:rsidRDefault="00AF29C8" w:rsidP="009F32F7">
      <w:pPr>
        <w:tabs>
          <w:tab w:val="left" w:pos="4245"/>
        </w:tabs>
        <w:rPr>
          <w:color w:val="FF0000"/>
          <w:sz w:val="28"/>
          <w:szCs w:val="28"/>
        </w:rPr>
      </w:pPr>
    </w:p>
    <w:p w:rsidR="00AF29C8" w:rsidRPr="00F90310" w:rsidRDefault="00AF29C8" w:rsidP="00AF29C8">
      <w:pPr>
        <w:pStyle w:val="NormalWeb"/>
        <w:shd w:val="clear" w:color="auto" w:fill="FFFFFF"/>
        <w:spacing w:before="0" w:beforeAutospacing="0" w:after="300" w:afterAutospacing="0"/>
        <w:ind w:left="283"/>
        <w:jc w:val="center"/>
        <w:rPr>
          <w:rFonts w:ascii="Arial" w:hAnsi="Arial" w:cs="Arial"/>
          <w:b/>
          <w:bCs/>
          <w:color w:val="222222"/>
          <w:sz w:val="28"/>
          <w:szCs w:val="28"/>
          <w:u w:val="single"/>
        </w:rPr>
      </w:pPr>
      <w:r>
        <w:rPr>
          <w:rFonts w:ascii="Arial" w:hAnsi="Arial" w:cs="Arial"/>
          <w:b/>
          <w:bCs/>
          <w:color w:val="222222"/>
          <w:sz w:val="28"/>
          <w:szCs w:val="28"/>
          <w:highlight w:val="yellow"/>
          <w:u w:val="single"/>
        </w:rPr>
        <w:t>ANIMATIONS IN ANDROID</w:t>
      </w:r>
    </w:p>
    <w:p w:rsidR="00AF29C8" w:rsidRDefault="00AF29C8" w:rsidP="009F32F7">
      <w:pPr>
        <w:tabs>
          <w:tab w:val="left" w:pos="4245"/>
        </w:tabs>
        <w:rPr>
          <w:color w:val="FF0000"/>
          <w:sz w:val="28"/>
          <w:szCs w:val="28"/>
        </w:rPr>
      </w:pPr>
      <w:r>
        <w:rPr>
          <w:noProof/>
          <w:color w:val="FF0000"/>
          <w:sz w:val="28"/>
          <w:szCs w:val="28"/>
          <w:lang w:bidi="gu-IN"/>
        </w:rPr>
        <w:lastRenderedPageBreak/>
        <w:drawing>
          <wp:inline distT="0" distB="0" distL="0" distR="0">
            <wp:extent cx="6648450" cy="427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8450" cy="4276725"/>
                    </a:xfrm>
                    <a:prstGeom prst="rect">
                      <a:avLst/>
                    </a:prstGeom>
                    <a:noFill/>
                    <a:ln>
                      <a:noFill/>
                    </a:ln>
                  </pic:spPr>
                </pic:pic>
              </a:graphicData>
            </a:graphic>
          </wp:inline>
        </w:drawing>
      </w:r>
    </w:p>
    <w:p w:rsidR="00AF29C8" w:rsidRDefault="00AF29C8" w:rsidP="009F32F7">
      <w:pPr>
        <w:tabs>
          <w:tab w:val="left" w:pos="4245"/>
        </w:tabs>
        <w:rPr>
          <w:color w:val="FF0000"/>
          <w:sz w:val="28"/>
          <w:szCs w:val="28"/>
        </w:rPr>
      </w:pPr>
      <w:r>
        <w:rPr>
          <w:noProof/>
          <w:color w:val="FF0000"/>
          <w:sz w:val="28"/>
          <w:szCs w:val="28"/>
          <w:lang w:bidi="gu-IN"/>
        </w:rPr>
        <w:drawing>
          <wp:inline distT="0" distB="0" distL="0" distR="0">
            <wp:extent cx="6638925" cy="383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38925" cy="3838575"/>
                    </a:xfrm>
                    <a:prstGeom prst="rect">
                      <a:avLst/>
                    </a:prstGeom>
                    <a:noFill/>
                    <a:ln>
                      <a:noFill/>
                    </a:ln>
                  </pic:spPr>
                </pic:pic>
              </a:graphicData>
            </a:graphic>
          </wp:inline>
        </w:drawing>
      </w:r>
    </w:p>
    <w:p w:rsidR="003514F1" w:rsidRDefault="003514F1" w:rsidP="009F32F7">
      <w:pPr>
        <w:tabs>
          <w:tab w:val="left" w:pos="4245"/>
        </w:tabs>
        <w:rPr>
          <w:color w:val="FF0000"/>
          <w:sz w:val="28"/>
          <w:szCs w:val="28"/>
        </w:rPr>
      </w:pPr>
    </w:p>
    <w:p w:rsidR="003514F1" w:rsidRDefault="003514F1" w:rsidP="009F32F7">
      <w:pPr>
        <w:tabs>
          <w:tab w:val="left" w:pos="4245"/>
        </w:tabs>
        <w:rPr>
          <w:color w:val="FF0000"/>
          <w:sz w:val="28"/>
          <w:szCs w:val="28"/>
        </w:rPr>
      </w:pPr>
    </w:p>
    <w:p w:rsidR="003514F1" w:rsidRDefault="003514F1" w:rsidP="003514F1">
      <w:pPr>
        <w:tabs>
          <w:tab w:val="left" w:pos="4245"/>
        </w:tabs>
        <w:jc w:val="center"/>
        <w:rPr>
          <w:b/>
          <w:bCs/>
          <w:color w:val="FF0000"/>
          <w:sz w:val="40"/>
          <w:szCs w:val="40"/>
        </w:rPr>
      </w:pPr>
      <w:r w:rsidRPr="003514F1">
        <w:rPr>
          <w:b/>
          <w:bCs/>
          <w:color w:val="FF0000"/>
          <w:sz w:val="40"/>
          <w:szCs w:val="40"/>
          <w:highlight w:val="yellow"/>
        </w:rPr>
        <w:t>OOPs Concepts</w:t>
      </w:r>
    </w:p>
    <w:p w:rsidR="003514F1" w:rsidRPr="00E0432E" w:rsidRDefault="00E0432E" w:rsidP="00E0432E">
      <w:pPr>
        <w:tabs>
          <w:tab w:val="left" w:pos="6285"/>
        </w:tabs>
        <w:rPr>
          <w:color w:val="FF0000"/>
          <w:sz w:val="28"/>
          <w:szCs w:val="28"/>
        </w:rPr>
      </w:pPr>
      <w:r>
        <w:rPr>
          <w:color w:val="FF0000"/>
          <w:sz w:val="28"/>
          <w:szCs w:val="28"/>
        </w:rPr>
        <w:t xml:space="preserve">&gt;&gt;  </w:t>
      </w:r>
      <w:r w:rsidR="003514F1" w:rsidRPr="00E0432E">
        <w:rPr>
          <w:color w:val="FF0000"/>
          <w:sz w:val="28"/>
          <w:szCs w:val="28"/>
        </w:rPr>
        <w:t>OOPs (Object-Oriented Programming System)</w:t>
      </w:r>
      <w:r>
        <w:rPr>
          <w:color w:val="FF0000"/>
          <w:sz w:val="28"/>
          <w:szCs w:val="28"/>
        </w:rPr>
        <w:t xml:space="preserve"> :</w:t>
      </w:r>
    </w:p>
    <w:p w:rsidR="003514F1" w:rsidRPr="003514F1" w:rsidRDefault="00E0432E" w:rsidP="003514F1">
      <w:pPr>
        <w:rPr>
          <w:sz w:val="28"/>
          <w:szCs w:val="28"/>
        </w:rPr>
      </w:pPr>
      <w:r>
        <w:rPr>
          <w:b/>
          <w:bCs/>
          <w:sz w:val="28"/>
          <w:szCs w:val="28"/>
        </w:rPr>
        <w:lastRenderedPageBreak/>
        <w:t xml:space="preserve">&gt; </w:t>
      </w:r>
      <w:r w:rsidR="003514F1" w:rsidRPr="003514F1">
        <w:rPr>
          <w:b/>
          <w:bCs/>
          <w:sz w:val="28"/>
          <w:szCs w:val="28"/>
        </w:rPr>
        <w:t>Object</w:t>
      </w:r>
      <w:r w:rsidR="003514F1" w:rsidRPr="003514F1">
        <w:rPr>
          <w:sz w:val="28"/>
          <w:szCs w:val="28"/>
        </w:rPr>
        <w:t> means a real-world entity such as a pen, chair, table, computer, watch, etc. </w:t>
      </w:r>
      <w:r w:rsidR="003514F1" w:rsidRPr="003514F1">
        <w:rPr>
          <w:b/>
          <w:bCs/>
          <w:sz w:val="28"/>
          <w:szCs w:val="28"/>
        </w:rPr>
        <w:t>Object-Oriented Programming</w:t>
      </w:r>
      <w:r w:rsidR="003514F1" w:rsidRPr="003514F1">
        <w:rPr>
          <w:sz w:val="28"/>
          <w:szCs w:val="28"/>
        </w:rPr>
        <w:t> is a methodology or paradigm to design a program using classes and objects. It simplifies software development and maintenance by providing some concepts:</w:t>
      </w:r>
      <w:r w:rsidR="00B85D3B">
        <w:rPr>
          <w:sz w:val="28"/>
          <w:szCs w:val="28"/>
        </w:rPr>
        <w:t xml:space="preserve">  (Short to remember- Object,class, EPIA)</w:t>
      </w:r>
    </w:p>
    <w:p w:rsidR="003514F1" w:rsidRDefault="00D14E96" w:rsidP="003514F1">
      <w:pPr>
        <w:numPr>
          <w:ilvl w:val="0"/>
          <w:numId w:val="20"/>
        </w:numPr>
        <w:shd w:val="clear" w:color="auto" w:fill="FFFFFF"/>
        <w:spacing w:before="60" w:after="100" w:afterAutospacing="1" w:line="375" w:lineRule="atLeast"/>
        <w:rPr>
          <w:rFonts w:ascii="Verdana" w:hAnsi="Verdana"/>
          <w:color w:val="000000"/>
          <w:sz w:val="21"/>
          <w:szCs w:val="21"/>
        </w:rPr>
      </w:pPr>
      <w:hyperlink r:id="rId31" w:history="1">
        <w:r w:rsidR="003514F1">
          <w:rPr>
            <w:rStyle w:val="Hyperlink"/>
            <w:rFonts w:ascii="Verdana" w:hAnsi="Verdana"/>
            <w:color w:val="008000"/>
            <w:sz w:val="21"/>
            <w:szCs w:val="21"/>
          </w:rPr>
          <w:t>Object</w:t>
        </w:r>
      </w:hyperlink>
    </w:p>
    <w:p w:rsidR="003514F1" w:rsidRDefault="003514F1" w:rsidP="003514F1">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Class</w:t>
      </w:r>
    </w:p>
    <w:p w:rsidR="003514F1" w:rsidRDefault="00D14E96" w:rsidP="003514F1">
      <w:pPr>
        <w:numPr>
          <w:ilvl w:val="0"/>
          <w:numId w:val="20"/>
        </w:numPr>
        <w:shd w:val="clear" w:color="auto" w:fill="FFFFFF"/>
        <w:spacing w:before="60" w:after="100" w:afterAutospacing="1" w:line="375" w:lineRule="atLeast"/>
        <w:rPr>
          <w:rFonts w:ascii="Verdana" w:hAnsi="Verdana"/>
          <w:color w:val="000000"/>
          <w:sz w:val="21"/>
          <w:szCs w:val="21"/>
        </w:rPr>
      </w:pPr>
      <w:hyperlink r:id="rId32" w:history="1">
        <w:r w:rsidR="003514F1">
          <w:rPr>
            <w:rStyle w:val="Hyperlink"/>
            <w:rFonts w:ascii="Verdana" w:hAnsi="Verdana"/>
            <w:color w:val="008000"/>
            <w:sz w:val="21"/>
            <w:szCs w:val="21"/>
          </w:rPr>
          <w:t>Inheritance</w:t>
        </w:r>
      </w:hyperlink>
    </w:p>
    <w:p w:rsidR="003514F1" w:rsidRDefault="00D14E96" w:rsidP="003514F1">
      <w:pPr>
        <w:numPr>
          <w:ilvl w:val="0"/>
          <w:numId w:val="20"/>
        </w:numPr>
        <w:shd w:val="clear" w:color="auto" w:fill="FFFFFF"/>
        <w:spacing w:before="60" w:after="100" w:afterAutospacing="1" w:line="375" w:lineRule="atLeast"/>
        <w:rPr>
          <w:rFonts w:ascii="Verdana" w:hAnsi="Verdana"/>
          <w:color w:val="000000"/>
          <w:sz w:val="21"/>
          <w:szCs w:val="21"/>
        </w:rPr>
      </w:pPr>
      <w:hyperlink r:id="rId33" w:history="1">
        <w:r w:rsidR="003514F1">
          <w:rPr>
            <w:rStyle w:val="Hyperlink"/>
            <w:rFonts w:ascii="Verdana" w:hAnsi="Verdana"/>
            <w:color w:val="008000"/>
            <w:sz w:val="21"/>
            <w:szCs w:val="21"/>
          </w:rPr>
          <w:t>Polymorphism</w:t>
        </w:r>
      </w:hyperlink>
    </w:p>
    <w:p w:rsidR="003514F1" w:rsidRDefault="00D14E96" w:rsidP="003514F1">
      <w:pPr>
        <w:numPr>
          <w:ilvl w:val="0"/>
          <w:numId w:val="20"/>
        </w:numPr>
        <w:shd w:val="clear" w:color="auto" w:fill="FFFFFF"/>
        <w:spacing w:before="60" w:after="100" w:afterAutospacing="1" w:line="375" w:lineRule="atLeast"/>
        <w:rPr>
          <w:rFonts w:ascii="Verdana" w:hAnsi="Verdana"/>
          <w:color w:val="000000"/>
          <w:sz w:val="21"/>
          <w:szCs w:val="21"/>
        </w:rPr>
      </w:pPr>
      <w:hyperlink r:id="rId34" w:history="1">
        <w:r w:rsidR="003514F1">
          <w:rPr>
            <w:rStyle w:val="Hyperlink"/>
            <w:rFonts w:ascii="Verdana" w:hAnsi="Verdana"/>
            <w:color w:val="008000"/>
            <w:sz w:val="21"/>
            <w:szCs w:val="21"/>
          </w:rPr>
          <w:t>Abstraction</w:t>
        </w:r>
      </w:hyperlink>
    </w:p>
    <w:p w:rsidR="003514F1" w:rsidRDefault="00D14E96" w:rsidP="003514F1">
      <w:pPr>
        <w:numPr>
          <w:ilvl w:val="0"/>
          <w:numId w:val="20"/>
        </w:numPr>
        <w:shd w:val="clear" w:color="auto" w:fill="FFFFFF"/>
        <w:spacing w:before="60" w:after="100" w:afterAutospacing="1" w:line="375" w:lineRule="atLeast"/>
        <w:rPr>
          <w:rFonts w:ascii="Verdana" w:hAnsi="Verdana"/>
          <w:color w:val="000000"/>
          <w:sz w:val="21"/>
          <w:szCs w:val="21"/>
        </w:rPr>
      </w:pPr>
      <w:hyperlink r:id="rId35" w:history="1">
        <w:r w:rsidR="003514F1">
          <w:rPr>
            <w:rStyle w:val="Hyperlink"/>
            <w:rFonts w:ascii="Verdana" w:hAnsi="Verdana"/>
            <w:color w:val="008000"/>
            <w:sz w:val="21"/>
            <w:szCs w:val="21"/>
          </w:rPr>
          <w:t>Encapsulation</w:t>
        </w:r>
      </w:hyperlink>
    </w:p>
    <w:p w:rsidR="003514F1" w:rsidRPr="003514F1" w:rsidRDefault="003514F1" w:rsidP="003514F1">
      <w:pPr>
        <w:tabs>
          <w:tab w:val="left" w:pos="6285"/>
        </w:tabs>
        <w:rPr>
          <w:color w:val="FF0000"/>
          <w:sz w:val="28"/>
          <w:szCs w:val="28"/>
        </w:rPr>
      </w:pPr>
      <w:r>
        <w:rPr>
          <w:color w:val="FF0000"/>
          <w:sz w:val="28"/>
          <w:szCs w:val="28"/>
        </w:rPr>
        <w:t xml:space="preserve">1) </w:t>
      </w:r>
      <w:r w:rsidRPr="003514F1">
        <w:rPr>
          <w:color w:val="FF0000"/>
          <w:sz w:val="28"/>
          <w:szCs w:val="28"/>
        </w:rPr>
        <w:t>Object :</w:t>
      </w:r>
    </w:p>
    <w:p w:rsidR="00EB040A" w:rsidRPr="00EB040A" w:rsidRDefault="00D14E96" w:rsidP="00D14E96">
      <w:pPr>
        <w:rPr>
          <w:sz w:val="28"/>
          <w:szCs w:val="28"/>
        </w:rPr>
      </w:pPr>
      <w:r w:rsidRPr="003514F1">
        <w:rPr>
          <w:sz w:val="28"/>
          <w:szCs w:val="28"/>
        </w:rPr>
        <w:t>&gt; An Object can be defined as an instance</w:t>
      </w:r>
      <w:r>
        <w:rPr>
          <w:sz w:val="28"/>
          <w:szCs w:val="28"/>
        </w:rPr>
        <w:t xml:space="preserve"> (example, illustration)</w:t>
      </w:r>
      <w:r w:rsidRPr="003514F1">
        <w:rPr>
          <w:sz w:val="28"/>
          <w:szCs w:val="28"/>
        </w:rPr>
        <w:t xml:space="preserve"> of a class. An object contains an address and takes up some space in memory.</w:t>
      </w:r>
    </w:p>
    <w:p w:rsidR="003514F1" w:rsidRDefault="003514F1" w:rsidP="003514F1">
      <w:pPr>
        <w:rPr>
          <w:sz w:val="28"/>
          <w:szCs w:val="28"/>
        </w:rPr>
      </w:pPr>
      <w:r w:rsidRPr="003514F1">
        <w:rPr>
          <w:sz w:val="28"/>
          <w:szCs w:val="28"/>
        </w:rPr>
        <w:t>&gt; Any entity that has state</w:t>
      </w:r>
      <w:r w:rsidR="00AF3099">
        <w:rPr>
          <w:sz w:val="28"/>
          <w:szCs w:val="28"/>
        </w:rPr>
        <w:t xml:space="preserve"> (existance of something)</w:t>
      </w:r>
      <w:r w:rsidRPr="003514F1">
        <w:rPr>
          <w:sz w:val="28"/>
          <w:szCs w:val="28"/>
        </w:rPr>
        <w:t xml:space="preserve"> and behavior is known as an object. For example, a chair, pen, table, keyboard, bike, etc. It can be physical or logical.</w:t>
      </w:r>
    </w:p>
    <w:p w:rsidR="00E0432E" w:rsidRPr="00E0432E" w:rsidRDefault="003514F1" w:rsidP="00E0432E">
      <w:pPr>
        <w:rPr>
          <w:color w:val="FF0000"/>
          <w:sz w:val="28"/>
          <w:szCs w:val="28"/>
        </w:rPr>
      </w:pPr>
      <w:r w:rsidRPr="00E0432E">
        <w:rPr>
          <w:color w:val="FF0000"/>
          <w:sz w:val="28"/>
          <w:szCs w:val="28"/>
        </w:rPr>
        <w:t>2)  Class :</w:t>
      </w:r>
    </w:p>
    <w:p w:rsidR="00EB040A" w:rsidRDefault="00EB040A" w:rsidP="00E0432E">
      <w:pPr>
        <w:rPr>
          <w:sz w:val="28"/>
          <w:szCs w:val="28"/>
        </w:rPr>
      </w:pPr>
      <w:r>
        <w:rPr>
          <w:sz w:val="28"/>
          <w:szCs w:val="28"/>
        </w:rPr>
        <w:t xml:space="preserve">&gt; </w:t>
      </w:r>
      <w:r w:rsidRPr="00EB040A">
        <w:rPr>
          <w:sz w:val="28"/>
          <w:szCs w:val="28"/>
        </w:rPr>
        <w:t>Class is a group of variables of different data types and a group of methods.</w:t>
      </w:r>
    </w:p>
    <w:p w:rsidR="00E0432E" w:rsidRDefault="00E0432E" w:rsidP="00E0432E">
      <w:pPr>
        <w:rPr>
          <w:sz w:val="28"/>
          <w:szCs w:val="28"/>
        </w:rPr>
      </w:pPr>
      <w:r>
        <w:rPr>
          <w:sz w:val="28"/>
          <w:szCs w:val="28"/>
        </w:rPr>
        <w:t xml:space="preserve">&gt; </w:t>
      </w:r>
      <w:r w:rsidR="003514F1" w:rsidRPr="00E0432E">
        <w:rPr>
          <w:sz w:val="28"/>
          <w:szCs w:val="28"/>
        </w:rPr>
        <w:t>Collection of objects is called class. It is a logical entity.</w:t>
      </w:r>
    </w:p>
    <w:p w:rsidR="003514F1" w:rsidRPr="00E0432E" w:rsidRDefault="00E0432E" w:rsidP="00E0432E">
      <w:pPr>
        <w:rPr>
          <w:sz w:val="28"/>
          <w:szCs w:val="28"/>
        </w:rPr>
      </w:pPr>
      <w:r>
        <w:rPr>
          <w:sz w:val="28"/>
          <w:szCs w:val="28"/>
        </w:rPr>
        <w:t xml:space="preserve">&gt; </w:t>
      </w:r>
      <w:r w:rsidR="003514F1" w:rsidRPr="003514F1">
        <w:rPr>
          <w:sz w:val="28"/>
          <w:szCs w:val="28"/>
        </w:rPr>
        <w:t>A class can also be defined as a blueprint</w:t>
      </w:r>
      <w:r w:rsidR="004C67FB">
        <w:rPr>
          <w:sz w:val="28"/>
          <w:szCs w:val="28"/>
        </w:rPr>
        <w:t xml:space="preserve"> (guide for making something</w:t>
      </w:r>
      <w:r w:rsidR="00AF3099">
        <w:rPr>
          <w:sz w:val="28"/>
          <w:szCs w:val="28"/>
        </w:rPr>
        <w:t>)</w:t>
      </w:r>
      <w:r w:rsidR="003514F1" w:rsidRPr="003514F1">
        <w:rPr>
          <w:sz w:val="28"/>
          <w:szCs w:val="28"/>
        </w:rPr>
        <w:t xml:space="preserve"> from which you can create an individual object. Class doesn't consume any space.</w:t>
      </w:r>
    </w:p>
    <w:p w:rsidR="00E0432E" w:rsidRPr="00E0432E" w:rsidRDefault="00E0432E" w:rsidP="00E0432E">
      <w:pPr>
        <w:rPr>
          <w:color w:val="FF0000"/>
          <w:sz w:val="28"/>
          <w:szCs w:val="28"/>
        </w:rPr>
      </w:pPr>
      <w:r w:rsidRPr="00E0432E">
        <w:rPr>
          <w:color w:val="FF0000"/>
          <w:sz w:val="28"/>
          <w:szCs w:val="28"/>
        </w:rPr>
        <w:t>3) Inheritance :</w:t>
      </w:r>
    </w:p>
    <w:p w:rsidR="00E0432E" w:rsidRDefault="00E0432E" w:rsidP="00E0432E">
      <w:pPr>
        <w:rPr>
          <w:sz w:val="28"/>
          <w:szCs w:val="28"/>
        </w:rPr>
      </w:pPr>
      <w:r w:rsidRPr="00E0432E">
        <w:rPr>
          <w:sz w:val="28"/>
          <w:szCs w:val="28"/>
        </w:rPr>
        <w:t xml:space="preserve">&gt; </w:t>
      </w:r>
      <w:r w:rsidRPr="00E0432E">
        <w:rPr>
          <w:i/>
          <w:iCs/>
          <w:sz w:val="28"/>
          <w:szCs w:val="28"/>
        </w:rPr>
        <w:t>When one object</w:t>
      </w:r>
      <w:r w:rsidR="004C67FB">
        <w:rPr>
          <w:i/>
          <w:iCs/>
          <w:sz w:val="28"/>
          <w:szCs w:val="28"/>
        </w:rPr>
        <w:t xml:space="preserve"> or class</w:t>
      </w:r>
      <w:r w:rsidRPr="00E0432E">
        <w:rPr>
          <w:i/>
          <w:iCs/>
          <w:sz w:val="28"/>
          <w:szCs w:val="28"/>
        </w:rPr>
        <w:t xml:space="preserve"> acquires all the properties and behaviors of a parent object</w:t>
      </w:r>
      <w:r w:rsidR="004C67FB">
        <w:rPr>
          <w:i/>
          <w:iCs/>
          <w:sz w:val="28"/>
          <w:szCs w:val="28"/>
        </w:rPr>
        <w:t xml:space="preserve"> or class</w:t>
      </w:r>
      <w:r w:rsidRPr="00E0432E">
        <w:rPr>
          <w:sz w:val="28"/>
          <w:szCs w:val="28"/>
        </w:rPr>
        <w:t>, it is known as inheritance. It provides code reusability. It is used to achieve runtime polymorphism.</w:t>
      </w:r>
    </w:p>
    <w:p w:rsidR="00762940" w:rsidRDefault="00762940" w:rsidP="00762940">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Q) Why multiple inheritance is not supported in java?</w:t>
      </w:r>
    </w:p>
    <w:p w:rsidR="00762940" w:rsidRDefault="00762940" w:rsidP="00762940">
      <w:pPr>
        <w:pStyle w:val="NormalWeb"/>
        <w:shd w:val="clear" w:color="auto" w:fill="FFFFFF"/>
        <w:rPr>
          <w:rFonts w:ascii="Verdana" w:hAnsi="Verdana"/>
          <w:color w:val="000000"/>
          <w:sz w:val="21"/>
          <w:szCs w:val="21"/>
        </w:rPr>
      </w:pPr>
      <w:r>
        <w:rPr>
          <w:rFonts w:ascii="Verdana" w:hAnsi="Verdana"/>
          <w:color w:val="000000"/>
          <w:sz w:val="21"/>
          <w:szCs w:val="21"/>
        </w:rPr>
        <w:t>To reduce the complexity and simplify the language, multiple inheritance is not supported in java.</w:t>
      </w:r>
    </w:p>
    <w:p w:rsidR="00762940" w:rsidRDefault="00762940" w:rsidP="00762940">
      <w:pPr>
        <w:pStyle w:val="NormalWeb"/>
        <w:shd w:val="clear" w:color="auto" w:fill="FFFFFF"/>
        <w:rPr>
          <w:rFonts w:ascii="Verdana" w:hAnsi="Verdana"/>
          <w:color w:val="000000"/>
          <w:sz w:val="21"/>
          <w:szCs w:val="21"/>
        </w:rPr>
      </w:pPr>
      <w:r>
        <w:rPr>
          <w:rFonts w:ascii="Verdana" w:hAnsi="Verdana"/>
          <w:color w:val="000000"/>
          <w:sz w:val="21"/>
          <w:szCs w:val="21"/>
        </w:rPr>
        <w:t>Consider a scenario where A, B, and C are three classes. The C class inherits A and B classes. If A and B classes have the same method and you call it from child class object, there will be ambiguity to call the method of A or B class.</w:t>
      </w:r>
    </w:p>
    <w:p w:rsidR="00762940" w:rsidRDefault="00762940" w:rsidP="00762940">
      <w:pPr>
        <w:pStyle w:val="NormalWeb"/>
        <w:shd w:val="clear" w:color="auto" w:fill="FFFFFF"/>
        <w:rPr>
          <w:rFonts w:ascii="Verdana" w:hAnsi="Verdana"/>
          <w:color w:val="000000"/>
          <w:sz w:val="21"/>
          <w:szCs w:val="21"/>
        </w:rPr>
      </w:pPr>
      <w:r>
        <w:rPr>
          <w:rFonts w:ascii="Verdana" w:hAnsi="Verdana"/>
          <w:color w:val="000000"/>
          <w:sz w:val="21"/>
          <w:szCs w:val="21"/>
        </w:rPr>
        <w:t>Since compile-time errors are better than runtime errors, Java renders compile-time error if you inherit 2 classes. So whether you have same method or different, there will be compile time error.</w:t>
      </w:r>
    </w:p>
    <w:p w:rsidR="00762940" w:rsidRPr="00E0432E" w:rsidRDefault="00762940" w:rsidP="00E0432E">
      <w:pPr>
        <w:rPr>
          <w:sz w:val="28"/>
          <w:szCs w:val="28"/>
        </w:rPr>
      </w:pPr>
    </w:p>
    <w:p w:rsidR="00E0432E" w:rsidRPr="00E0432E" w:rsidRDefault="00E0432E" w:rsidP="00E0432E">
      <w:pPr>
        <w:rPr>
          <w:color w:val="FF0000"/>
          <w:sz w:val="28"/>
          <w:szCs w:val="28"/>
        </w:rPr>
      </w:pPr>
      <w:r w:rsidRPr="00E0432E">
        <w:rPr>
          <w:color w:val="FF0000"/>
          <w:sz w:val="28"/>
          <w:szCs w:val="28"/>
        </w:rPr>
        <w:t>4)  Polymorphism</w:t>
      </w:r>
      <w:r>
        <w:rPr>
          <w:color w:val="FF0000"/>
          <w:sz w:val="28"/>
          <w:szCs w:val="28"/>
        </w:rPr>
        <w:t xml:space="preserve"> :</w:t>
      </w:r>
    </w:p>
    <w:p w:rsidR="00E0432E" w:rsidRPr="00E0432E" w:rsidRDefault="00E0432E" w:rsidP="00E0432E">
      <w:pPr>
        <w:rPr>
          <w:sz w:val="28"/>
          <w:szCs w:val="28"/>
        </w:rPr>
      </w:pPr>
      <w:r w:rsidRPr="00E0432E">
        <w:rPr>
          <w:sz w:val="28"/>
          <w:szCs w:val="28"/>
        </w:rPr>
        <w:lastRenderedPageBreak/>
        <w:t>&gt; If </w:t>
      </w:r>
      <w:r w:rsidRPr="00E0432E">
        <w:rPr>
          <w:i/>
          <w:iCs/>
          <w:sz w:val="28"/>
          <w:szCs w:val="28"/>
        </w:rPr>
        <w:t>one task is performed in different ways</w:t>
      </w:r>
      <w:r w:rsidRPr="00E0432E">
        <w:rPr>
          <w:sz w:val="28"/>
          <w:szCs w:val="28"/>
        </w:rPr>
        <w:t>, it is known as polymorphism.</w:t>
      </w:r>
    </w:p>
    <w:p w:rsidR="00E0432E" w:rsidRDefault="00E0432E" w:rsidP="00E0432E">
      <w:pPr>
        <w:rPr>
          <w:sz w:val="28"/>
          <w:szCs w:val="28"/>
        </w:rPr>
      </w:pPr>
      <w:r>
        <w:rPr>
          <w:sz w:val="28"/>
          <w:szCs w:val="28"/>
        </w:rPr>
        <w:t xml:space="preserve">&gt; </w:t>
      </w:r>
      <w:r w:rsidRPr="00E0432E">
        <w:rPr>
          <w:sz w:val="28"/>
          <w:szCs w:val="28"/>
        </w:rPr>
        <w:t>In Java, we use method overloading and method overriding to achieve polymorphism.</w:t>
      </w:r>
    </w:p>
    <w:p w:rsidR="004E14D1" w:rsidRDefault="004E14D1" w:rsidP="00E0432E">
      <w:pPr>
        <w:rPr>
          <w:rFonts w:ascii="Arial" w:hAnsi="Arial" w:cs="Arial"/>
          <w:color w:val="222426"/>
          <w:sz w:val="26"/>
          <w:szCs w:val="26"/>
          <w:shd w:val="clear" w:color="auto" w:fill="FFFFFF"/>
        </w:rPr>
      </w:pPr>
      <w:r>
        <w:rPr>
          <w:rFonts w:ascii="Arial" w:hAnsi="Arial" w:cs="Arial"/>
          <w:color w:val="222426"/>
          <w:sz w:val="26"/>
          <w:szCs w:val="26"/>
          <w:shd w:val="clear" w:color="auto" w:fill="FFFFFF"/>
        </w:rPr>
        <w:t>1. </w:t>
      </w:r>
      <w:hyperlink r:id="rId36" w:history="1">
        <w:r>
          <w:rPr>
            <w:rStyle w:val="Hyperlink"/>
            <w:rFonts w:ascii="Arial" w:hAnsi="Arial" w:cs="Arial"/>
            <w:color w:val="7DC246"/>
            <w:sz w:val="26"/>
            <w:szCs w:val="26"/>
            <w:shd w:val="clear" w:color="auto" w:fill="FFFFFF"/>
          </w:rPr>
          <w:t>Method Overloading in Java</w:t>
        </w:r>
      </w:hyperlink>
      <w:r>
        <w:rPr>
          <w:rFonts w:ascii="Arial" w:hAnsi="Arial" w:cs="Arial"/>
          <w:color w:val="222426"/>
          <w:sz w:val="26"/>
          <w:szCs w:val="26"/>
          <w:shd w:val="clear" w:color="auto" w:fill="FFFFFF"/>
        </w:rPr>
        <w:t> – This is an example of compile time (or static polymorphism) because which method is to be called is determined by the arguments we pass while calling methods. This happens at </w:t>
      </w:r>
      <w:del w:id="0" w:author="Unknown">
        <w:r>
          <w:rPr>
            <w:rFonts w:ascii="Arial" w:hAnsi="Arial" w:cs="Arial"/>
            <w:color w:val="222426"/>
            <w:sz w:val="26"/>
            <w:szCs w:val="26"/>
            <w:shd w:val="clear" w:color="auto" w:fill="FFFFFF"/>
          </w:rPr>
          <w:delText>runtime</w:delText>
        </w:r>
      </w:del>
      <w:r>
        <w:rPr>
          <w:rFonts w:ascii="Arial" w:hAnsi="Arial" w:cs="Arial"/>
          <w:color w:val="222426"/>
          <w:sz w:val="26"/>
          <w:szCs w:val="26"/>
          <w:shd w:val="clear" w:color="auto" w:fill="FFFFFF"/>
        </w:rPr>
        <w:t> compile time so this type of polymorphism is known as compile time polymorphism.</w:t>
      </w:r>
      <w:r>
        <w:rPr>
          <w:rFonts w:ascii="Arial" w:hAnsi="Arial" w:cs="Arial"/>
          <w:color w:val="222426"/>
          <w:sz w:val="26"/>
          <w:szCs w:val="26"/>
        </w:rPr>
        <w:br/>
      </w:r>
      <w:r>
        <w:rPr>
          <w:rFonts w:ascii="Arial" w:hAnsi="Arial" w:cs="Arial"/>
          <w:color w:val="222426"/>
          <w:sz w:val="26"/>
          <w:szCs w:val="26"/>
          <w:shd w:val="clear" w:color="auto" w:fill="FFFFFF"/>
        </w:rPr>
        <w:t>2. </w:t>
      </w:r>
      <w:hyperlink r:id="rId37" w:history="1">
        <w:r>
          <w:rPr>
            <w:rStyle w:val="Hyperlink"/>
            <w:rFonts w:ascii="Arial" w:hAnsi="Arial" w:cs="Arial"/>
            <w:color w:val="7DC246"/>
            <w:sz w:val="26"/>
            <w:szCs w:val="26"/>
            <w:shd w:val="clear" w:color="auto" w:fill="FFFFFF"/>
          </w:rPr>
          <w:t xml:space="preserve">Method Overriding in </w:t>
        </w:r>
        <w:r>
          <w:rPr>
            <w:rStyle w:val="Hyperlink"/>
            <w:rFonts w:ascii="Arial" w:hAnsi="Arial" w:cs="Arial"/>
            <w:color w:val="7DC246"/>
            <w:sz w:val="26"/>
            <w:szCs w:val="26"/>
            <w:shd w:val="clear" w:color="auto" w:fill="FFFFFF"/>
          </w:rPr>
          <w:t>J</w:t>
        </w:r>
        <w:r>
          <w:rPr>
            <w:rStyle w:val="Hyperlink"/>
            <w:rFonts w:ascii="Arial" w:hAnsi="Arial" w:cs="Arial"/>
            <w:color w:val="7DC246"/>
            <w:sz w:val="26"/>
            <w:szCs w:val="26"/>
            <w:shd w:val="clear" w:color="auto" w:fill="FFFFFF"/>
          </w:rPr>
          <w:t>ava</w:t>
        </w:r>
      </w:hyperlink>
      <w:r>
        <w:rPr>
          <w:rFonts w:ascii="Arial" w:hAnsi="Arial" w:cs="Arial"/>
          <w:color w:val="222426"/>
          <w:sz w:val="26"/>
          <w:szCs w:val="26"/>
          <w:shd w:val="clear" w:color="auto" w:fill="FFFFFF"/>
        </w:rPr>
        <w:t> – This is an example of runtime time (or dynamic polymorphism)</w:t>
      </w:r>
      <w:r w:rsidR="002712AD">
        <w:rPr>
          <w:rFonts w:ascii="Arial" w:hAnsi="Arial" w:cs="Arial"/>
          <w:color w:val="222426"/>
          <w:sz w:val="26"/>
          <w:szCs w:val="26"/>
          <w:shd w:val="clear" w:color="auto" w:fill="FFFFFF"/>
        </w:rPr>
        <w:t>.</w:t>
      </w:r>
    </w:p>
    <w:p w:rsidR="002712AD" w:rsidRPr="002712AD" w:rsidRDefault="002712AD" w:rsidP="002712AD">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2712AD">
        <w:rPr>
          <w:rFonts w:ascii="Verdana" w:eastAsia="Times New Roman" w:hAnsi="Verdana" w:cs="Times New Roman"/>
          <w:b/>
          <w:bCs/>
          <w:color w:val="000000"/>
          <w:sz w:val="21"/>
          <w:szCs w:val="21"/>
          <w:lang w:bidi="gu-IN"/>
        </w:rPr>
        <w:t>Runtime polymorphism</w:t>
      </w:r>
      <w:r w:rsidRPr="002712AD">
        <w:rPr>
          <w:rFonts w:ascii="Verdana" w:eastAsia="Times New Roman" w:hAnsi="Verdana" w:cs="Times New Roman"/>
          <w:color w:val="000000"/>
          <w:sz w:val="21"/>
          <w:szCs w:val="21"/>
          <w:lang w:bidi="gu-IN"/>
        </w:rPr>
        <w:t> or </w:t>
      </w:r>
      <w:r w:rsidRPr="002712AD">
        <w:rPr>
          <w:rFonts w:ascii="Verdana" w:eastAsia="Times New Roman" w:hAnsi="Verdana" w:cs="Times New Roman"/>
          <w:b/>
          <w:bCs/>
          <w:color w:val="000000"/>
          <w:sz w:val="21"/>
          <w:szCs w:val="21"/>
          <w:lang w:bidi="gu-IN"/>
        </w:rPr>
        <w:t>Dynamic Method Dispatch</w:t>
      </w:r>
      <w:r w:rsidRPr="002712AD">
        <w:rPr>
          <w:rFonts w:ascii="Verdana" w:eastAsia="Times New Roman" w:hAnsi="Verdana" w:cs="Times New Roman"/>
          <w:color w:val="000000"/>
          <w:sz w:val="21"/>
          <w:szCs w:val="21"/>
          <w:lang w:bidi="gu-IN"/>
        </w:rPr>
        <w:t> is a process in which a call to an overridden method is resolved at runtime rather than compile-time.</w:t>
      </w:r>
    </w:p>
    <w:p w:rsidR="002712AD" w:rsidRPr="002712AD" w:rsidRDefault="002712AD" w:rsidP="002712AD">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2712AD">
        <w:rPr>
          <w:rFonts w:ascii="Verdana" w:eastAsia="Times New Roman" w:hAnsi="Verdana" w:cs="Times New Roman"/>
          <w:color w:val="000000"/>
          <w:sz w:val="21"/>
          <w:szCs w:val="21"/>
          <w:lang w:bidi="gu-IN"/>
        </w:rPr>
        <w:t>In this process, an overridden method is called through the reference variable of a superclass. The determination of the method to be called is based on the object being referred to by the reference variable.</w:t>
      </w:r>
    </w:p>
    <w:p w:rsidR="00E0432E" w:rsidRPr="00E0432E" w:rsidRDefault="00E0432E" w:rsidP="00E0432E">
      <w:pPr>
        <w:rPr>
          <w:color w:val="FF0000"/>
          <w:sz w:val="28"/>
          <w:szCs w:val="28"/>
        </w:rPr>
      </w:pPr>
      <w:r>
        <w:rPr>
          <w:color w:val="FF0000"/>
          <w:sz w:val="28"/>
          <w:szCs w:val="28"/>
        </w:rPr>
        <w:t xml:space="preserve">5)  </w:t>
      </w:r>
      <w:r w:rsidRPr="00E0432E">
        <w:rPr>
          <w:color w:val="FF0000"/>
          <w:sz w:val="28"/>
          <w:szCs w:val="28"/>
        </w:rPr>
        <w:t>Abstraction</w:t>
      </w:r>
      <w:r>
        <w:rPr>
          <w:color w:val="FF0000"/>
          <w:sz w:val="28"/>
          <w:szCs w:val="28"/>
        </w:rPr>
        <w:t xml:space="preserve"> :</w:t>
      </w:r>
    </w:p>
    <w:p w:rsidR="00E0432E" w:rsidRPr="00E0432E" w:rsidRDefault="00E0432E" w:rsidP="00E0432E">
      <w:pPr>
        <w:rPr>
          <w:sz w:val="28"/>
          <w:szCs w:val="28"/>
        </w:rPr>
      </w:pPr>
      <w:r>
        <w:rPr>
          <w:i/>
          <w:iCs/>
          <w:sz w:val="28"/>
          <w:szCs w:val="28"/>
        </w:rPr>
        <w:t xml:space="preserve">&gt; </w:t>
      </w:r>
      <w:r w:rsidRPr="00E0432E">
        <w:rPr>
          <w:i/>
          <w:iCs/>
          <w:sz w:val="28"/>
          <w:szCs w:val="28"/>
        </w:rPr>
        <w:t>Hiding internal details and showing functionality</w:t>
      </w:r>
      <w:r w:rsidRPr="00E0432E">
        <w:rPr>
          <w:sz w:val="28"/>
          <w:szCs w:val="28"/>
        </w:rPr>
        <w:t> is known as abstraction. For example phone call, we don't know the internal processing.</w:t>
      </w:r>
    </w:p>
    <w:p w:rsidR="00E0432E" w:rsidRPr="00E0432E" w:rsidRDefault="00E0432E" w:rsidP="00E0432E">
      <w:pPr>
        <w:rPr>
          <w:sz w:val="28"/>
          <w:szCs w:val="28"/>
        </w:rPr>
      </w:pPr>
      <w:r>
        <w:rPr>
          <w:sz w:val="28"/>
          <w:szCs w:val="28"/>
        </w:rPr>
        <w:t xml:space="preserve">&gt; </w:t>
      </w:r>
      <w:r w:rsidRPr="00E0432E">
        <w:rPr>
          <w:sz w:val="28"/>
          <w:szCs w:val="28"/>
        </w:rPr>
        <w:t>In Java, we use abstract class and interface to achieve abstraction.</w:t>
      </w:r>
    </w:p>
    <w:p w:rsidR="00E0432E" w:rsidRDefault="00E0432E" w:rsidP="00E0432E">
      <w:pPr>
        <w:rPr>
          <w:rFonts w:ascii="Times New Roman" w:hAnsi="Times New Roman"/>
          <w:sz w:val="24"/>
          <w:szCs w:val="24"/>
        </w:rPr>
      </w:pPr>
    </w:p>
    <w:p w:rsidR="00E0432E" w:rsidRPr="00E0432E" w:rsidRDefault="00E0432E" w:rsidP="00E0432E">
      <w:pPr>
        <w:rPr>
          <w:color w:val="FF0000"/>
          <w:sz w:val="28"/>
          <w:szCs w:val="28"/>
        </w:rPr>
      </w:pPr>
      <w:r>
        <w:rPr>
          <w:color w:val="FF0000"/>
          <w:sz w:val="28"/>
          <w:szCs w:val="28"/>
        </w:rPr>
        <w:t xml:space="preserve">6)  </w:t>
      </w:r>
      <w:r w:rsidRPr="00E0432E">
        <w:rPr>
          <w:color w:val="FF0000"/>
          <w:sz w:val="28"/>
          <w:szCs w:val="28"/>
        </w:rPr>
        <w:t>Encapsulation</w:t>
      </w:r>
      <w:r>
        <w:rPr>
          <w:color w:val="FF0000"/>
          <w:sz w:val="28"/>
          <w:szCs w:val="28"/>
        </w:rPr>
        <w:t xml:space="preserve"> :</w:t>
      </w:r>
    </w:p>
    <w:p w:rsidR="00E0432E" w:rsidRPr="00E0432E" w:rsidRDefault="00E0432E" w:rsidP="00E0432E">
      <w:pPr>
        <w:rPr>
          <w:i/>
          <w:iCs/>
          <w:sz w:val="28"/>
          <w:szCs w:val="28"/>
        </w:rPr>
      </w:pPr>
      <w:r>
        <w:rPr>
          <w:sz w:val="28"/>
          <w:szCs w:val="28"/>
        </w:rPr>
        <w:t xml:space="preserve">&gt; </w:t>
      </w:r>
      <w:r w:rsidRPr="00E0432E">
        <w:rPr>
          <w:sz w:val="28"/>
          <w:szCs w:val="28"/>
        </w:rPr>
        <w:t>Binding (or wrapping) code and data together into a single unit are known as encapsulation</w:t>
      </w:r>
      <w:r w:rsidRPr="00E0432E">
        <w:rPr>
          <w:i/>
          <w:iCs/>
          <w:sz w:val="28"/>
          <w:szCs w:val="28"/>
        </w:rPr>
        <w:t>. For example, a capsule, it is wrapped with different medicines.</w:t>
      </w:r>
    </w:p>
    <w:p w:rsidR="00DE7498" w:rsidRPr="00E0432E" w:rsidRDefault="00E0432E" w:rsidP="00E0432E">
      <w:pPr>
        <w:rPr>
          <w:i/>
          <w:iCs/>
          <w:sz w:val="28"/>
          <w:szCs w:val="28"/>
        </w:rPr>
      </w:pPr>
      <w:r>
        <w:rPr>
          <w:i/>
          <w:iCs/>
          <w:sz w:val="28"/>
          <w:szCs w:val="28"/>
        </w:rPr>
        <w:t xml:space="preserve">&gt; </w:t>
      </w:r>
      <w:r w:rsidRPr="00E0432E">
        <w:rPr>
          <w:i/>
          <w:iCs/>
          <w:sz w:val="28"/>
          <w:szCs w:val="28"/>
        </w:rPr>
        <w:t>A java class is the example of encapsulation. Java bean is the fully encapsulated class because all the data members are private here.</w:t>
      </w:r>
    </w:p>
    <w:p w:rsidR="009011C4" w:rsidRDefault="00DE7498" w:rsidP="009011C4">
      <w:pPr>
        <w:tabs>
          <w:tab w:val="left" w:pos="6285"/>
        </w:tabs>
        <w:rPr>
          <w:color w:val="FF0000"/>
          <w:sz w:val="28"/>
          <w:szCs w:val="28"/>
        </w:rPr>
      </w:pPr>
      <w:r w:rsidRPr="00DE7498">
        <w:rPr>
          <w:color w:val="FF0000"/>
          <w:sz w:val="28"/>
          <w:szCs w:val="28"/>
        </w:rPr>
        <w:t>&gt;  Advantages of OOPs over POP :</w:t>
      </w:r>
    </w:p>
    <w:p w:rsidR="00DE7498" w:rsidRPr="00DE7498" w:rsidRDefault="00DE7498" w:rsidP="009011C4">
      <w:pPr>
        <w:tabs>
          <w:tab w:val="left" w:pos="6285"/>
        </w:tabs>
        <w:rPr>
          <w:color w:val="FF0000"/>
          <w:sz w:val="28"/>
          <w:szCs w:val="28"/>
        </w:rPr>
      </w:pPr>
      <w:r w:rsidRPr="00DE7498">
        <w:rPr>
          <w:sz w:val="28"/>
          <w:szCs w:val="28"/>
        </w:rPr>
        <w:t>1) OOPs makes development and maintenance easier, whereas, in a procedure-oriented programming language, it is not easy to manage if code grows as project size increases.</w:t>
      </w:r>
    </w:p>
    <w:p w:rsidR="00DE7498" w:rsidRDefault="00DE7498" w:rsidP="00DE7498">
      <w:pPr>
        <w:shd w:val="clear" w:color="auto" w:fill="FFFFFF"/>
        <w:spacing w:before="100" w:beforeAutospacing="1" w:after="100" w:afterAutospacing="1" w:line="240" w:lineRule="auto"/>
        <w:rPr>
          <w:sz w:val="28"/>
          <w:szCs w:val="28"/>
        </w:rPr>
      </w:pPr>
      <w:r w:rsidRPr="00DE7498">
        <w:rPr>
          <w:sz w:val="28"/>
          <w:szCs w:val="28"/>
        </w:rPr>
        <w:t>2) OOPs provides data hiding, whereas, in a procedure-oriented programming language, global data can be accessed from anywhere.</w:t>
      </w:r>
    </w:p>
    <w:p w:rsidR="004C6175" w:rsidRPr="00DE7498" w:rsidRDefault="004C6175" w:rsidP="00DE7498">
      <w:pPr>
        <w:shd w:val="clear" w:color="auto" w:fill="FFFFFF"/>
        <w:spacing w:before="100" w:beforeAutospacing="1" w:after="100" w:afterAutospacing="1" w:line="240" w:lineRule="auto"/>
        <w:rPr>
          <w:sz w:val="28"/>
          <w:szCs w:val="28"/>
        </w:rPr>
      </w:pPr>
    </w:p>
    <w:p w:rsidR="004C6175" w:rsidRDefault="004C6175" w:rsidP="004C6175">
      <w:pPr>
        <w:tabs>
          <w:tab w:val="left" w:pos="4245"/>
        </w:tabs>
        <w:jc w:val="center"/>
        <w:rPr>
          <w:b/>
          <w:bCs/>
          <w:color w:val="FF0000"/>
          <w:sz w:val="40"/>
          <w:szCs w:val="40"/>
        </w:rPr>
      </w:pPr>
      <w:r>
        <w:rPr>
          <w:b/>
          <w:bCs/>
          <w:color w:val="FF0000"/>
          <w:sz w:val="40"/>
          <w:szCs w:val="40"/>
          <w:highlight w:val="yellow"/>
        </w:rPr>
        <w:t>Activity Lifecycle</w:t>
      </w:r>
    </w:p>
    <w:p w:rsidR="004C6175" w:rsidRPr="00A712B8" w:rsidRDefault="00B40344" w:rsidP="004C6175">
      <w:pPr>
        <w:shd w:val="clear" w:color="auto" w:fill="FFFFFF"/>
        <w:spacing w:before="100" w:beforeAutospacing="1" w:after="100" w:afterAutospacing="1" w:line="240" w:lineRule="auto"/>
        <w:rPr>
          <w:sz w:val="28"/>
          <w:szCs w:val="28"/>
        </w:rPr>
      </w:pPr>
      <w:r w:rsidRPr="00A712B8">
        <w:rPr>
          <w:sz w:val="28"/>
          <w:szCs w:val="28"/>
        </w:rPr>
        <w:t xml:space="preserve">&gt;  </w:t>
      </w:r>
      <w:r w:rsidR="004C6175" w:rsidRPr="00A712B8">
        <w:rPr>
          <w:sz w:val="28"/>
          <w:szCs w:val="28"/>
        </w:rPr>
        <w:t>Android Activity Lifecycle is controlled by 7 methods of android.app.Activity class. The android Activity is the subclass of ContextThemeWrapper class.</w:t>
      </w:r>
    </w:p>
    <w:p w:rsidR="004C6175" w:rsidRPr="00A712B8" w:rsidRDefault="004C6175" w:rsidP="004C6175">
      <w:pPr>
        <w:shd w:val="clear" w:color="auto" w:fill="FFFFFF"/>
        <w:spacing w:before="100" w:beforeAutospacing="1" w:after="100" w:afterAutospacing="1" w:line="240" w:lineRule="auto"/>
        <w:rPr>
          <w:sz w:val="28"/>
          <w:szCs w:val="28"/>
        </w:rPr>
      </w:pPr>
      <w:r w:rsidRPr="00A712B8">
        <w:rPr>
          <w:sz w:val="28"/>
          <w:szCs w:val="28"/>
        </w:rPr>
        <w:t xml:space="preserve">An </w:t>
      </w:r>
      <w:r w:rsidRPr="00A712B8">
        <w:rPr>
          <w:sz w:val="28"/>
          <w:szCs w:val="28"/>
          <w:highlight w:val="yellow"/>
        </w:rPr>
        <w:t>activity</w:t>
      </w:r>
      <w:r w:rsidRPr="00A712B8">
        <w:rPr>
          <w:sz w:val="28"/>
          <w:szCs w:val="28"/>
        </w:rPr>
        <w:t xml:space="preserve"> is the single screen in android. It is like window or frame of Java.</w:t>
      </w:r>
    </w:p>
    <w:p w:rsidR="004C6175" w:rsidRPr="00A712B8" w:rsidRDefault="004C6175" w:rsidP="004C6175">
      <w:pPr>
        <w:shd w:val="clear" w:color="auto" w:fill="FFFFFF"/>
        <w:spacing w:before="100" w:beforeAutospacing="1" w:after="100" w:afterAutospacing="1" w:line="240" w:lineRule="auto"/>
        <w:rPr>
          <w:sz w:val="28"/>
          <w:szCs w:val="28"/>
        </w:rPr>
      </w:pPr>
      <w:r w:rsidRPr="00A712B8">
        <w:rPr>
          <w:sz w:val="28"/>
          <w:szCs w:val="28"/>
        </w:rPr>
        <w:lastRenderedPageBreak/>
        <w:t>By the help of activity, you can place all your UI components or widgets in a single screen.</w:t>
      </w:r>
    </w:p>
    <w:p w:rsidR="00B40344" w:rsidRPr="00A712B8" w:rsidRDefault="00B40344" w:rsidP="004C6175">
      <w:pPr>
        <w:shd w:val="clear" w:color="auto" w:fill="FFFFFF"/>
        <w:spacing w:before="100" w:beforeAutospacing="1" w:after="100" w:afterAutospacing="1" w:line="240" w:lineRule="auto"/>
        <w:rPr>
          <w:color w:val="FF0000"/>
          <w:sz w:val="28"/>
          <w:szCs w:val="28"/>
        </w:rPr>
      </w:pPr>
      <w:r w:rsidRPr="00A712B8">
        <w:rPr>
          <w:color w:val="FF0000"/>
          <w:sz w:val="28"/>
          <w:szCs w:val="28"/>
        </w:rPr>
        <w:t>&gt;  Let's see the 7 lifecycle methods of android activity :</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10897"/>
      </w:tblGrid>
      <w:tr w:rsidR="00601965" w:rsidRPr="00B40344" w:rsidTr="00B40344">
        <w:tc>
          <w:tcPr>
            <w:tcW w:w="0" w:type="auto"/>
            <w:shd w:val="clear" w:color="auto" w:fill="C7CCBE"/>
            <w:tcMar>
              <w:top w:w="180" w:type="dxa"/>
              <w:left w:w="180" w:type="dxa"/>
              <w:bottom w:w="180" w:type="dxa"/>
              <w:right w:w="180" w:type="dxa"/>
            </w:tcMar>
            <w:hideMark/>
          </w:tcPr>
          <w:p w:rsidR="00B40344" w:rsidRPr="00B40344" w:rsidRDefault="00B40344" w:rsidP="00B40344">
            <w:pPr>
              <w:spacing w:after="0" w:line="240" w:lineRule="auto"/>
              <w:rPr>
                <w:rFonts w:ascii="Times New Roman" w:eastAsia="Times New Roman" w:hAnsi="Times New Roman" w:cs="Times New Roman"/>
                <w:b/>
                <w:bCs/>
                <w:color w:val="000000"/>
                <w:sz w:val="26"/>
                <w:szCs w:val="26"/>
                <w:lang w:bidi="gu-IN"/>
              </w:rPr>
            </w:pPr>
            <w:r w:rsidRPr="00B40344">
              <w:rPr>
                <w:rFonts w:ascii="Times New Roman" w:eastAsia="Times New Roman" w:hAnsi="Times New Roman" w:cs="Times New Roman"/>
                <w:b/>
                <w:bCs/>
                <w:color w:val="000000"/>
                <w:sz w:val="26"/>
                <w:szCs w:val="26"/>
                <w:lang w:bidi="gu-IN"/>
              </w:rPr>
              <w:t>Method</w:t>
            </w:r>
          </w:p>
        </w:tc>
        <w:tc>
          <w:tcPr>
            <w:tcW w:w="0" w:type="auto"/>
            <w:shd w:val="clear" w:color="auto" w:fill="C7CCBE"/>
            <w:tcMar>
              <w:top w:w="180" w:type="dxa"/>
              <w:left w:w="180" w:type="dxa"/>
              <w:bottom w:w="180" w:type="dxa"/>
              <w:right w:w="180" w:type="dxa"/>
            </w:tcMar>
            <w:hideMark/>
          </w:tcPr>
          <w:p w:rsidR="00B40344" w:rsidRPr="00B40344" w:rsidRDefault="00B40344" w:rsidP="00B40344">
            <w:pPr>
              <w:spacing w:after="0" w:line="240" w:lineRule="auto"/>
              <w:rPr>
                <w:rFonts w:ascii="Times New Roman" w:eastAsia="Times New Roman" w:hAnsi="Times New Roman" w:cs="Times New Roman"/>
                <w:b/>
                <w:bCs/>
                <w:color w:val="000000"/>
                <w:sz w:val="26"/>
                <w:szCs w:val="26"/>
                <w:lang w:bidi="gu-IN"/>
              </w:rPr>
            </w:pPr>
            <w:r w:rsidRPr="00B40344">
              <w:rPr>
                <w:rFonts w:ascii="Times New Roman" w:eastAsia="Times New Roman" w:hAnsi="Times New Roman" w:cs="Times New Roman"/>
                <w:b/>
                <w:bCs/>
                <w:color w:val="000000"/>
                <w:sz w:val="26"/>
                <w:szCs w:val="26"/>
                <w:lang w:bidi="gu-IN"/>
              </w:rPr>
              <w:t>Description</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onCreate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color w:val="000000"/>
                <w:sz w:val="21"/>
                <w:szCs w:val="21"/>
                <w:lang w:bidi="gu-IN"/>
              </w:rPr>
              <w:t>called when activity is first created.</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onStart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color w:val="000000"/>
                <w:sz w:val="21"/>
                <w:szCs w:val="21"/>
                <w:lang w:bidi="gu-IN"/>
              </w:rPr>
              <w:t>called when activity is becoming visible to the user.</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onResume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601965">
            <w:pPr>
              <w:spacing w:after="0" w:line="375" w:lineRule="atLeast"/>
              <w:rPr>
                <w:rFonts w:ascii="Verdana" w:eastAsia="Times New Roman" w:hAnsi="Verdana" w:cs="Times New Roman"/>
                <w:color w:val="000000"/>
                <w:sz w:val="21"/>
                <w:szCs w:val="21"/>
                <w:lang w:bidi="gu-IN"/>
              </w:rPr>
            </w:pPr>
            <w:r w:rsidRPr="00B40344">
              <w:rPr>
                <w:rFonts w:ascii="Verdana" w:eastAsia="Times New Roman" w:hAnsi="Verdana" w:cs="Times New Roman"/>
                <w:color w:val="000000"/>
                <w:sz w:val="21"/>
                <w:szCs w:val="21"/>
                <w:lang w:bidi="gu-IN"/>
              </w:rPr>
              <w:t xml:space="preserve">called when activity will </w:t>
            </w:r>
            <w:r w:rsidR="006F2140">
              <w:rPr>
                <w:rFonts w:ascii="Verdana" w:eastAsia="Times New Roman" w:hAnsi="Verdana" w:cs="Times New Roman"/>
                <w:color w:val="000000"/>
                <w:sz w:val="21"/>
                <w:szCs w:val="21"/>
                <w:lang w:bidi="gu-IN"/>
              </w:rPr>
              <w:t>start interact</w:t>
            </w:r>
            <w:r w:rsidR="00601965">
              <w:rPr>
                <w:rFonts w:ascii="Verdana" w:eastAsia="Times New Roman" w:hAnsi="Verdana" w:cs="Times New Roman"/>
                <w:color w:val="000000"/>
                <w:sz w:val="21"/>
                <w:szCs w:val="21"/>
                <w:lang w:bidi="gu-IN"/>
              </w:rPr>
              <w:t xml:space="preserve">ing with the </w:t>
            </w:r>
            <w:r w:rsidR="00394CBD">
              <w:rPr>
                <w:rFonts w:ascii="Verdana" w:eastAsia="Times New Roman" w:hAnsi="Verdana" w:cs="Times New Roman"/>
                <w:color w:val="000000"/>
                <w:sz w:val="21"/>
                <w:szCs w:val="21"/>
                <w:lang w:bidi="gu-IN"/>
              </w:rPr>
              <w:t>user in foreground after onStart</w:t>
            </w:r>
            <w:r w:rsidR="00601965">
              <w:rPr>
                <w:rFonts w:ascii="Verdana" w:eastAsia="Times New Roman" w:hAnsi="Verdana" w:cs="Times New Roman"/>
                <w:color w:val="000000"/>
                <w:sz w:val="21"/>
                <w:szCs w:val="21"/>
                <w:lang w:bidi="gu-IN"/>
              </w:rPr>
              <w:t>.</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onPause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344" w:rsidRPr="00B40344" w:rsidRDefault="006F2140" w:rsidP="00B40344">
            <w:pPr>
              <w:spacing w:after="0" w:line="375" w:lineRule="atLeast"/>
              <w:ind w:left="300"/>
              <w:rPr>
                <w:rFonts w:ascii="Verdana" w:eastAsia="Times New Roman" w:hAnsi="Verdana" w:cs="Times New Roman"/>
                <w:color w:val="000000"/>
                <w:sz w:val="21"/>
                <w:szCs w:val="21"/>
                <w:lang w:bidi="gu-IN"/>
              </w:rPr>
            </w:pPr>
            <w:r>
              <w:rPr>
                <w:rFonts w:ascii="Arial" w:hAnsi="Arial" w:cs="Arial"/>
                <w:color w:val="4A4A4A"/>
                <w:shd w:val="clear" w:color="auto" w:fill="FFFFFF"/>
              </w:rPr>
              <w:t>Activity is partially obscured by another activity</w:t>
            </w:r>
            <w:r w:rsidR="00601965">
              <w:rPr>
                <w:rFonts w:ascii="Arial" w:hAnsi="Arial" w:cs="Arial"/>
                <w:color w:val="4A4A4A"/>
                <w:shd w:val="clear" w:color="auto" w:fill="FFFFFF"/>
              </w:rPr>
              <w:t xml:space="preserve"> or when u minimize the app.</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onStop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6F2140" w:rsidP="00B40344">
            <w:pPr>
              <w:spacing w:after="0" w:line="375" w:lineRule="atLeast"/>
              <w:ind w:left="300"/>
              <w:rPr>
                <w:rFonts w:ascii="Verdana" w:eastAsia="Times New Roman" w:hAnsi="Verdana" w:cs="Times New Roman"/>
                <w:color w:val="000000"/>
                <w:sz w:val="21"/>
                <w:szCs w:val="21"/>
                <w:lang w:bidi="gu-IN"/>
              </w:rPr>
            </w:pPr>
            <w:r>
              <w:rPr>
                <w:rFonts w:ascii="Arial" w:hAnsi="Arial" w:cs="Arial"/>
                <w:color w:val="4A4A4A"/>
                <w:shd w:val="clear" w:color="auto" w:fill="FFFFFF"/>
              </w:rPr>
              <w:t>The activity is completely hidden and not visible to the user.</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onRestart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color w:val="000000"/>
                <w:sz w:val="21"/>
                <w:szCs w:val="21"/>
                <w:lang w:bidi="gu-IN"/>
              </w:rPr>
              <w:t>called after your activity is stopped, prior to start.</w:t>
            </w:r>
          </w:p>
        </w:tc>
      </w:tr>
      <w:tr w:rsidR="00601965" w:rsidRPr="00B40344" w:rsidTr="00B403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b/>
                <w:bCs/>
                <w:color w:val="000000"/>
                <w:sz w:val="21"/>
                <w:szCs w:val="21"/>
                <w:lang w:bidi="gu-IN"/>
              </w:rPr>
              <w:t>onDestroy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344" w:rsidRPr="00B40344" w:rsidRDefault="00B40344" w:rsidP="00B40344">
            <w:pPr>
              <w:spacing w:after="0" w:line="375" w:lineRule="atLeast"/>
              <w:ind w:left="300"/>
              <w:rPr>
                <w:rFonts w:ascii="Verdana" w:eastAsia="Times New Roman" w:hAnsi="Verdana" w:cs="Times New Roman"/>
                <w:color w:val="000000"/>
                <w:sz w:val="21"/>
                <w:szCs w:val="21"/>
                <w:lang w:bidi="gu-IN"/>
              </w:rPr>
            </w:pPr>
            <w:r w:rsidRPr="00B40344">
              <w:rPr>
                <w:rFonts w:ascii="Verdana" w:eastAsia="Times New Roman" w:hAnsi="Verdana" w:cs="Times New Roman"/>
                <w:color w:val="000000"/>
                <w:sz w:val="21"/>
                <w:szCs w:val="21"/>
                <w:lang w:bidi="gu-IN"/>
              </w:rPr>
              <w:t>called before the activity is destroyed.</w:t>
            </w:r>
          </w:p>
        </w:tc>
      </w:tr>
    </w:tbl>
    <w:p w:rsidR="00DE7498" w:rsidRDefault="00DE7498" w:rsidP="004C6175">
      <w:pPr>
        <w:tabs>
          <w:tab w:val="left" w:pos="6285"/>
        </w:tabs>
        <w:rPr>
          <w:color w:val="FF0000"/>
          <w:sz w:val="28"/>
          <w:szCs w:val="28"/>
        </w:rPr>
      </w:pPr>
    </w:p>
    <w:p w:rsidR="00B40344" w:rsidRDefault="00B40344" w:rsidP="004C6175">
      <w:pPr>
        <w:tabs>
          <w:tab w:val="left" w:pos="6285"/>
        </w:tabs>
        <w:rPr>
          <w:color w:val="FF0000"/>
          <w:sz w:val="28"/>
          <w:szCs w:val="28"/>
        </w:rPr>
      </w:pPr>
    </w:p>
    <w:p w:rsidR="00B40344" w:rsidRDefault="00B40344" w:rsidP="004C6175">
      <w:pPr>
        <w:tabs>
          <w:tab w:val="left" w:pos="6285"/>
        </w:tabs>
        <w:rPr>
          <w:color w:val="FF0000"/>
          <w:sz w:val="28"/>
          <w:szCs w:val="28"/>
        </w:rPr>
      </w:pPr>
    </w:p>
    <w:p w:rsidR="00B40344" w:rsidRDefault="00B40344" w:rsidP="004C6175">
      <w:pPr>
        <w:tabs>
          <w:tab w:val="left" w:pos="6285"/>
        </w:tabs>
      </w:pPr>
      <w:r>
        <w:rPr>
          <w:noProof/>
          <w:lang w:bidi="gu-IN"/>
        </w:rPr>
        <w:lastRenderedPageBreak/>
        <mc:AlternateContent>
          <mc:Choice Requires="wps">
            <w:drawing>
              <wp:inline distT="0" distB="0" distL="0" distR="0" wp14:anchorId="56C28DEF" wp14:editId="5095D328">
                <wp:extent cx="304800" cy="304800"/>
                <wp:effectExtent l="0" t="0" r="0" b="0"/>
                <wp:docPr id="7" name="AutoShape 5" descr="android activity life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FC762" id="AutoShape 5" o:spid="_x0000_s1026" alt="android activity life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R5oydygIAANo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B40344">
        <w:t xml:space="preserve"> </w:t>
      </w:r>
      <w:r>
        <w:rPr>
          <w:noProof/>
          <w:lang w:bidi="gu-IN"/>
        </w:rPr>
        <w:drawing>
          <wp:inline distT="0" distB="0" distL="0" distR="0">
            <wp:extent cx="4981575" cy="6410325"/>
            <wp:effectExtent l="0" t="0" r="9525" b="9525"/>
            <wp:docPr id="10" name="Picture 10"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roid activity lifecyc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1575" cy="6410325"/>
                    </a:xfrm>
                    <a:prstGeom prst="rect">
                      <a:avLst/>
                    </a:prstGeom>
                    <a:noFill/>
                    <a:ln>
                      <a:noFill/>
                    </a:ln>
                  </pic:spPr>
                </pic:pic>
              </a:graphicData>
            </a:graphic>
          </wp:inline>
        </w:drawing>
      </w:r>
    </w:p>
    <w:p w:rsidR="00B40344" w:rsidRDefault="00B40344" w:rsidP="004C6175">
      <w:pPr>
        <w:tabs>
          <w:tab w:val="left" w:pos="6285"/>
        </w:tabs>
      </w:pPr>
    </w:p>
    <w:p w:rsidR="00B40344" w:rsidRPr="00B40344" w:rsidRDefault="00B40344" w:rsidP="00B40344">
      <w:pPr>
        <w:spacing w:after="100" w:afterAutospacing="1" w:line="240" w:lineRule="auto"/>
        <w:jc w:val="both"/>
        <w:rPr>
          <w:rFonts w:ascii="Arial" w:eastAsia="Times New Roman" w:hAnsi="Arial" w:cs="Arial"/>
          <w:color w:val="FF0000"/>
          <w:sz w:val="24"/>
          <w:szCs w:val="24"/>
          <w:lang w:bidi="gu-IN"/>
        </w:rPr>
      </w:pPr>
      <w:r w:rsidRPr="00B40344">
        <w:rPr>
          <w:rFonts w:ascii="Arial" w:eastAsia="Times New Roman" w:hAnsi="Arial" w:cs="Arial"/>
          <w:color w:val="FF0000"/>
          <w:sz w:val="24"/>
          <w:szCs w:val="24"/>
          <w:lang w:bidi="gu-IN"/>
        </w:rPr>
        <w:t>&gt;  Now let’s see the situations where the life cycle methods and states will occur :</w:t>
      </w:r>
    </w:p>
    <w:p w:rsidR="00B40344" w:rsidRPr="00B40344" w:rsidRDefault="00B40344" w:rsidP="00B40344">
      <w:pPr>
        <w:numPr>
          <w:ilvl w:val="0"/>
          <w:numId w:val="22"/>
        </w:numPr>
        <w:spacing w:before="100" w:beforeAutospacing="1" w:after="100" w:afterAutospacing="1" w:line="240" w:lineRule="auto"/>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When you open the app it will go through below states:</w:t>
      </w:r>
    </w:p>
    <w:p w:rsidR="00B40344" w:rsidRPr="00B40344" w:rsidRDefault="00B40344" w:rsidP="00B40344">
      <w:pPr>
        <w:spacing w:after="100" w:afterAutospacing="1" w:line="240" w:lineRule="auto"/>
        <w:ind w:firstLine="720"/>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onCreate() –&gt; onStart() –&gt;  onResume()</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When you press the back button and exit the app</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onPaused() — &gt; onStop() –&gt; onDestory()</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When you press the home button </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onPaused() –&gt; onStop()</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After pressing the home button, again when you open the app from a recent task list </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lastRenderedPageBreak/>
        <w:t>onRestart() –&gt; onStart() –&gt; onResume()</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After dismissing the dialog</w:t>
      </w:r>
      <w:r w:rsidR="00202C26">
        <w:rPr>
          <w:rFonts w:ascii="Arial" w:eastAsia="Times New Roman" w:hAnsi="Arial" w:cs="Arial"/>
          <w:b/>
          <w:bCs/>
          <w:color w:val="4A4A4A"/>
          <w:sz w:val="24"/>
          <w:szCs w:val="24"/>
          <w:lang w:bidi="gu-IN"/>
        </w:rPr>
        <w:t xml:space="preserve"> (eg. Alert dialog msg)</w:t>
      </w:r>
      <w:r w:rsidRPr="00B40344">
        <w:rPr>
          <w:rFonts w:ascii="Arial" w:eastAsia="Times New Roman" w:hAnsi="Arial" w:cs="Arial"/>
          <w:b/>
          <w:bCs/>
          <w:color w:val="4A4A4A"/>
          <w:sz w:val="24"/>
          <w:szCs w:val="24"/>
          <w:lang w:bidi="gu-IN"/>
        </w:rPr>
        <w:t xml:space="preserve"> or back button from the dialog</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onResume()</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If a phone is ringing and user is using the app</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onPause() –&gt; onResume()</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After the call ends</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onResume()</w:t>
      </w:r>
      <w:bookmarkStart w:id="1" w:name="Demo"/>
      <w:bookmarkEnd w:id="1"/>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When your phone screen is off</w:t>
      </w:r>
    </w:p>
    <w:p w:rsidR="00B40344" w:rsidRP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onPaused() –&gt; onStop()</w:t>
      </w:r>
    </w:p>
    <w:p w:rsidR="00B40344" w:rsidRPr="00B40344" w:rsidRDefault="00B40344" w:rsidP="00B40344">
      <w:pPr>
        <w:numPr>
          <w:ilvl w:val="0"/>
          <w:numId w:val="23"/>
        </w:numPr>
        <w:spacing w:after="100" w:afterAutospacing="1" w:line="240" w:lineRule="auto"/>
        <w:jc w:val="both"/>
        <w:rPr>
          <w:rFonts w:ascii="Arial" w:eastAsia="Times New Roman" w:hAnsi="Arial" w:cs="Arial"/>
          <w:color w:val="4A4A4A"/>
          <w:sz w:val="24"/>
          <w:szCs w:val="24"/>
          <w:lang w:bidi="gu-IN"/>
        </w:rPr>
      </w:pPr>
      <w:r w:rsidRPr="00B40344">
        <w:rPr>
          <w:rFonts w:ascii="Arial" w:eastAsia="Times New Roman" w:hAnsi="Arial" w:cs="Arial"/>
          <w:b/>
          <w:bCs/>
          <w:color w:val="4A4A4A"/>
          <w:sz w:val="24"/>
          <w:szCs w:val="24"/>
          <w:lang w:bidi="gu-IN"/>
        </w:rPr>
        <w:t>When your phone screen is turned back on</w:t>
      </w:r>
    </w:p>
    <w:p w:rsidR="00B40344" w:rsidRDefault="00B40344" w:rsidP="00B40344">
      <w:pPr>
        <w:spacing w:after="100" w:afterAutospacing="1" w:line="240" w:lineRule="auto"/>
        <w:ind w:left="720"/>
        <w:jc w:val="both"/>
        <w:rPr>
          <w:rFonts w:ascii="Arial" w:eastAsia="Times New Roman" w:hAnsi="Arial" w:cs="Arial"/>
          <w:color w:val="4A4A4A"/>
          <w:sz w:val="24"/>
          <w:szCs w:val="24"/>
          <w:lang w:bidi="gu-IN"/>
        </w:rPr>
      </w:pPr>
      <w:r w:rsidRPr="00B40344">
        <w:rPr>
          <w:rFonts w:ascii="Arial" w:eastAsia="Times New Roman" w:hAnsi="Arial" w:cs="Arial"/>
          <w:color w:val="4A4A4A"/>
          <w:sz w:val="24"/>
          <w:szCs w:val="24"/>
          <w:lang w:bidi="gu-IN"/>
        </w:rPr>
        <w:t>onRestart() –&gt; onStart() –&gt; onResume()</w:t>
      </w:r>
    </w:p>
    <w:p w:rsidR="00863B9D" w:rsidRDefault="00863B9D" w:rsidP="00B40344">
      <w:pPr>
        <w:spacing w:after="100" w:afterAutospacing="1" w:line="240" w:lineRule="auto"/>
        <w:ind w:left="720"/>
        <w:jc w:val="both"/>
        <w:rPr>
          <w:rFonts w:ascii="Arial" w:eastAsia="Times New Roman" w:hAnsi="Arial" w:cs="Arial"/>
          <w:color w:val="4A4A4A"/>
          <w:sz w:val="24"/>
          <w:szCs w:val="24"/>
          <w:lang w:bidi="gu-IN"/>
        </w:rPr>
      </w:pPr>
    </w:p>
    <w:p w:rsidR="00863B9D" w:rsidRDefault="00863B9D" w:rsidP="00863B9D">
      <w:pPr>
        <w:tabs>
          <w:tab w:val="left" w:pos="4245"/>
        </w:tabs>
        <w:jc w:val="center"/>
        <w:rPr>
          <w:b/>
          <w:bCs/>
          <w:color w:val="FF0000"/>
          <w:sz w:val="40"/>
          <w:szCs w:val="40"/>
        </w:rPr>
      </w:pPr>
      <w:r>
        <w:rPr>
          <w:b/>
          <w:bCs/>
          <w:color w:val="FF0000"/>
          <w:sz w:val="40"/>
          <w:szCs w:val="40"/>
          <w:highlight w:val="yellow"/>
        </w:rPr>
        <w:t>Android</w:t>
      </w:r>
    </w:p>
    <w:p w:rsidR="00B40344" w:rsidRDefault="00B40344" w:rsidP="004C6175">
      <w:pPr>
        <w:tabs>
          <w:tab w:val="left" w:pos="6285"/>
        </w:tabs>
        <w:rPr>
          <w:color w:val="FF0000"/>
          <w:sz w:val="28"/>
          <w:szCs w:val="28"/>
        </w:rPr>
      </w:pPr>
    </w:p>
    <w:p w:rsidR="0071333F" w:rsidRDefault="0071333F" w:rsidP="004C6175">
      <w:pPr>
        <w:tabs>
          <w:tab w:val="left" w:pos="6285"/>
        </w:tabs>
        <w:rPr>
          <w:color w:val="FF0000"/>
          <w:sz w:val="28"/>
          <w:szCs w:val="28"/>
        </w:rPr>
      </w:pPr>
      <w:r>
        <w:rPr>
          <w:color w:val="FF0000"/>
          <w:sz w:val="28"/>
          <w:szCs w:val="28"/>
        </w:rPr>
        <w:t>&gt; Latest Android Versions &amp; its API levels :</w:t>
      </w:r>
    </w:p>
    <w:tbl>
      <w:tblPr>
        <w:tblW w:w="9767" w:type="dxa"/>
        <w:shd w:val="clear" w:color="auto" w:fill="FFFFFF"/>
        <w:tblCellMar>
          <w:top w:w="15" w:type="dxa"/>
          <w:left w:w="15" w:type="dxa"/>
          <w:bottom w:w="15" w:type="dxa"/>
          <w:right w:w="15" w:type="dxa"/>
        </w:tblCellMar>
        <w:tblLook w:val="04A0" w:firstRow="1" w:lastRow="0" w:firstColumn="1" w:lastColumn="0" w:noHBand="0" w:noVBand="1"/>
      </w:tblPr>
      <w:tblGrid>
        <w:gridCol w:w="1959"/>
        <w:gridCol w:w="4287"/>
        <w:gridCol w:w="3521"/>
      </w:tblGrid>
      <w:tr w:rsidR="0071333F" w:rsidRPr="0071333F" w:rsidTr="0071333F">
        <w:trPr>
          <w:trHeight w:val="390"/>
        </w:trPr>
        <w:tc>
          <w:tcPr>
            <w:tcW w:w="0" w:type="auto"/>
            <w:shd w:val="clear" w:color="auto" w:fill="FFFFFF"/>
            <w:tcMar>
              <w:top w:w="120" w:type="dxa"/>
              <w:left w:w="0" w:type="dxa"/>
              <w:bottom w:w="120" w:type="dxa"/>
              <w:right w:w="150" w:type="dxa"/>
            </w:tcMar>
            <w:hideMark/>
          </w:tcPr>
          <w:p w:rsidR="0071333F" w:rsidRPr="0071333F" w:rsidRDefault="0071333F" w:rsidP="0071333F">
            <w:pPr>
              <w:spacing w:after="0" w:line="240" w:lineRule="auto"/>
              <w:rPr>
                <w:rFonts w:ascii="Arial" w:eastAsia="Times New Roman" w:hAnsi="Arial" w:cs="Arial"/>
                <w:b/>
                <w:bCs/>
                <w:color w:val="000000"/>
                <w:sz w:val="21"/>
                <w:szCs w:val="21"/>
                <w:lang w:bidi="gu-IN"/>
              </w:rPr>
            </w:pPr>
            <w:r w:rsidRPr="0071333F">
              <w:rPr>
                <w:rFonts w:ascii="Arial" w:eastAsia="Times New Roman" w:hAnsi="Arial" w:cs="Arial"/>
                <w:b/>
                <w:bCs/>
                <w:color w:val="000000"/>
                <w:sz w:val="21"/>
                <w:szCs w:val="21"/>
                <w:lang w:bidi="gu-IN"/>
              </w:rPr>
              <w:t>Name</w:t>
            </w:r>
          </w:p>
        </w:tc>
        <w:tc>
          <w:tcPr>
            <w:tcW w:w="0" w:type="auto"/>
            <w:shd w:val="clear" w:color="auto" w:fill="FFFFFF"/>
            <w:tcMar>
              <w:top w:w="120" w:type="dxa"/>
              <w:left w:w="150" w:type="dxa"/>
              <w:bottom w:w="120" w:type="dxa"/>
              <w:right w:w="150" w:type="dxa"/>
            </w:tcMar>
            <w:hideMark/>
          </w:tcPr>
          <w:p w:rsidR="0071333F" w:rsidRPr="0071333F" w:rsidRDefault="0071333F" w:rsidP="0071333F">
            <w:pPr>
              <w:spacing w:after="0" w:line="240" w:lineRule="auto"/>
              <w:rPr>
                <w:rFonts w:ascii="Arial" w:eastAsia="Times New Roman" w:hAnsi="Arial" w:cs="Arial"/>
                <w:b/>
                <w:bCs/>
                <w:color w:val="000000"/>
                <w:sz w:val="21"/>
                <w:szCs w:val="21"/>
                <w:lang w:bidi="gu-IN"/>
              </w:rPr>
            </w:pPr>
            <w:r w:rsidRPr="0071333F">
              <w:rPr>
                <w:rFonts w:ascii="Arial" w:eastAsia="Times New Roman" w:hAnsi="Arial" w:cs="Arial"/>
                <w:b/>
                <w:bCs/>
                <w:color w:val="000000"/>
                <w:sz w:val="21"/>
                <w:szCs w:val="21"/>
                <w:lang w:bidi="gu-IN"/>
              </w:rPr>
              <w:t>Version number(s)</w:t>
            </w:r>
            <w:r>
              <w:rPr>
                <w:rFonts w:ascii="Arial" w:eastAsia="Times New Roman" w:hAnsi="Arial" w:cs="Arial"/>
                <w:b/>
                <w:bCs/>
                <w:color w:val="000000"/>
                <w:sz w:val="21"/>
                <w:szCs w:val="21"/>
                <w:lang w:bidi="gu-IN"/>
              </w:rPr>
              <w:t xml:space="preserve">     API Level</w:t>
            </w:r>
          </w:p>
        </w:tc>
        <w:tc>
          <w:tcPr>
            <w:tcW w:w="0" w:type="auto"/>
            <w:shd w:val="clear" w:color="auto" w:fill="FFFFFF"/>
            <w:tcMar>
              <w:top w:w="120" w:type="dxa"/>
              <w:left w:w="150" w:type="dxa"/>
              <w:bottom w:w="120" w:type="dxa"/>
              <w:right w:w="150" w:type="dxa"/>
            </w:tcMar>
            <w:hideMark/>
          </w:tcPr>
          <w:p w:rsidR="0071333F" w:rsidRPr="0071333F" w:rsidRDefault="0071333F" w:rsidP="0071333F">
            <w:pPr>
              <w:spacing w:after="0" w:line="240" w:lineRule="auto"/>
              <w:rPr>
                <w:rFonts w:ascii="Arial" w:eastAsia="Times New Roman" w:hAnsi="Arial" w:cs="Arial"/>
                <w:b/>
                <w:bCs/>
                <w:color w:val="000000"/>
                <w:sz w:val="21"/>
                <w:szCs w:val="21"/>
                <w:lang w:bidi="gu-IN"/>
              </w:rPr>
            </w:pPr>
            <w:r w:rsidRPr="0071333F">
              <w:rPr>
                <w:rFonts w:ascii="Arial" w:eastAsia="Times New Roman" w:hAnsi="Arial" w:cs="Arial"/>
                <w:b/>
                <w:bCs/>
                <w:color w:val="000000"/>
                <w:sz w:val="21"/>
                <w:szCs w:val="21"/>
                <w:lang w:bidi="gu-IN"/>
              </w:rPr>
              <w:t>Initial stable release date</w:t>
            </w:r>
            <w:r>
              <w:rPr>
                <w:rFonts w:ascii="Arial" w:eastAsia="Times New Roman" w:hAnsi="Arial" w:cs="Arial"/>
                <w:b/>
                <w:bCs/>
                <w:color w:val="000000"/>
                <w:sz w:val="21"/>
                <w:szCs w:val="21"/>
                <w:lang w:bidi="gu-IN"/>
              </w:rPr>
              <w:t xml:space="preserve">    </w:t>
            </w:r>
          </w:p>
        </w:tc>
      </w:tr>
      <w:tr w:rsidR="0071333F" w:rsidRPr="0071333F" w:rsidTr="0071333F">
        <w:trPr>
          <w:trHeight w:val="390"/>
        </w:trPr>
        <w:tc>
          <w:tcPr>
            <w:tcW w:w="0" w:type="auto"/>
            <w:shd w:val="clear" w:color="auto" w:fill="FFFFFF"/>
            <w:tcMar>
              <w:top w:w="120" w:type="dxa"/>
              <w:left w:w="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b/>
                <w:bCs/>
                <w:color w:val="202124"/>
                <w:sz w:val="21"/>
                <w:szCs w:val="21"/>
                <w:lang w:bidi="gu-IN"/>
              </w:rPr>
              <w:t>Pie</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9</w:t>
            </w:r>
            <w:r>
              <w:rPr>
                <w:rFonts w:ascii="Arial" w:eastAsia="Times New Roman" w:hAnsi="Arial" w:cs="Arial"/>
                <w:color w:val="202124"/>
                <w:sz w:val="21"/>
                <w:szCs w:val="21"/>
                <w:lang w:bidi="gu-IN"/>
              </w:rPr>
              <w:t xml:space="preserve">                                   28</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August 6, 2018</w:t>
            </w:r>
          </w:p>
        </w:tc>
      </w:tr>
      <w:tr w:rsidR="0071333F" w:rsidRPr="0071333F" w:rsidTr="0071333F">
        <w:trPr>
          <w:trHeight w:val="390"/>
        </w:trPr>
        <w:tc>
          <w:tcPr>
            <w:tcW w:w="0" w:type="auto"/>
            <w:shd w:val="clear" w:color="auto" w:fill="FFFFFF"/>
            <w:tcMar>
              <w:top w:w="120" w:type="dxa"/>
              <w:left w:w="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b/>
                <w:bCs/>
                <w:color w:val="202124"/>
                <w:sz w:val="21"/>
                <w:szCs w:val="21"/>
                <w:lang w:bidi="gu-IN"/>
              </w:rPr>
              <w:t>Android 10</w:t>
            </w:r>
            <w:r>
              <w:rPr>
                <w:rFonts w:ascii="Arial" w:eastAsia="Times New Roman" w:hAnsi="Arial" w:cs="Arial"/>
                <w:b/>
                <w:bCs/>
                <w:color w:val="202124"/>
                <w:sz w:val="21"/>
                <w:szCs w:val="21"/>
                <w:lang w:bidi="gu-IN"/>
              </w:rPr>
              <w:t>(Q)</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10</w:t>
            </w:r>
            <w:r>
              <w:rPr>
                <w:rFonts w:ascii="Arial" w:eastAsia="Times New Roman" w:hAnsi="Arial" w:cs="Arial"/>
                <w:color w:val="202124"/>
                <w:sz w:val="21"/>
                <w:szCs w:val="21"/>
                <w:lang w:bidi="gu-IN"/>
              </w:rPr>
              <w:t xml:space="preserve">                                 29</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September 3, 2019</w:t>
            </w:r>
          </w:p>
        </w:tc>
      </w:tr>
      <w:tr w:rsidR="0071333F" w:rsidRPr="0071333F" w:rsidTr="0071333F">
        <w:trPr>
          <w:trHeight w:val="390"/>
        </w:trPr>
        <w:tc>
          <w:tcPr>
            <w:tcW w:w="0" w:type="auto"/>
            <w:shd w:val="clear" w:color="auto" w:fill="FFFFFF"/>
            <w:tcMar>
              <w:top w:w="120" w:type="dxa"/>
              <w:left w:w="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Android 11</w:t>
            </w:r>
            <w:r>
              <w:rPr>
                <w:rFonts w:ascii="Arial" w:eastAsia="Times New Roman" w:hAnsi="Arial" w:cs="Arial"/>
                <w:color w:val="202124"/>
                <w:sz w:val="21"/>
                <w:szCs w:val="21"/>
                <w:lang w:bidi="gu-IN"/>
              </w:rPr>
              <w:t>(R)</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11</w:t>
            </w:r>
            <w:r>
              <w:rPr>
                <w:rFonts w:ascii="Arial" w:eastAsia="Times New Roman" w:hAnsi="Arial" w:cs="Arial"/>
                <w:color w:val="202124"/>
                <w:sz w:val="21"/>
                <w:szCs w:val="21"/>
                <w:lang w:bidi="gu-IN"/>
              </w:rPr>
              <w:t xml:space="preserve">                                 30</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September 8, 2020</w:t>
            </w:r>
          </w:p>
        </w:tc>
      </w:tr>
      <w:tr w:rsidR="0071333F" w:rsidRPr="0071333F" w:rsidTr="0071333F">
        <w:trPr>
          <w:trHeight w:val="390"/>
        </w:trPr>
        <w:tc>
          <w:tcPr>
            <w:tcW w:w="0" w:type="auto"/>
            <w:shd w:val="clear" w:color="auto" w:fill="FFFFFF"/>
            <w:tcMar>
              <w:top w:w="120" w:type="dxa"/>
              <w:left w:w="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Android 12</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12</w:t>
            </w:r>
            <w:r>
              <w:rPr>
                <w:rFonts w:ascii="Arial" w:eastAsia="Times New Roman" w:hAnsi="Arial" w:cs="Arial"/>
                <w:color w:val="202124"/>
                <w:sz w:val="21"/>
                <w:szCs w:val="21"/>
                <w:lang w:bidi="gu-IN"/>
              </w:rPr>
              <w:t xml:space="preserve">                                 31</w:t>
            </w:r>
          </w:p>
        </w:tc>
        <w:tc>
          <w:tcPr>
            <w:tcW w:w="0" w:type="auto"/>
            <w:shd w:val="clear" w:color="auto" w:fill="FFFFFF"/>
            <w:tcMar>
              <w:top w:w="120" w:type="dxa"/>
              <w:left w:w="150" w:type="dxa"/>
              <w:bottom w:w="120" w:type="dxa"/>
              <w:right w:w="150" w:type="dxa"/>
            </w:tcMar>
            <w:vAlign w:val="center"/>
            <w:hideMark/>
          </w:tcPr>
          <w:p w:rsidR="0071333F" w:rsidRPr="0071333F" w:rsidRDefault="0071333F" w:rsidP="0071333F">
            <w:pPr>
              <w:spacing w:after="0" w:line="240" w:lineRule="auto"/>
              <w:rPr>
                <w:rFonts w:ascii="Arial" w:eastAsia="Times New Roman" w:hAnsi="Arial" w:cs="Arial"/>
                <w:color w:val="202124"/>
                <w:sz w:val="21"/>
                <w:szCs w:val="21"/>
                <w:lang w:bidi="gu-IN"/>
              </w:rPr>
            </w:pPr>
            <w:r w:rsidRPr="0071333F">
              <w:rPr>
                <w:rFonts w:ascii="Arial" w:eastAsia="Times New Roman" w:hAnsi="Arial" w:cs="Arial"/>
                <w:color w:val="202124"/>
                <w:sz w:val="21"/>
                <w:szCs w:val="21"/>
                <w:lang w:bidi="gu-IN"/>
              </w:rPr>
              <w:t>TBA</w:t>
            </w:r>
          </w:p>
        </w:tc>
      </w:tr>
    </w:tbl>
    <w:p w:rsidR="0071333F" w:rsidRDefault="0071333F" w:rsidP="004C6175">
      <w:pPr>
        <w:tabs>
          <w:tab w:val="left" w:pos="6285"/>
        </w:tabs>
        <w:rPr>
          <w:color w:val="FF0000"/>
          <w:sz w:val="28"/>
          <w:szCs w:val="28"/>
        </w:rPr>
      </w:pPr>
    </w:p>
    <w:p w:rsidR="00863B9D" w:rsidRDefault="00863B9D" w:rsidP="004C6175">
      <w:pPr>
        <w:tabs>
          <w:tab w:val="left" w:pos="6285"/>
        </w:tabs>
        <w:rPr>
          <w:color w:val="FF0000"/>
          <w:sz w:val="28"/>
          <w:szCs w:val="28"/>
        </w:rPr>
      </w:pPr>
      <w:r>
        <w:rPr>
          <w:color w:val="FF0000"/>
          <w:sz w:val="28"/>
          <w:szCs w:val="28"/>
        </w:rPr>
        <w:t>&gt;  What is Android ?</w:t>
      </w:r>
    </w:p>
    <w:p w:rsidR="00863B9D" w:rsidRDefault="00863B9D" w:rsidP="00863B9D">
      <w:pPr>
        <w:pStyle w:val="NormalWeb"/>
        <w:shd w:val="clear" w:color="auto" w:fill="FFFFFF"/>
        <w:rPr>
          <w:rFonts w:ascii="Verdana" w:hAnsi="Verdana"/>
          <w:color w:val="000000"/>
          <w:sz w:val="21"/>
          <w:szCs w:val="21"/>
        </w:rPr>
      </w:pPr>
      <w:r>
        <w:rPr>
          <w:rFonts w:ascii="Verdana" w:hAnsi="Verdana"/>
          <w:b/>
          <w:bCs/>
          <w:color w:val="000000"/>
          <w:sz w:val="21"/>
          <w:szCs w:val="21"/>
        </w:rPr>
        <w:t>Android</w:t>
      </w:r>
      <w:r>
        <w:rPr>
          <w:rFonts w:ascii="Verdana" w:hAnsi="Verdana"/>
          <w:color w:val="000000"/>
          <w:sz w:val="21"/>
          <w:szCs w:val="21"/>
        </w:rPr>
        <w:t> is a complete set of software for mobile devices such as tablet computers, notebooks, smartphones, electronic book readers, set-top boxes etc.</w:t>
      </w:r>
    </w:p>
    <w:p w:rsidR="00863B9D" w:rsidRDefault="00863B9D" w:rsidP="00863B9D">
      <w:pPr>
        <w:pStyle w:val="NormalWeb"/>
        <w:shd w:val="clear" w:color="auto" w:fill="FFFFFF"/>
        <w:rPr>
          <w:rFonts w:ascii="Verdana" w:hAnsi="Verdana"/>
          <w:color w:val="000000"/>
          <w:sz w:val="21"/>
          <w:szCs w:val="21"/>
        </w:rPr>
      </w:pPr>
      <w:r>
        <w:rPr>
          <w:rFonts w:ascii="Verdana" w:hAnsi="Verdana"/>
          <w:color w:val="000000"/>
          <w:sz w:val="21"/>
          <w:szCs w:val="21"/>
        </w:rPr>
        <w:t>It contains a </w:t>
      </w:r>
      <w:r>
        <w:rPr>
          <w:rFonts w:ascii="Verdana" w:hAnsi="Verdana"/>
          <w:b/>
          <w:bCs/>
          <w:color w:val="000000"/>
          <w:sz w:val="21"/>
          <w:szCs w:val="21"/>
        </w:rPr>
        <w:t>linux-based Operating System</w:t>
      </w:r>
      <w:r>
        <w:rPr>
          <w:rFonts w:ascii="Verdana" w:hAnsi="Verdana"/>
          <w:color w:val="000000"/>
          <w:sz w:val="21"/>
          <w:szCs w:val="21"/>
        </w:rPr>
        <w:t>, </w:t>
      </w:r>
      <w:r>
        <w:rPr>
          <w:rFonts w:ascii="Verdana" w:hAnsi="Verdana"/>
          <w:b/>
          <w:bCs/>
          <w:color w:val="000000"/>
          <w:sz w:val="21"/>
          <w:szCs w:val="21"/>
        </w:rPr>
        <w:t>middleware(native libraries)</w:t>
      </w:r>
      <w:r>
        <w:rPr>
          <w:rFonts w:ascii="Verdana" w:hAnsi="Verdana"/>
          <w:color w:val="000000"/>
          <w:sz w:val="21"/>
          <w:szCs w:val="21"/>
        </w:rPr>
        <w:t> and </w:t>
      </w:r>
      <w:r>
        <w:rPr>
          <w:rFonts w:ascii="Verdana" w:hAnsi="Verdana"/>
          <w:b/>
          <w:bCs/>
          <w:color w:val="000000"/>
          <w:sz w:val="21"/>
          <w:szCs w:val="21"/>
        </w:rPr>
        <w:t>key mobile applications</w:t>
      </w:r>
      <w:r>
        <w:rPr>
          <w:rFonts w:ascii="Verdana" w:hAnsi="Verdana"/>
          <w:color w:val="000000"/>
          <w:sz w:val="21"/>
          <w:szCs w:val="21"/>
        </w:rPr>
        <w:t>.</w:t>
      </w:r>
    </w:p>
    <w:p w:rsidR="00863B9D" w:rsidRDefault="00863B9D" w:rsidP="00863B9D">
      <w:pPr>
        <w:pStyle w:val="NormalWeb"/>
        <w:shd w:val="clear" w:color="auto" w:fill="FFFFFF"/>
        <w:rPr>
          <w:rFonts w:ascii="Verdana" w:hAnsi="Verdana"/>
          <w:color w:val="000000"/>
          <w:sz w:val="21"/>
          <w:szCs w:val="21"/>
        </w:rPr>
      </w:pPr>
      <w:r>
        <w:rPr>
          <w:rFonts w:ascii="Verdana" w:hAnsi="Verdana"/>
          <w:color w:val="000000"/>
          <w:sz w:val="21"/>
          <w:szCs w:val="21"/>
        </w:rPr>
        <w:t>It can be thought of as a mobile operating system. But it is not limited to mobile only. It is currently used in various devices such as mobiles, tablets, televisions etc.</w:t>
      </w:r>
    </w:p>
    <w:p w:rsidR="00863B9D" w:rsidRPr="001F3FF4" w:rsidRDefault="007A4662" w:rsidP="004C6175">
      <w:pPr>
        <w:tabs>
          <w:tab w:val="left" w:pos="6285"/>
        </w:tabs>
        <w:rPr>
          <w:color w:val="FF0000"/>
          <w:sz w:val="36"/>
          <w:szCs w:val="36"/>
        </w:rPr>
      </w:pPr>
      <w:r w:rsidRPr="001F3FF4">
        <w:rPr>
          <w:color w:val="FF0000"/>
          <w:sz w:val="36"/>
          <w:szCs w:val="36"/>
          <w:highlight w:val="yellow"/>
        </w:rPr>
        <w:lastRenderedPageBreak/>
        <w:t>&gt;  Android Architecture :</w:t>
      </w:r>
    </w:p>
    <w:p w:rsidR="007A4662" w:rsidRPr="007A4662" w:rsidRDefault="007A4662" w:rsidP="007A4662">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7A4662">
        <w:rPr>
          <w:rFonts w:ascii="Verdana" w:eastAsia="Times New Roman" w:hAnsi="Verdana" w:cs="Times New Roman"/>
          <w:b/>
          <w:bCs/>
          <w:color w:val="000000"/>
          <w:sz w:val="21"/>
          <w:szCs w:val="21"/>
          <w:lang w:bidi="gu-IN"/>
        </w:rPr>
        <w:t>android architecture</w:t>
      </w:r>
      <w:r w:rsidRPr="007A4662">
        <w:rPr>
          <w:rFonts w:ascii="Verdana" w:eastAsia="Times New Roman" w:hAnsi="Verdana" w:cs="Times New Roman"/>
          <w:color w:val="000000"/>
          <w:sz w:val="21"/>
          <w:szCs w:val="21"/>
          <w:lang w:bidi="gu-IN"/>
        </w:rPr>
        <w:t> or </w:t>
      </w:r>
      <w:r w:rsidRPr="007A4662">
        <w:rPr>
          <w:rFonts w:ascii="Verdana" w:eastAsia="Times New Roman" w:hAnsi="Verdana" w:cs="Times New Roman"/>
          <w:b/>
          <w:bCs/>
          <w:color w:val="000000"/>
          <w:sz w:val="21"/>
          <w:szCs w:val="21"/>
          <w:lang w:bidi="gu-IN"/>
        </w:rPr>
        <w:t>Android software stack</w:t>
      </w:r>
      <w:r w:rsidRPr="007A4662">
        <w:rPr>
          <w:rFonts w:ascii="Verdana" w:eastAsia="Times New Roman" w:hAnsi="Verdana" w:cs="Times New Roman"/>
          <w:color w:val="000000"/>
          <w:sz w:val="21"/>
          <w:szCs w:val="21"/>
          <w:lang w:bidi="gu-IN"/>
        </w:rPr>
        <w:t> is categorized into five parts:</w:t>
      </w:r>
    </w:p>
    <w:p w:rsidR="007A4662" w:rsidRPr="007A4662" w:rsidRDefault="007A4662" w:rsidP="007A4662">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7A4662">
        <w:rPr>
          <w:rFonts w:ascii="Verdana" w:eastAsia="Times New Roman" w:hAnsi="Verdana" w:cs="Times New Roman"/>
          <w:color w:val="000000"/>
          <w:sz w:val="21"/>
          <w:szCs w:val="21"/>
          <w:lang w:bidi="gu-IN"/>
        </w:rPr>
        <w:t>linux kernel</w:t>
      </w:r>
    </w:p>
    <w:p w:rsidR="007A4662" w:rsidRPr="007A4662" w:rsidRDefault="007A4662" w:rsidP="007A4662">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7A4662">
        <w:rPr>
          <w:rFonts w:ascii="Verdana" w:eastAsia="Times New Roman" w:hAnsi="Verdana" w:cs="Times New Roman"/>
          <w:color w:val="000000"/>
          <w:sz w:val="21"/>
          <w:szCs w:val="21"/>
          <w:lang w:bidi="gu-IN"/>
        </w:rPr>
        <w:t>native libraries (middleware),</w:t>
      </w:r>
    </w:p>
    <w:p w:rsidR="007A4662" w:rsidRPr="007A4662" w:rsidRDefault="007A4662" w:rsidP="007A4662">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7A4662">
        <w:rPr>
          <w:rFonts w:ascii="Verdana" w:eastAsia="Times New Roman" w:hAnsi="Verdana" w:cs="Times New Roman"/>
          <w:color w:val="000000"/>
          <w:sz w:val="21"/>
          <w:szCs w:val="21"/>
          <w:lang w:bidi="gu-IN"/>
        </w:rPr>
        <w:t>Android Runtime</w:t>
      </w:r>
    </w:p>
    <w:p w:rsidR="007A4662" w:rsidRPr="007A4662" w:rsidRDefault="007A4662" w:rsidP="007A4662">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bidi="gu-IN"/>
        </w:rPr>
      </w:pPr>
      <w:r>
        <w:rPr>
          <w:rFonts w:ascii="Verdana" w:eastAsia="Times New Roman" w:hAnsi="Verdana" w:cs="Times New Roman"/>
          <w:color w:val="000000"/>
          <w:sz w:val="21"/>
          <w:szCs w:val="21"/>
          <w:lang w:bidi="gu-IN"/>
        </w:rPr>
        <w:t>Android</w:t>
      </w:r>
      <w:r w:rsidRPr="007A4662">
        <w:rPr>
          <w:rFonts w:ascii="Verdana" w:eastAsia="Times New Roman" w:hAnsi="Verdana" w:cs="Times New Roman"/>
          <w:color w:val="000000"/>
          <w:sz w:val="21"/>
          <w:szCs w:val="21"/>
          <w:lang w:bidi="gu-IN"/>
        </w:rPr>
        <w:t xml:space="preserve"> Framework</w:t>
      </w:r>
    </w:p>
    <w:p w:rsidR="007A4662" w:rsidRPr="007A4662" w:rsidRDefault="007A4662" w:rsidP="007A4662">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7A4662">
        <w:rPr>
          <w:rFonts w:ascii="Verdana" w:eastAsia="Times New Roman" w:hAnsi="Verdana" w:cs="Times New Roman"/>
          <w:color w:val="000000"/>
          <w:sz w:val="21"/>
          <w:szCs w:val="21"/>
          <w:lang w:bidi="gu-IN"/>
        </w:rPr>
        <w:t>Applications</w:t>
      </w:r>
    </w:p>
    <w:p w:rsidR="007A4662" w:rsidRDefault="007A4662" w:rsidP="007A466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1) Linux kernel</w:t>
      </w:r>
    </w:p>
    <w:p w:rsidR="007A4662" w:rsidRDefault="007A4662" w:rsidP="007A4662">
      <w:pPr>
        <w:pStyle w:val="NormalWeb"/>
        <w:shd w:val="clear" w:color="auto" w:fill="FFFFFF"/>
        <w:rPr>
          <w:rFonts w:ascii="Verdana" w:hAnsi="Verdana"/>
          <w:color w:val="000000"/>
          <w:sz w:val="21"/>
          <w:szCs w:val="21"/>
        </w:rPr>
      </w:pPr>
      <w:r>
        <w:rPr>
          <w:rFonts w:ascii="Verdana" w:hAnsi="Verdana"/>
          <w:color w:val="000000"/>
          <w:sz w:val="21"/>
          <w:szCs w:val="21"/>
        </w:rPr>
        <w:t>It is the heart of android architecture that exists at the root of android architecture. </w:t>
      </w:r>
      <w:r>
        <w:rPr>
          <w:rFonts w:ascii="Verdana" w:hAnsi="Verdana"/>
          <w:b/>
          <w:bCs/>
          <w:color w:val="000000"/>
          <w:sz w:val="21"/>
          <w:szCs w:val="21"/>
        </w:rPr>
        <w:t>Linux kernel</w:t>
      </w:r>
      <w:r>
        <w:rPr>
          <w:rFonts w:ascii="Verdana" w:hAnsi="Verdana"/>
          <w:color w:val="000000"/>
          <w:sz w:val="21"/>
          <w:szCs w:val="21"/>
        </w:rPr>
        <w:t> is responsible for device drivers, power management, memory management, device management and resource access.</w:t>
      </w:r>
    </w:p>
    <w:p w:rsidR="007A4662" w:rsidRDefault="00D14E96" w:rsidP="007A4662">
      <w:pPr>
        <w:rPr>
          <w:rFonts w:ascii="Times New Roman" w:hAnsi="Times New Roman"/>
          <w:sz w:val="24"/>
          <w:szCs w:val="24"/>
        </w:rPr>
      </w:pPr>
      <w:r>
        <w:pict>
          <v:rect id="_x0000_i1025" style="width:0;height:.75pt" o:hralign="center" o:hrstd="t" o:hrnoshade="t" o:hr="t" fillcolor="#d4d4d4" stroked="f"/>
        </w:pict>
      </w:r>
    </w:p>
    <w:p w:rsidR="007A4662" w:rsidRDefault="007A4662" w:rsidP="007A466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2) Native Libraries</w:t>
      </w:r>
    </w:p>
    <w:p w:rsidR="007A4662" w:rsidRDefault="007A4662" w:rsidP="007A4662">
      <w:pPr>
        <w:pStyle w:val="NormalWeb"/>
        <w:shd w:val="clear" w:color="auto" w:fill="FFFFFF"/>
        <w:rPr>
          <w:rFonts w:ascii="Verdana" w:hAnsi="Verdana"/>
          <w:color w:val="000000"/>
          <w:sz w:val="21"/>
          <w:szCs w:val="21"/>
        </w:rPr>
      </w:pPr>
      <w:r>
        <w:rPr>
          <w:rFonts w:ascii="Verdana" w:hAnsi="Verdana"/>
          <w:color w:val="000000"/>
          <w:sz w:val="21"/>
          <w:szCs w:val="21"/>
        </w:rPr>
        <w:t>On the top of linux kernel, their are </w:t>
      </w:r>
      <w:r>
        <w:rPr>
          <w:rFonts w:ascii="Verdana" w:hAnsi="Verdana"/>
          <w:b/>
          <w:bCs/>
          <w:color w:val="000000"/>
          <w:sz w:val="21"/>
          <w:szCs w:val="21"/>
        </w:rPr>
        <w:t>Native libraries</w:t>
      </w:r>
      <w:r>
        <w:rPr>
          <w:rFonts w:ascii="Verdana" w:hAnsi="Verdana"/>
          <w:color w:val="000000"/>
          <w:sz w:val="21"/>
          <w:szCs w:val="21"/>
        </w:rPr>
        <w:t> such as WebKit, OpenGL, FreeType, SQLite, Media, C runtime library (libc) etc.</w:t>
      </w:r>
    </w:p>
    <w:p w:rsidR="007A4662" w:rsidRDefault="007A4662" w:rsidP="007A4662">
      <w:pPr>
        <w:pStyle w:val="NormalWeb"/>
        <w:shd w:val="clear" w:color="auto" w:fill="FFFFFF"/>
        <w:rPr>
          <w:rFonts w:ascii="Verdana" w:hAnsi="Verdana"/>
          <w:color w:val="000000"/>
          <w:sz w:val="21"/>
          <w:szCs w:val="21"/>
        </w:rPr>
      </w:pPr>
      <w:r>
        <w:rPr>
          <w:rFonts w:ascii="Verdana" w:hAnsi="Verdana"/>
          <w:color w:val="000000"/>
          <w:sz w:val="21"/>
          <w:szCs w:val="21"/>
        </w:rPr>
        <w:t>The WebKit library is responsible for browser support, SQLite is for database, FreeType for font support, Media for playing and recording audio and video formats.</w:t>
      </w:r>
    </w:p>
    <w:p w:rsidR="007A4662" w:rsidRDefault="00D14E96" w:rsidP="007A4662">
      <w:pPr>
        <w:rPr>
          <w:rFonts w:ascii="Times New Roman" w:hAnsi="Times New Roman"/>
          <w:sz w:val="24"/>
          <w:szCs w:val="24"/>
        </w:rPr>
      </w:pPr>
      <w:r>
        <w:pict>
          <v:rect id="_x0000_i1026" style="width:0;height:.75pt" o:hralign="center" o:hrstd="t" o:hrnoshade="t" o:hr="t" fillcolor="#d4d4d4" stroked="f"/>
        </w:pict>
      </w:r>
    </w:p>
    <w:p w:rsidR="007A4662" w:rsidRDefault="007A4662" w:rsidP="007A466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3) Android Runtime</w:t>
      </w:r>
    </w:p>
    <w:p w:rsidR="007A4662" w:rsidRDefault="007A4662" w:rsidP="007A4662">
      <w:pPr>
        <w:pStyle w:val="NormalWeb"/>
        <w:shd w:val="clear" w:color="auto" w:fill="FFFFFF"/>
        <w:rPr>
          <w:rFonts w:ascii="Verdana" w:hAnsi="Verdana"/>
          <w:color w:val="000000"/>
          <w:sz w:val="21"/>
          <w:szCs w:val="21"/>
        </w:rPr>
      </w:pPr>
      <w:r>
        <w:rPr>
          <w:rFonts w:ascii="Verdana" w:hAnsi="Verdana"/>
          <w:color w:val="000000"/>
          <w:sz w:val="21"/>
          <w:szCs w:val="21"/>
        </w:rPr>
        <w:t>In android runtime, there are core libraries and DVM (Dalvik Virtual Machine) which is responsible to run android application. DVM is like JVM but it is optimized for mobile devices. It consumes less memory and provides fast performance.</w:t>
      </w:r>
    </w:p>
    <w:p w:rsidR="007A4662" w:rsidRDefault="00D14E96" w:rsidP="007A4662">
      <w:pPr>
        <w:rPr>
          <w:rFonts w:ascii="Times New Roman" w:hAnsi="Times New Roman"/>
          <w:sz w:val="24"/>
          <w:szCs w:val="24"/>
        </w:rPr>
      </w:pPr>
      <w:r>
        <w:pict>
          <v:rect id="_x0000_i1027" style="width:0;height:.75pt" o:hralign="center" o:hrstd="t" o:hrnoshade="t" o:hr="t" fillcolor="#d4d4d4" stroked="f"/>
        </w:pict>
      </w:r>
    </w:p>
    <w:p w:rsidR="007A4662" w:rsidRDefault="007A4662" w:rsidP="007A466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4) Android Framework</w:t>
      </w:r>
    </w:p>
    <w:p w:rsidR="007A4662" w:rsidRDefault="007A4662" w:rsidP="007A4662">
      <w:pPr>
        <w:pStyle w:val="NormalWeb"/>
        <w:shd w:val="clear" w:color="auto" w:fill="FFFFFF"/>
        <w:rPr>
          <w:rFonts w:ascii="Verdana" w:hAnsi="Verdana"/>
          <w:color w:val="000000"/>
          <w:sz w:val="21"/>
          <w:szCs w:val="21"/>
        </w:rPr>
      </w:pPr>
      <w:r>
        <w:rPr>
          <w:rFonts w:ascii="Verdana" w:hAnsi="Verdana"/>
          <w:color w:val="000000"/>
          <w:sz w:val="21"/>
          <w:szCs w:val="21"/>
        </w:rPr>
        <w:t>On the top of Native libraries and android runtime, there is android framework. Android framework includes </w:t>
      </w:r>
      <w:r>
        <w:rPr>
          <w:rFonts w:ascii="Verdana" w:hAnsi="Verdana"/>
          <w:b/>
          <w:bCs/>
          <w:color w:val="000000"/>
          <w:sz w:val="21"/>
          <w:szCs w:val="21"/>
        </w:rPr>
        <w:t>Android API's</w:t>
      </w:r>
      <w:r>
        <w:rPr>
          <w:rFonts w:ascii="Verdana" w:hAnsi="Verdana"/>
          <w:color w:val="000000"/>
          <w:sz w:val="21"/>
          <w:szCs w:val="21"/>
        </w:rPr>
        <w:t> such as UI (User Interface), telephony, resources, locations, Content Providers (data) and package managers. It provides a lot of classes and interfaces for android application development.</w:t>
      </w:r>
    </w:p>
    <w:p w:rsidR="007A4662" w:rsidRDefault="00D14E96" w:rsidP="007A4662">
      <w:pPr>
        <w:rPr>
          <w:rFonts w:ascii="Times New Roman" w:hAnsi="Times New Roman"/>
          <w:sz w:val="24"/>
          <w:szCs w:val="24"/>
        </w:rPr>
      </w:pPr>
      <w:r>
        <w:pict>
          <v:rect id="_x0000_i1028" style="width:0;height:.75pt" o:hralign="center" o:hrstd="t" o:hrnoshade="t" o:hr="t" fillcolor="#d4d4d4" stroked="f"/>
        </w:pict>
      </w:r>
    </w:p>
    <w:p w:rsidR="007A4662" w:rsidRDefault="007A4662" w:rsidP="007A466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5) Applications</w:t>
      </w:r>
    </w:p>
    <w:p w:rsidR="007A4662" w:rsidRDefault="007A4662" w:rsidP="007A4662">
      <w:pPr>
        <w:pStyle w:val="NormalWeb"/>
        <w:shd w:val="clear" w:color="auto" w:fill="FFFFFF"/>
        <w:rPr>
          <w:rFonts w:ascii="Verdana" w:hAnsi="Verdana"/>
          <w:color w:val="000000"/>
          <w:sz w:val="21"/>
          <w:szCs w:val="21"/>
        </w:rPr>
      </w:pPr>
      <w:r>
        <w:rPr>
          <w:rFonts w:ascii="Verdana" w:hAnsi="Verdana"/>
          <w:color w:val="000000"/>
          <w:sz w:val="21"/>
          <w:szCs w:val="21"/>
        </w:rPr>
        <w:t>On the top of android framework, there are applications. All applications such as home, contact, settings, games, browsers are using android framework that uses android runtime and libraries. Android runtime and native libraries are using linux kernal.</w:t>
      </w:r>
    </w:p>
    <w:p w:rsidR="007A4662" w:rsidRDefault="007A4662" w:rsidP="004C6175">
      <w:pPr>
        <w:tabs>
          <w:tab w:val="left" w:pos="6285"/>
        </w:tabs>
        <w:rPr>
          <w:color w:val="FF0000"/>
          <w:sz w:val="28"/>
          <w:szCs w:val="28"/>
        </w:rPr>
      </w:pPr>
    </w:p>
    <w:p w:rsidR="002C32FA" w:rsidRDefault="002C32FA" w:rsidP="002C32FA">
      <w:pPr>
        <w:tabs>
          <w:tab w:val="left" w:pos="4245"/>
        </w:tabs>
        <w:jc w:val="center"/>
        <w:rPr>
          <w:b/>
          <w:bCs/>
          <w:color w:val="FF0000"/>
          <w:sz w:val="40"/>
          <w:szCs w:val="40"/>
        </w:rPr>
      </w:pPr>
      <w:r>
        <w:rPr>
          <w:b/>
          <w:bCs/>
          <w:color w:val="FF0000"/>
          <w:sz w:val="40"/>
          <w:szCs w:val="40"/>
          <w:highlight w:val="yellow"/>
        </w:rPr>
        <w:t>Storage</w:t>
      </w:r>
    </w:p>
    <w:p w:rsidR="002C32FA" w:rsidRDefault="002C32FA" w:rsidP="004C6175">
      <w:pPr>
        <w:tabs>
          <w:tab w:val="left" w:pos="6285"/>
        </w:tabs>
        <w:rPr>
          <w:color w:val="FF0000"/>
          <w:sz w:val="28"/>
          <w:szCs w:val="28"/>
        </w:rPr>
      </w:pPr>
    </w:p>
    <w:p w:rsidR="002C32FA" w:rsidRDefault="002C32FA" w:rsidP="004C6175">
      <w:pPr>
        <w:tabs>
          <w:tab w:val="left" w:pos="6285"/>
        </w:tabs>
        <w:rPr>
          <w:color w:val="FF0000"/>
          <w:sz w:val="28"/>
          <w:szCs w:val="28"/>
        </w:rPr>
      </w:pPr>
      <w:r>
        <w:rPr>
          <w:color w:val="FF0000"/>
          <w:sz w:val="28"/>
          <w:szCs w:val="28"/>
        </w:rPr>
        <w:t xml:space="preserve">&gt;  Shared Preferences : </w:t>
      </w:r>
    </w:p>
    <w:p w:rsidR="002C32FA" w:rsidRDefault="002C32FA" w:rsidP="004C6175">
      <w:pPr>
        <w:tabs>
          <w:tab w:val="left" w:pos="6285"/>
        </w:tabs>
        <w:rPr>
          <w:rFonts w:ascii="Arial" w:hAnsi="Arial" w:cs="Arial"/>
          <w:color w:val="202124"/>
          <w:shd w:val="clear" w:color="auto" w:fill="FFFFFF"/>
        </w:rPr>
      </w:pPr>
      <w:r>
        <w:rPr>
          <w:color w:val="FF0000"/>
          <w:sz w:val="28"/>
          <w:szCs w:val="28"/>
        </w:rPr>
        <w:t xml:space="preserve">&gt;  </w:t>
      </w:r>
      <w:r>
        <w:rPr>
          <w:rFonts w:ascii="Arial" w:hAnsi="Arial" w:cs="Arial"/>
          <w:color w:val="202124"/>
          <w:shd w:val="clear" w:color="auto" w:fill="FFFFFF"/>
        </w:rPr>
        <w:t xml:space="preserve">If you have a relatively small </w:t>
      </w:r>
      <w:r w:rsidR="004F0AD5">
        <w:rPr>
          <w:rFonts w:ascii="Arial" w:hAnsi="Arial" w:cs="Arial"/>
          <w:sz w:val="21"/>
          <w:szCs w:val="21"/>
          <w:shd w:val="clear" w:color="auto" w:fill="FFFFFF"/>
        </w:rPr>
        <w:t xml:space="preserve">private primitive data </w:t>
      </w:r>
      <w:r>
        <w:rPr>
          <w:rFonts w:ascii="Arial" w:hAnsi="Arial" w:cs="Arial"/>
          <w:color w:val="202124"/>
          <w:shd w:val="clear" w:color="auto" w:fill="FFFFFF"/>
        </w:rPr>
        <w:t>collection of key-values that you'd like to save, you should use the </w:t>
      </w:r>
      <w:hyperlink r:id="rId39" w:history="1">
        <w:r>
          <w:rPr>
            <w:rStyle w:val="Hyperlink"/>
            <w:rFonts w:ascii="Courier New" w:hAnsi="Courier New" w:cs="Courier New"/>
          </w:rPr>
          <w:t>SharedPreferences</w:t>
        </w:r>
      </w:hyperlink>
      <w:r>
        <w:rPr>
          <w:rFonts w:ascii="Arial" w:hAnsi="Arial" w:cs="Arial"/>
          <w:color w:val="202124"/>
          <w:shd w:val="clear" w:color="auto" w:fill="FFFFFF"/>
        </w:rPr>
        <w:t> APIs.</w:t>
      </w:r>
    </w:p>
    <w:p w:rsidR="002C32FA" w:rsidRDefault="002C32FA" w:rsidP="004C6175">
      <w:pPr>
        <w:tabs>
          <w:tab w:val="left" w:pos="6285"/>
        </w:tabs>
        <w:rPr>
          <w:rFonts w:ascii="Arial" w:hAnsi="Arial" w:cs="Arial"/>
          <w:color w:val="202124"/>
          <w:shd w:val="clear" w:color="auto" w:fill="FFFFFF"/>
        </w:rPr>
      </w:pPr>
      <w:r>
        <w:rPr>
          <w:rFonts w:ascii="Arial" w:hAnsi="Arial" w:cs="Arial"/>
          <w:color w:val="202124"/>
          <w:shd w:val="clear" w:color="auto" w:fill="FFFFFF"/>
        </w:rPr>
        <w:t xml:space="preserve">&gt;  </w:t>
      </w:r>
      <w:r>
        <w:rPr>
          <w:rFonts w:ascii="Arial" w:hAnsi="Arial" w:cs="Arial"/>
          <w:b/>
          <w:bCs/>
          <w:color w:val="202124"/>
          <w:shd w:val="clear" w:color="auto" w:fill="FFFFFF"/>
        </w:rPr>
        <w:t>Android</w:t>
      </w:r>
      <w:r>
        <w:rPr>
          <w:rFonts w:ascii="Arial" w:hAnsi="Arial" w:cs="Arial"/>
          <w:color w:val="202124"/>
          <w:shd w:val="clear" w:color="auto" w:fill="FFFFFF"/>
        </w:rPr>
        <w:t> stores </w:t>
      </w:r>
      <w:r>
        <w:rPr>
          <w:rFonts w:ascii="Arial" w:hAnsi="Arial" w:cs="Arial"/>
          <w:b/>
          <w:bCs/>
          <w:color w:val="202124"/>
          <w:shd w:val="clear" w:color="auto" w:fill="FFFFFF"/>
        </w:rPr>
        <w:t>Shared Preferences</w:t>
      </w:r>
      <w:r>
        <w:rPr>
          <w:rFonts w:ascii="Arial" w:hAnsi="Arial" w:cs="Arial"/>
          <w:color w:val="202124"/>
          <w:shd w:val="clear" w:color="auto" w:fill="FFFFFF"/>
        </w:rPr>
        <w:t> settings as XML </w:t>
      </w:r>
      <w:r>
        <w:rPr>
          <w:rFonts w:ascii="Arial" w:hAnsi="Arial" w:cs="Arial"/>
          <w:b/>
          <w:bCs/>
          <w:color w:val="202124"/>
          <w:shd w:val="clear" w:color="auto" w:fill="FFFFFF"/>
        </w:rPr>
        <w:t>file</w:t>
      </w:r>
      <w:r>
        <w:rPr>
          <w:rFonts w:ascii="Arial" w:hAnsi="Arial" w:cs="Arial"/>
          <w:color w:val="202124"/>
          <w:shd w:val="clear" w:color="auto" w:fill="FFFFFF"/>
        </w:rPr>
        <w:t> in shared_prefs folder under DATA/data/{application package} directory. The DATA folder can be obtained by calling Environment. getDataDirectory() .</w:t>
      </w:r>
    </w:p>
    <w:p w:rsidR="002C32FA" w:rsidRDefault="002C32FA" w:rsidP="002C32FA">
      <w:pPr>
        <w:tabs>
          <w:tab w:val="left" w:pos="6285"/>
        </w:tabs>
        <w:rPr>
          <w:color w:val="FF0000"/>
          <w:sz w:val="28"/>
          <w:szCs w:val="28"/>
        </w:rPr>
      </w:pPr>
      <w:r>
        <w:rPr>
          <w:color w:val="FF0000"/>
          <w:sz w:val="28"/>
          <w:szCs w:val="28"/>
        </w:rPr>
        <w:t xml:space="preserve">&gt;  Internal Storage : </w:t>
      </w:r>
    </w:p>
    <w:p w:rsidR="002C32FA" w:rsidRPr="002C32FA" w:rsidRDefault="002C32FA" w:rsidP="002C32FA">
      <w:pPr>
        <w:pStyle w:val="NormalWeb"/>
        <w:shd w:val="clear" w:color="auto" w:fill="FFFFFF"/>
        <w:rPr>
          <w:rFonts w:ascii="Verdana" w:hAnsi="Verdana"/>
          <w:color w:val="000000"/>
          <w:sz w:val="21"/>
          <w:szCs w:val="21"/>
        </w:rPr>
      </w:pPr>
      <w:r>
        <w:rPr>
          <w:color w:val="FF0000"/>
          <w:sz w:val="28"/>
          <w:szCs w:val="28"/>
        </w:rPr>
        <w:t xml:space="preserve">&gt;  </w:t>
      </w:r>
      <w:r w:rsidRPr="002C32FA">
        <w:rPr>
          <w:rFonts w:ascii="Verdana" w:hAnsi="Verdana"/>
          <w:color w:val="000000"/>
          <w:sz w:val="21"/>
          <w:szCs w:val="21"/>
        </w:rPr>
        <w:t>We are able to save or read data from the device internal memory. FileInputStream and FileOutputStream classes are used to read and write data into the file.</w:t>
      </w:r>
    </w:p>
    <w:p w:rsidR="002C32FA" w:rsidRDefault="002C32FA" w:rsidP="002C32FA">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2C32FA">
        <w:rPr>
          <w:rFonts w:ascii="Verdana" w:eastAsia="Times New Roman" w:hAnsi="Verdana" w:cs="Times New Roman"/>
          <w:color w:val="000000"/>
          <w:sz w:val="21"/>
          <w:szCs w:val="21"/>
          <w:lang w:bidi="gu-IN"/>
        </w:rPr>
        <w:t>Here, we are going to read and write data to the internal storage of the device.</w:t>
      </w:r>
    </w:p>
    <w:p w:rsidR="002C32FA" w:rsidRDefault="002C32FA" w:rsidP="002C32FA">
      <w:pPr>
        <w:tabs>
          <w:tab w:val="left" w:pos="6285"/>
        </w:tabs>
        <w:rPr>
          <w:color w:val="FF0000"/>
          <w:sz w:val="28"/>
          <w:szCs w:val="28"/>
        </w:rPr>
      </w:pPr>
      <w:r>
        <w:rPr>
          <w:color w:val="FF0000"/>
          <w:sz w:val="28"/>
          <w:szCs w:val="28"/>
        </w:rPr>
        <w:t xml:space="preserve">&gt;  External Storage : </w:t>
      </w:r>
    </w:p>
    <w:p w:rsidR="002C32FA" w:rsidRDefault="002C32FA" w:rsidP="002C32FA">
      <w:pPr>
        <w:tabs>
          <w:tab w:val="left" w:pos="6285"/>
        </w:tabs>
        <w:rPr>
          <w:rFonts w:ascii="Verdana" w:hAnsi="Verdana"/>
          <w:color w:val="000000"/>
          <w:sz w:val="21"/>
          <w:szCs w:val="21"/>
          <w:shd w:val="clear" w:color="auto" w:fill="FFFFFF"/>
        </w:rPr>
      </w:pPr>
      <w:r>
        <w:rPr>
          <w:rFonts w:ascii="Verdana" w:hAnsi="Verdana"/>
          <w:color w:val="000000"/>
          <w:sz w:val="21"/>
          <w:szCs w:val="21"/>
          <w:shd w:val="clear" w:color="auto" w:fill="FFFFFF"/>
        </w:rPr>
        <w:t>&gt; Like internal storage, we are able to save or read data from the device external memory such as sdcard. The FileInputStream and FileOutputStream classes are used to read and write data into the file.</w:t>
      </w:r>
    </w:p>
    <w:p w:rsidR="004F0AD5" w:rsidRPr="004F0AD5" w:rsidRDefault="004F0AD5" w:rsidP="004F0AD5">
      <w:pPr>
        <w:tabs>
          <w:tab w:val="left" w:pos="6285"/>
        </w:tabs>
        <w:rPr>
          <w:color w:val="FF0000"/>
          <w:sz w:val="28"/>
          <w:szCs w:val="28"/>
        </w:rPr>
      </w:pPr>
      <w:r w:rsidRPr="004F0AD5">
        <w:rPr>
          <w:color w:val="FF0000"/>
          <w:sz w:val="28"/>
          <w:szCs w:val="28"/>
        </w:rPr>
        <w:t xml:space="preserve">&gt; </w:t>
      </w:r>
      <w:hyperlink r:id="rId40" w:anchor="db" w:history="1">
        <w:r w:rsidRPr="004F0AD5">
          <w:rPr>
            <w:color w:val="FF0000"/>
            <w:sz w:val="28"/>
            <w:szCs w:val="28"/>
          </w:rPr>
          <w:t>SQLite Databases</w:t>
        </w:r>
      </w:hyperlink>
      <w:r w:rsidR="00590CE9">
        <w:rPr>
          <w:color w:val="FF0000"/>
          <w:sz w:val="28"/>
          <w:szCs w:val="28"/>
        </w:rPr>
        <w:t xml:space="preserve"> :</w:t>
      </w:r>
    </w:p>
    <w:p w:rsidR="004F0AD5" w:rsidRDefault="004F0AD5" w:rsidP="004F0AD5">
      <w:pPr>
        <w:shd w:val="clear" w:color="auto" w:fill="FFFFFF"/>
        <w:spacing w:after="150"/>
        <w:rPr>
          <w:rFonts w:ascii="Arial" w:hAnsi="Arial" w:cs="Arial"/>
          <w:sz w:val="21"/>
          <w:szCs w:val="21"/>
        </w:rPr>
      </w:pPr>
      <w:r>
        <w:rPr>
          <w:rFonts w:ascii="Arial" w:hAnsi="Arial" w:cs="Arial"/>
          <w:sz w:val="21"/>
          <w:szCs w:val="21"/>
        </w:rPr>
        <w:t>&gt; Store structured data in a private database.</w:t>
      </w:r>
    </w:p>
    <w:p w:rsidR="004F0AD5" w:rsidRPr="004F0AD5" w:rsidRDefault="004F0AD5" w:rsidP="004F0AD5">
      <w:pPr>
        <w:tabs>
          <w:tab w:val="left" w:pos="6285"/>
        </w:tabs>
        <w:rPr>
          <w:color w:val="FF0000"/>
          <w:sz w:val="28"/>
          <w:szCs w:val="28"/>
        </w:rPr>
      </w:pPr>
      <w:r>
        <w:rPr>
          <w:color w:val="FF0000"/>
          <w:sz w:val="28"/>
          <w:szCs w:val="28"/>
        </w:rPr>
        <w:t xml:space="preserve">&gt; </w:t>
      </w:r>
      <w:hyperlink r:id="rId41" w:anchor="netw" w:history="1">
        <w:r w:rsidRPr="004F0AD5">
          <w:rPr>
            <w:color w:val="FF0000"/>
            <w:sz w:val="28"/>
            <w:szCs w:val="28"/>
          </w:rPr>
          <w:t>Network Connection</w:t>
        </w:r>
      </w:hyperlink>
      <w:r w:rsidR="00590CE9">
        <w:rPr>
          <w:color w:val="FF0000"/>
          <w:sz w:val="28"/>
          <w:szCs w:val="28"/>
        </w:rPr>
        <w:t xml:space="preserve"> :</w:t>
      </w:r>
    </w:p>
    <w:p w:rsidR="004F0AD5" w:rsidRDefault="004F0AD5" w:rsidP="004F0AD5">
      <w:pPr>
        <w:shd w:val="clear" w:color="auto" w:fill="FFFFFF"/>
        <w:spacing w:after="150"/>
        <w:rPr>
          <w:rFonts w:ascii="Arial" w:hAnsi="Arial" w:cs="Arial"/>
          <w:sz w:val="21"/>
          <w:szCs w:val="21"/>
        </w:rPr>
      </w:pPr>
      <w:r>
        <w:rPr>
          <w:rFonts w:ascii="Arial" w:hAnsi="Arial" w:cs="Arial"/>
          <w:sz w:val="21"/>
          <w:szCs w:val="21"/>
        </w:rPr>
        <w:t>&gt; Store data on the web with your own network server.</w:t>
      </w:r>
    </w:p>
    <w:p w:rsidR="004F0AD5" w:rsidRDefault="004F0AD5" w:rsidP="004F0AD5">
      <w:pPr>
        <w:shd w:val="clear" w:color="auto" w:fill="FFFFFF"/>
        <w:spacing w:after="150"/>
        <w:rPr>
          <w:rFonts w:ascii="Arial" w:hAnsi="Arial" w:cs="Arial"/>
          <w:sz w:val="21"/>
          <w:szCs w:val="21"/>
        </w:rPr>
      </w:pPr>
    </w:p>
    <w:p w:rsidR="004F0AD5" w:rsidRDefault="004F0AD5" w:rsidP="004F0AD5">
      <w:pPr>
        <w:pStyle w:val="Heading2"/>
        <w:shd w:val="clear" w:color="auto" w:fill="FFFFFF"/>
        <w:spacing w:before="0" w:line="480" w:lineRule="atLeast"/>
        <w:rPr>
          <w:rFonts w:ascii="Arial" w:hAnsi="Arial" w:cs="Arial"/>
          <w:sz w:val="42"/>
          <w:szCs w:val="42"/>
        </w:rPr>
      </w:pPr>
      <w:r>
        <w:rPr>
          <w:rFonts w:ascii="Arial" w:hAnsi="Arial" w:cs="Arial"/>
          <w:b/>
          <w:bCs/>
          <w:sz w:val="42"/>
          <w:szCs w:val="42"/>
        </w:rPr>
        <w:t>Using Shared Preferences</w:t>
      </w:r>
    </w:p>
    <w:p w:rsidR="004F0AD5" w:rsidRDefault="00D14E96" w:rsidP="004F0AD5">
      <w:pPr>
        <w:spacing w:before="105" w:after="180"/>
        <w:rPr>
          <w:rFonts w:ascii="Times New Roman" w:hAnsi="Times New Roman" w:cs="Times New Roman"/>
          <w:sz w:val="24"/>
          <w:szCs w:val="24"/>
        </w:rPr>
      </w:pPr>
      <w:r>
        <w:pict>
          <v:rect id="_x0000_i1029" style="width:0;height:.75pt" o:hralign="center" o:hrstd="t" o:hr="t" fillcolor="#a0a0a0" stroked="f"/>
        </w:pict>
      </w:r>
    </w:p>
    <w:p w:rsidR="004F0AD5" w:rsidRDefault="004F0AD5" w:rsidP="004F0AD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hyperlink r:id="rId42" w:history="1">
        <w:r>
          <w:rPr>
            <w:rStyle w:val="Hyperlink"/>
            <w:rFonts w:ascii="Consolas" w:hAnsi="Consolas"/>
            <w:color w:val="039BE5"/>
          </w:rPr>
          <w:t>SharedPreferences</w:t>
        </w:r>
      </w:hyperlink>
      <w:r>
        <w:rPr>
          <w:rFonts w:ascii="Arial" w:hAnsi="Arial" w:cs="Arial"/>
          <w:sz w:val="21"/>
          <w:szCs w:val="21"/>
        </w:rPr>
        <w:t> class provides a general framework that allows you to save and retrieve persistent key-value pairs of primitive data types. You can use </w:t>
      </w:r>
      <w:hyperlink r:id="rId43" w:history="1">
        <w:r>
          <w:rPr>
            <w:rStyle w:val="Hyperlink"/>
            <w:rFonts w:ascii="Consolas" w:hAnsi="Consolas"/>
            <w:color w:val="039BE5"/>
          </w:rPr>
          <w:t>SharedPreferences</w:t>
        </w:r>
      </w:hyperlink>
      <w:r>
        <w:rPr>
          <w:rFonts w:ascii="Arial" w:hAnsi="Arial" w:cs="Arial"/>
          <w:sz w:val="21"/>
          <w:szCs w:val="21"/>
        </w:rPr>
        <w:t xml:space="preserve"> to save any primitive data: booleans, floats, ints, longs, and </w:t>
      </w:r>
      <w:r w:rsidR="001B641D">
        <w:rPr>
          <w:rFonts w:ascii="Arial" w:hAnsi="Arial" w:cs="Arial"/>
          <w:sz w:val="21"/>
          <w:szCs w:val="21"/>
        </w:rPr>
        <w:t xml:space="preserve">strings. This data will persist(continue) </w:t>
      </w:r>
      <w:r>
        <w:rPr>
          <w:rFonts w:ascii="Arial" w:hAnsi="Arial" w:cs="Arial"/>
          <w:sz w:val="21"/>
          <w:szCs w:val="21"/>
        </w:rPr>
        <w:t>across user sessions (even if your application is killed).</w:t>
      </w:r>
    </w:p>
    <w:p w:rsidR="004F0AD5" w:rsidRDefault="004F0AD5" w:rsidP="004F0AD5">
      <w:pPr>
        <w:pStyle w:val="Heading3"/>
        <w:shd w:val="clear" w:color="auto" w:fill="FFFFFF"/>
        <w:spacing w:before="0" w:line="240" w:lineRule="atLeast"/>
        <w:rPr>
          <w:rFonts w:ascii="Arial" w:hAnsi="Arial" w:cs="Arial"/>
          <w:sz w:val="27"/>
          <w:szCs w:val="27"/>
        </w:rPr>
      </w:pPr>
      <w:r>
        <w:rPr>
          <w:rFonts w:ascii="Arial" w:hAnsi="Arial" w:cs="Arial"/>
        </w:rPr>
        <w:t>User Preferences</w:t>
      </w:r>
    </w:p>
    <w:p w:rsidR="004F0AD5" w:rsidRDefault="004F0AD5" w:rsidP="004F0AD5">
      <w:pPr>
        <w:pStyle w:val="NormalWeb"/>
        <w:shd w:val="clear" w:color="auto" w:fill="FFFFFF"/>
        <w:spacing w:before="0" w:beforeAutospacing="0" w:after="0" w:afterAutospacing="0" w:line="270" w:lineRule="atLeast"/>
        <w:rPr>
          <w:rFonts w:ascii="Arial" w:hAnsi="Arial" w:cs="Arial"/>
          <w:sz w:val="20"/>
          <w:szCs w:val="20"/>
        </w:rPr>
      </w:pPr>
      <w:r>
        <w:rPr>
          <w:rFonts w:ascii="Arial" w:hAnsi="Arial" w:cs="Arial"/>
          <w:sz w:val="20"/>
          <w:szCs w:val="20"/>
        </w:rPr>
        <w:t>Shared preferences are not strictly for saving "user preferences," such as what ringtone a user has chosen. If you're interested in creating user preferences for your application, see </w:t>
      </w:r>
      <w:hyperlink r:id="rId44" w:history="1">
        <w:r>
          <w:rPr>
            <w:rStyle w:val="Hyperlink"/>
            <w:rFonts w:ascii="Consolas" w:hAnsi="Consolas"/>
            <w:color w:val="039BE5"/>
          </w:rPr>
          <w:t>PreferenceActivity</w:t>
        </w:r>
      </w:hyperlink>
      <w:r>
        <w:rPr>
          <w:rFonts w:ascii="Arial" w:hAnsi="Arial" w:cs="Arial"/>
          <w:sz w:val="20"/>
          <w:szCs w:val="20"/>
        </w:rPr>
        <w:t>, which provides an Activity framework for you to create user preferences, which will be automatically persisted (using shared preferences).</w:t>
      </w:r>
    </w:p>
    <w:p w:rsidR="004F0AD5" w:rsidRDefault="004F0AD5" w:rsidP="004F0AD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get a </w:t>
      </w:r>
      <w:hyperlink r:id="rId45" w:history="1">
        <w:r>
          <w:rPr>
            <w:rStyle w:val="Hyperlink"/>
            <w:rFonts w:ascii="Consolas" w:hAnsi="Consolas"/>
            <w:color w:val="039BE5"/>
          </w:rPr>
          <w:t>SharedPreferences</w:t>
        </w:r>
      </w:hyperlink>
      <w:r>
        <w:rPr>
          <w:rFonts w:ascii="Arial" w:hAnsi="Arial" w:cs="Arial"/>
          <w:sz w:val="21"/>
          <w:szCs w:val="21"/>
        </w:rPr>
        <w:t> object for your application, use one of two methods:</w:t>
      </w:r>
    </w:p>
    <w:p w:rsidR="004F0AD5" w:rsidRDefault="00D14E96" w:rsidP="004F0AD5">
      <w:pPr>
        <w:numPr>
          <w:ilvl w:val="0"/>
          <w:numId w:val="27"/>
        </w:numPr>
        <w:shd w:val="clear" w:color="auto" w:fill="FFFFFF"/>
        <w:spacing w:after="180" w:line="240" w:lineRule="auto"/>
        <w:ind w:left="300"/>
        <w:rPr>
          <w:rFonts w:ascii="Arial" w:hAnsi="Arial" w:cs="Arial"/>
          <w:sz w:val="21"/>
          <w:szCs w:val="21"/>
        </w:rPr>
      </w:pPr>
      <w:hyperlink r:id="rId46" w:anchor="getSharedPreferences(java.lang.String, int)" w:history="1">
        <w:r w:rsidR="004F0AD5">
          <w:rPr>
            <w:rStyle w:val="Hyperlink"/>
            <w:rFonts w:ascii="Consolas" w:hAnsi="Consolas"/>
            <w:color w:val="039BE5"/>
          </w:rPr>
          <w:t>getSharedPreferences()</w:t>
        </w:r>
      </w:hyperlink>
      <w:r w:rsidR="004F0AD5">
        <w:rPr>
          <w:rFonts w:ascii="Arial" w:hAnsi="Arial" w:cs="Arial"/>
          <w:sz w:val="21"/>
          <w:szCs w:val="21"/>
        </w:rPr>
        <w:t> - Use this if you need multiple preferences files identified by name, which you specify with the first parameter.</w:t>
      </w:r>
    </w:p>
    <w:p w:rsidR="004F0AD5" w:rsidRDefault="00D14E96" w:rsidP="004F0AD5">
      <w:pPr>
        <w:numPr>
          <w:ilvl w:val="0"/>
          <w:numId w:val="27"/>
        </w:numPr>
        <w:shd w:val="clear" w:color="auto" w:fill="FFFFFF"/>
        <w:spacing w:after="180" w:line="240" w:lineRule="auto"/>
        <w:ind w:left="300"/>
        <w:rPr>
          <w:rFonts w:ascii="Arial" w:hAnsi="Arial" w:cs="Arial"/>
          <w:sz w:val="21"/>
          <w:szCs w:val="21"/>
        </w:rPr>
      </w:pPr>
      <w:hyperlink r:id="rId47" w:anchor="getPreferences(int)" w:history="1">
        <w:r w:rsidR="004F0AD5">
          <w:rPr>
            <w:rStyle w:val="Hyperlink"/>
            <w:rFonts w:ascii="Consolas" w:hAnsi="Consolas"/>
            <w:color w:val="039BE5"/>
          </w:rPr>
          <w:t>getPreferences()</w:t>
        </w:r>
      </w:hyperlink>
      <w:r w:rsidR="004F0AD5">
        <w:rPr>
          <w:rFonts w:ascii="Arial" w:hAnsi="Arial" w:cs="Arial"/>
          <w:sz w:val="21"/>
          <w:szCs w:val="21"/>
        </w:rPr>
        <w:t> - Use this if you need only one preferences file for your Activity. Because this will be the only preferences file for your Activity, you don't supply a name.</w:t>
      </w:r>
    </w:p>
    <w:p w:rsidR="004F0AD5" w:rsidRDefault="004F0AD5" w:rsidP="004F0AD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write values:</w:t>
      </w:r>
    </w:p>
    <w:p w:rsidR="004F0AD5" w:rsidRDefault="004F0AD5" w:rsidP="004F0AD5">
      <w:pPr>
        <w:numPr>
          <w:ilvl w:val="0"/>
          <w:numId w:val="28"/>
        </w:numPr>
        <w:shd w:val="clear" w:color="auto" w:fill="FFFFFF"/>
        <w:spacing w:after="180" w:line="240" w:lineRule="auto"/>
        <w:ind w:left="300"/>
        <w:rPr>
          <w:rFonts w:ascii="Arial" w:hAnsi="Arial" w:cs="Arial"/>
          <w:sz w:val="21"/>
          <w:szCs w:val="21"/>
        </w:rPr>
      </w:pPr>
      <w:r>
        <w:rPr>
          <w:rFonts w:ascii="Arial" w:hAnsi="Arial" w:cs="Arial"/>
          <w:sz w:val="21"/>
          <w:szCs w:val="21"/>
        </w:rPr>
        <w:lastRenderedPageBreak/>
        <w:t>Call </w:t>
      </w:r>
      <w:hyperlink r:id="rId48" w:anchor="edit()" w:history="1">
        <w:r>
          <w:rPr>
            <w:rStyle w:val="Hyperlink"/>
            <w:rFonts w:ascii="Consolas" w:hAnsi="Consolas"/>
            <w:color w:val="039BE5"/>
          </w:rPr>
          <w:t>edit()</w:t>
        </w:r>
      </w:hyperlink>
      <w:r>
        <w:rPr>
          <w:rFonts w:ascii="Arial" w:hAnsi="Arial" w:cs="Arial"/>
          <w:sz w:val="21"/>
          <w:szCs w:val="21"/>
        </w:rPr>
        <w:t> to get a </w:t>
      </w:r>
      <w:hyperlink r:id="rId49" w:history="1">
        <w:r>
          <w:rPr>
            <w:rStyle w:val="Hyperlink"/>
            <w:rFonts w:ascii="Consolas" w:hAnsi="Consolas"/>
            <w:color w:val="039BE5"/>
          </w:rPr>
          <w:t>SharedPreferences.Editor</w:t>
        </w:r>
      </w:hyperlink>
      <w:r>
        <w:rPr>
          <w:rFonts w:ascii="Arial" w:hAnsi="Arial" w:cs="Arial"/>
          <w:sz w:val="21"/>
          <w:szCs w:val="21"/>
        </w:rPr>
        <w:t>.</w:t>
      </w:r>
    </w:p>
    <w:p w:rsidR="004F0AD5" w:rsidRDefault="004F0AD5" w:rsidP="004F0AD5">
      <w:pPr>
        <w:numPr>
          <w:ilvl w:val="0"/>
          <w:numId w:val="28"/>
        </w:numPr>
        <w:shd w:val="clear" w:color="auto" w:fill="FFFFFF"/>
        <w:spacing w:after="180" w:line="240" w:lineRule="auto"/>
        <w:ind w:left="300"/>
        <w:rPr>
          <w:rFonts w:ascii="Arial" w:hAnsi="Arial" w:cs="Arial"/>
          <w:sz w:val="21"/>
          <w:szCs w:val="21"/>
        </w:rPr>
      </w:pPr>
      <w:r>
        <w:rPr>
          <w:rFonts w:ascii="Arial" w:hAnsi="Arial" w:cs="Arial"/>
          <w:sz w:val="21"/>
          <w:szCs w:val="21"/>
        </w:rPr>
        <w:t>Add values with methods such as </w:t>
      </w:r>
      <w:hyperlink r:id="rId50" w:anchor="putBoolean(java.lang.String, boolean)" w:history="1">
        <w:r>
          <w:rPr>
            <w:rStyle w:val="Hyperlink"/>
            <w:rFonts w:ascii="Consolas" w:hAnsi="Consolas"/>
            <w:color w:val="039BE5"/>
          </w:rPr>
          <w:t>putBoolean()</w:t>
        </w:r>
      </w:hyperlink>
      <w:r>
        <w:rPr>
          <w:rFonts w:ascii="Arial" w:hAnsi="Arial" w:cs="Arial"/>
          <w:sz w:val="21"/>
          <w:szCs w:val="21"/>
        </w:rPr>
        <w:t> and </w:t>
      </w:r>
      <w:hyperlink r:id="rId51" w:anchor="putString(java.lang.String, java.lang.String)" w:history="1">
        <w:r>
          <w:rPr>
            <w:rStyle w:val="Hyperlink"/>
            <w:rFonts w:ascii="Consolas" w:hAnsi="Consolas"/>
            <w:color w:val="039BE5"/>
          </w:rPr>
          <w:t>putString()</w:t>
        </w:r>
      </w:hyperlink>
      <w:r>
        <w:rPr>
          <w:rFonts w:ascii="Arial" w:hAnsi="Arial" w:cs="Arial"/>
          <w:sz w:val="21"/>
          <w:szCs w:val="21"/>
        </w:rPr>
        <w:t>.</w:t>
      </w:r>
    </w:p>
    <w:p w:rsidR="004F0AD5" w:rsidRDefault="004F0AD5" w:rsidP="004F0AD5">
      <w:pPr>
        <w:numPr>
          <w:ilvl w:val="0"/>
          <w:numId w:val="28"/>
        </w:numPr>
        <w:shd w:val="clear" w:color="auto" w:fill="FFFFFF"/>
        <w:spacing w:after="180" w:line="240" w:lineRule="auto"/>
        <w:ind w:left="300"/>
        <w:rPr>
          <w:rFonts w:ascii="Arial" w:hAnsi="Arial" w:cs="Arial"/>
          <w:sz w:val="21"/>
          <w:szCs w:val="21"/>
        </w:rPr>
      </w:pPr>
      <w:r>
        <w:rPr>
          <w:rFonts w:ascii="Arial" w:hAnsi="Arial" w:cs="Arial"/>
          <w:sz w:val="21"/>
          <w:szCs w:val="21"/>
        </w:rPr>
        <w:t>Commit the new values with </w:t>
      </w:r>
      <w:hyperlink r:id="rId52" w:anchor="commit()" w:history="1">
        <w:r>
          <w:rPr>
            <w:rStyle w:val="Hyperlink"/>
            <w:rFonts w:ascii="Consolas" w:hAnsi="Consolas"/>
            <w:color w:val="039BE5"/>
          </w:rPr>
          <w:t>commit()</w:t>
        </w:r>
      </w:hyperlink>
    </w:p>
    <w:p w:rsidR="004F0AD5" w:rsidRDefault="004F0AD5" w:rsidP="00C13FD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read values, use </w:t>
      </w:r>
      <w:hyperlink r:id="rId53" w:history="1">
        <w:r>
          <w:rPr>
            <w:rStyle w:val="Hyperlink"/>
            <w:rFonts w:ascii="Consolas" w:hAnsi="Consolas"/>
            <w:color w:val="039BE5"/>
          </w:rPr>
          <w:t>SharedPreferences</w:t>
        </w:r>
      </w:hyperlink>
      <w:r>
        <w:rPr>
          <w:rFonts w:ascii="Arial" w:hAnsi="Arial" w:cs="Arial"/>
          <w:sz w:val="21"/>
          <w:szCs w:val="21"/>
        </w:rPr>
        <w:t> methods such as </w:t>
      </w:r>
      <w:hyperlink r:id="rId54" w:anchor="getBoolean(java.lang.String, boolean)" w:history="1">
        <w:r>
          <w:rPr>
            <w:rStyle w:val="Hyperlink"/>
            <w:rFonts w:ascii="Consolas" w:hAnsi="Consolas"/>
            <w:color w:val="039BE5"/>
          </w:rPr>
          <w:t>getBoolean()</w:t>
        </w:r>
      </w:hyperlink>
      <w:r>
        <w:rPr>
          <w:rFonts w:ascii="Arial" w:hAnsi="Arial" w:cs="Arial"/>
          <w:sz w:val="21"/>
          <w:szCs w:val="21"/>
        </w:rPr>
        <w:t> and </w:t>
      </w:r>
      <w:hyperlink r:id="rId55" w:anchor="getString(java.lang.String, java.lang.String)" w:history="1">
        <w:r>
          <w:rPr>
            <w:rStyle w:val="Hyperlink"/>
            <w:rFonts w:ascii="Consolas" w:hAnsi="Consolas"/>
            <w:color w:val="039BE5"/>
          </w:rPr>
          <w:t>getString()</w:t>
        </w:r>
      </w:hyperlink>
      <w:r w:rsidR="00C13FD5">
        <w:rPr>
          <w:rFonts w:ascii="Arial" w:hAnsi="Arial" w:cs="Arial"/>
          <w:sz w:val="21"/>
          <w:szCs w:val="21"/>
        </w:rPr>
        <w:t>.</w:t>
      </w:r>
    </w:p>
    <w:p w:rsidR="00C13FD5" w:rsidRDefault="00C13FD5" w:rsidP="00C13FD5">
      <w:pPr>
        <w:pStyle w:val="NormalWeb"/>
        <w:shd w:val="clear" w:color="auto" w:fill="FFFFFF"/>
        <w:spacing w:before="0" w:beforeAutospacing="0" w:after="180" w:afterAutospacing="0"/>
        <w:rPr>
          <w:rFonts w:ascii="Arial" w:hAnsi="Arial" w:cs="Arial"/>
          <w:sz w:val="21"/>
          <w:szCs w:val="21"/>
        </w:rPr>
      </w:pPr>
    </w:p>
    <w:p w:rsidR="00C13FD5" w:rsidRDefault="002B6CC8" w:rsidP="00C13FD5">
      <w:pPr>
        <w:pStyle w:val="NormalWeb"/>
        <w:shd w:val="clear" w:color="auto" w:fill="FFFFFF"/>
        <w:spacing w:before="0" w:beforeAutospacing="0" w:after="180" w:afterAutospacing="0"/>
        <w:rPr>
          <w:rFonts w:ascii="Arial" w:hAnsi="Arial" w:cs="Arial"/>
          <w:color w:val="FF0000"/>
          <w:sz w:val="21"/>
          <w:szCs w:val="21"/>
        </w:rPr>
      </w:pPr>
      <w:r>
        <w:rPr>
          <w:rFonts w:ascii="Arial" w:hAnsi="Arial" w:cs="Arial"/>
          <w:color w:val="FF0000"/>
          <w:sz w:val="21"/>
          <w:szCs w:val="21"/>
        </w:rPr>
        <w:t>Example to A</w:t>
      </w:r>
      <w:r w:rsidR="00C13FD5" w:rsidRPr="00C13FD5">
        <w:rPr>
          <w:rFonts w:ascii="Arial" w:hAnsi="Arial" w:cs="Arial"/>
          <w:color w:val="FF0000"/>
          <w:sz w:val="21"/>
          <w:szCs w:val="21"/>
        </w:rPr>
        <w:t xml:space="preserve">dd data using SharedPreferences : </w:t>
      </w:r>
    </w:p>
    <w:p w:rsidR="00C13FD5" w:rsidRPr="00C13FD5" w:rsidRDefault="00C13FD5" w:rsidP="00C1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C13FD5">
        <w:rPr>
          <w:rFonts w:ascii="Courier New" w:eastAsia="Times New Roman" w:hAnsi="Courier New" w:cs="Courier New"/>
          <w:color w:val="000000"/>
          <w:sz w:val="18"/>
          <w:szCs w:val="18"/>
          <w:lang w:bidi="gu-IN"/>
        </w:rPr>
        <w:t>SharedPreferences sp = getSharedPreferences(</w:t>
      </w:r>
      <w:r w:rsidRPr="00C13FD5">
        <w:rPr>
          <w:rFonts w:ascii="Courier New" w:eastAsia="Times New Roman" w:hAnsi="Courier New" w:cs="Courier New"/>
          <w:b/>
          <w:bCs/>
          <w:color w:val="008000"/>
          <w:sz w:val="18"/>
          <w:szCs w:val="18"/>
          <w:lang w:bidi="gu-IN"/>
        </w:rPr>
        <w:t>"datafile"</w:t>
      </w:r>
      <w:r w:rsidRPr="00C13FD5">
        <w:rPr>
          <w:rFonts w:ascii="Courier New" w:eastAsia="Times New Roman" w:hAnsi="Courier New" w:cs="Courier New"/>
          <w:color w:val="000000"/>
          <w:sz w:val="18"/>
          <w:szCs w:val="18"/>
          <w:lang w:bidi="gu-IN"/>
        </w:rPr>
        <w:t xml:space="preserve">, </w:t>
      </w:r>
      <w:r w:rsidRPr="00C13FD5">
        <w:rPr>
          <w:rFonts w:ascii="Courier New" w:eastAsia="Times New Roman" w:hAnsi="Courier New" w:cs="Courier New"/>
          <w:b/>
          <w:bCs/>
          <w:i/>
          <w:iCs/>
          <w:color w:val="660E7A"/>
          <w:sz w:val="18"/>
          <w:szCs w:val="18"/>
          <w:lang w:bidi="gu-IN"/>
        </w:rPr>
        <w:t>MODE_PRIVATE</w:t>
      </w:r>
      <w:r w:rsidRPr="00C13FD5">
        <w:rPr>
          <w:rFonts w:ascii="Courier New" w:eastAsia="Times New Roman" w:hAnsi="Courier New" w:cs="Courier New"/>
          <w:color w:val="000000"/>
          <w:sz w:val="18"/>
          <w:szCs w:val="18"/>
          <w:lang w:bidi="gu-IN"/>
        </w:rPr>
        <w:t xml:space="preserve">);  </w:t>
      </w:r>
      <w:r w:rsidRPr="00C13FD5">
        <w:rPr>
          <w:rFonts w:ascii="Courier New" w:eastAsia="Times New Roman" w:hAnsi="Courier New" w:cs="Courier New"/>
          <w:i/>
          <w:iCs/>
          <w:color w:val="808080"/>
          <w:sz w:val="18"/>
          <w:szCs w:val="18"/>
          <w:lang w:bidi="gu-IN"/>
        </w:rPr>
        <w:t>// This will create an XML file "datafile", in which data will be stored.</w:t>
      </w:r>
      <w:r w:rsidRPr="00C13FD5">
        <w:rPr>
          <w:rFonts w:ascii="Courier New" w:eastAsia="Times New Roman" w:hAnsi="Courier New" w:cs="Courier New"/>
          <w:i/>
          <w:iCs/>
          <w:color w:val="808080"/>
          <w:sz w:val="18"/>
          <w:szCs w:val="18"/>
          <w:lang w:bidi="gu-IN"/>
        </w:rPr>
        <w:br/>
      </w:r>
      <w:r w:rsidRPr="00C13FD5">
        <w:rPr>
          <w:rFonts w:ascii="Courier New" w:eastAsia="Times New Roman" w:hAnsi="Courier New" w:cs="Courier New"/>
          <w:color w:val="000000"/>
          <w:sz w:val="18"/>
          <w:szCs w:val="18"/>
          <w:lang w:bidi="gu-IN"/>
        </w:rPr>
        <w:t xml:space="preserve">SharedPreferences.Editor ed = sp.edit();    </w:t>
      </w:r>
      <w:r w:rsidRPr="00C13FD5">
        <w:rPr>
          <w:rFonts w:ascii="Courier New" w:eastAsia="Times New Roman" w:hAnsi="Courier New" w:cs="Courier New"/>
          <w:i/>
          <w:iCs/>
          <w:color w:val="808080"/>
          <w:sz w:val="18"/>
          <w:szCs w:val="18"/>
          <w:lang w:bidi="gu-IN"/>
        </w:rPr>
        <w:t>// Editor object created. It will be needed to write and delete data. It will not needed to read data.</w:t>
      </w:r>
      <w:r w:rsidRPr="00C13FD5">
        <w:rPr>
          <w:rFonts w:ascii="Courier New" w:eastAsia="Times New Roman" w:hAnsi="Courier New" w:cs="Courier New"/>
          <w:i/>
          <w:iCs/>
          <w:color w:val="808080"/>
          <w:sz w:val="18"/>
          <w:szCs w:val="18"/>
          <w:lang w:bidi="gu-IN"/>
        </w:rPr>
        <w:br/>
      </w:r>
      <w:r w:rsidRPr="00C13FD5">
        <w:rPr>
          <w:rFonts w:ascii="Courier New" w:eastAsia="Times New Roman" w:hAnsi="Courier New" w:cs="Courier New"/>
          <w:i/>
          <w:iCs/>
          <w:color w:val="808080"/>
          <w:sz w:val="18"/>
          <w:szCs w:val="18"/>
          <w:lang w:bidi="gu-IN"/>
        </w:rPr>
        <w:br/>
      </w:r>
      <w:r w:rsidRPr="00C13FD5">
        <w:rPr>
          <w:rFonts w:ascii="Courier New" w:eastAsia="Times New Roman" w:hAnsi="Courier New" w:cs="Courier New"/>
          <w:color w:val="000000"/>
          <w:sz w:val="18"/>
          <w:szCs w:val="18"/>
          <w:lang w:bidi="gu-IN"/>
        </w:rPr>
        <w:t>ed.putString(</w:t>
      </w:r>
      <w:r w:rsidRPr="00C13FD5">
        <w:rPr>
          <w:rFonts w:ascii="Courier New" w:eastAsia="Times New Roman" w:hAnsi="Courier New" w:cs="Courier New"/>
          <w:b/>
          <w:bCs/>
          <w:color w:val="008000"/>
          <w:sz w:val="18"/>
          <w:szCs w:val="18"/>
          <w:lang w:bidi="gu-IN"/>
        </w:rPr>
        <w:t>"email"</w:t>
      </w:r>
      <w:r w:rsidRPr="00C13FD5">
        <w:rPr>
          <w:rFonts w:ascii="Courier New" w:eastAsia="Times New Roman" w:hAnsi="Courier New" w:cs="Courier New"/>
          <w:color w:val="000000"/>
          <w:sz w:val="18"/>
          <w:szCs w:val="18"/>
          <w:lang w:bidi="gu-IN"/>
        </w:rPr>
        <w:t xml:space="preserve">, </w:t>
      </w:r>
      <w:r w:rsidRPr="00C13FD5">
        <w:rPr>
          <w:rFonts w:ascii="Courier New" w:eastAsia="Times New Roman" w:hAnsi="Courier New" w:cs="Courier New"/>
          <w:b/>
          <w:bCs/>
          <w:color w:val="660E7A"/>
          <w:sz w:val="18"/>
          <w:szCs w:val="18"/>
          <w:lang w:bidi="gu-IN"/>
        </w:rPr>
        <w:t>txttext</w:t>
      </w:r>
      <w:r w:rsidRPr="00C13FD5">
        <w:rPr>
          <w:rFonts w:ascii="Courier New" w:eastAsia="Times New Roman" w:hAnsi="Courier New" w:cs="Courier New"/>
          <w:color w:val="000000"/>
          <w:sz w:val="18"/>
          <w:szCs w:val="18"/>
          <w:lang w:bidi="gu-IN"/>
        </w:rPr>
        <w:t xml:space="preserve">.getText().toString());  </w:t>
      </w:r>
      <w:r w:rsidRPr="00C13FD5">
        <w:rPr>
          <w:rFonts w:ascii="Courier New" w:eastAsia="Times New Roman" w:hAnsi="Courier New" w:cs="Courier New"/>
          <w:i/>
          <w:iCs/>
          <w:color w:val="808080"/>
          <w:sz w:val="18"/>
          <w:szCs w:val="18"/>
          <w:lang w:bidi="gu-IN"/>
        </w:rPr>
        <w:t>// Data of edittext is inserted into above "datafile".</w:t>
      </w:r>
      <w:r w:rsidRPr="00C13FD5">
        <w:rPr>
          <w:rFonts w:ascii="Courier New" w:eastAsia="Times New Roman" w:hAnsi="Courier New" w:cs="Courier New"/>
          <w:i/>
          <w:iCs/>
          <w:color w:val="808080"/>
          <w:sz w:val="18"/>
          <w:szCs w:val="18"/>
          <w:lang w:bidi="gu-IN"/>
        </w:rPr>
        <w:br/>
      </w:r>
      <w:r w:rsidRPr="00C13FD5">
        <w:rPr>
          <w:rFonts w:ascii="Courier New" w:eastAsia="Times New Roman" w:hAnsi="Courier New" w:cs="Courier New"/>
          <w:color w:val="000000"/>
          <w:sz w:val="18"/>
          <w:szCs w:val="18"/>
          <w:lang w:bidi="gu-IN"/>
        </w:rPr>
        <w:t xml:space="preserve">ed.commit();  </w:t>
      </w:r>
      <w:r w:rsidRPr="00C13FD5">
        <w:rPr>
          <w:rFonts w:ascii="Courier New" w:eastAsia="Times New Roman" w:hAnsi="Courier New" w:cs="Courier New"/>
          <w:i/>
          <w:iCs/>
          <w:color w:val="808080"/>
          <w:sz w:val="18"/>
          <w:szCs w:val="18"/>
          <w:lang w:bidi="gu-IN"/>
        </w:rPr>
        <w:t>// It is must. Without this, operation will not be completed.</w:t>
      </w:r>
    </w:p>
    <w:p w:rsidR="00C13FD5" w:rsidRDefault="00C13FD5" w:rsidP="00C13FD5">
      <w:pPr>
        <w:pStyle w:val="NormalWeb"/>
        <w:shd w:val="clear" w:color="auto" w:fill="FFFFFF"/>
        <w:spacing w:before="0" w:beforeAutospacing="0" w:after="180" w:afterAutospacing="0"/>
        <w:rPr>
          <w:rFonts w:ascii="Arial" w:hAnsi="Arial" w:cs="Arial"/>
          <w:color w:val="FF0000"/>
          <w:sz w:val="21"/>
          <w:szCs w:val="21"/>
        </w:rPr>
      </w:pPr>
    </w:p>
    <w:p w:rsidR="002B6CC8" w:rsidRDefault="002B6CC8" w:rsidP="002B6CC8">
      <w:pPr>
        <w:pStyle w:val="NormalWeb"/>
        <w:shd w:val="clear" w:color="auto" w:fill="FFFFFF"/>
        <w:spacing w:before="0" w:beforeAutospacing="0" w:after="180" w:afterAutospacing="0"/>
        <w:rPr>
          <w:rFonts w:ascii="Arial" w:hAnsi="Arial" w:cs="Arial"/>
          <w:color w:val="FF0000"/>
          <w:sz w:val="21"/>
          <w:szCs w:val="21"/>
        </w:rPr>
      </w:pPr>
      <w:r>
        <w:rPr>
          <w:rFonts w:ascii="Arial" w:hAnsi="Arial" w:cs="Arial"/>
          <w:color w:val="FF0000"/>
          <w:sz w:val="21"/>
          <w:szCs w:val="21"/>
        </w:rPr>
        <w:t>Example to View</w:t>
      </w:r>
      <w:r w:rsidRPr="00C13FD5">
        <w:rPr>
          <w:rFonts w:ascii="Arial" w:hAnsi="Arial" w:cs="Arial"/>
          <w:color w:val="FF0000"/>
          <w:sz w:val="21"/>
          <w:szCs w:val="21"/>
        </w:rPr>
        <w:t xml:space="preserve"> data using SharedPreferences :</w:t>
      </w:r>
    </w:p>
    <w:p w:rsidR="002B6CC8" w:rsidRDefault="002B6CC8"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2B6CC8">
        <w:rPr>
          <w:rFonts w:ascii="Courier New" w:eastAsia="Times New Roman" w:hAnsi="Courier New" w:cs="Courier New"/>
          <w:color w:val="000000"/>
          <w:sz w:val="18"/>
          <w:szCs w:val="18"/>
          <w:lang w:bidi="gu-IN"/>
        </w:rPr>
        <w:t>SharedPreferences sp = getSharedPreferences(</w:t>
      </w:r>
      <w:r w:rsidRPr="002B6CC8">
        <w:rPr>
          <w:rFonts w:ascii="Courier New" w:eastAsia="Times New Roman" w:hAnsi="Courier New" w:cs="Courier New"/>
          <w:b/>
          <w:bCs/>
          <w:color w:val="008000"/>
          <w:sz w:val="18"/>
          <w:szCs w:val="18"/>
          <w:lang w:bidi="gu-IN"/>
        </w:rPr>
        <w:t>"datafile"</w:t>
      </w:r>
      <w:r w:rsidRPr="002B6CC8">
        <w:rPr>
          <w:rFonts w:ascii="Courier New" w:eastAsia="Times New Roman" w:hAnsi="Courier New" w:cs="Courier New"/>
          <w:color w:val="000000"/>
          <w:sz w:val="18"/>
          <w:szCs w:val="18"/>
          <w:lang w:bidi="gu-IN"/>
        </w:rPr>
        <w:t xml:space="preserve">, </w:t>
      </w:r>
      <w:r w:rsidRPr="002B6CC8">
        <w:rPr>
          <w:rFonts w:ascii="Courier New" w:eastAsia="Times New Roman" w:hAnsi="Courier New" w:cs="Courier New"/>
          <w:b/>
          <w:bCs/>
          <w:i/>
          <w:iCs/>
          <w:color w:val="660E7A"/>
          <w:sz w:val="18"/>
          <w:szCs w:val="18"/>
          <w:lang w:bidi="gu-IN"/>
        </w:rPr>
        <w:t>MODE_PRIVATE</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r>
      <w:r w:rsidRPr="002B6CC8">
        <w:rPr>
          <w:rFonts w:ascii="Courier New" w:eastAsia="Times New Roman" w:hAnsi="Courier New" w:cs="Courier New"/>
          <w:color w:val="000000"/>
          <w:sz w:val="18"/>
          <w:szCs w:val="18"/>
          <w:lang w:bidi="gu-IN"/>
        </w:rPr>
        <w:br/>
      </w:r>
      <w:r w:rsidRPr="002B6CC8">
        <w:rPr>
          <w:rFonts w:ascii="Courier New" w:eastAsia="Times New Roman" w:hAnsi="Courier New" w:cs="Courier New"/>
          <w:b/>
          <w:bCs/>
          <w:color w:val="000080"/>
          <w:sz w:val="18"/>
          <w:szCs w:val="18"/>
          <w:lang w:bidi="gu-IN"/>
        </w:rPr>
        <w:t>if</w:t>
      </w:r>
      <w:r w:rsidRPr="002B6CC8">
        <w:rPr>
          <w:rFonts w:ascii="Courier New" w:eastAsia="Times New Roman" w:hAnsi="Courier New" w:cs="Courier New"/>
          <w:color w:val="000000"/>
          <w:sz w:val="18"/>
          <w:szCs w:val="18"/>
          <w:lang w:bidi="gu-IN"/>
        </w:rPr>
        <w:t>(sp.contains(</w:t>
      </w:r>
      <w:r w:rsidRPr="002B6CC8">
        <w:rPr>
          <w:rFonts w:ascii="Courier New" w:eastAsia="Times New Roman" w:hAnsi="Courier New" w:cs="Courier New"/>
          <w:b/>
          <w:bCs/>
          <w:color w:val="008000"/>
          <w:sz w:val="18"/>
          <w:szCs w:val="18"/>
          <w:lang w:bidi="gu-IN"/>
        </w:rPr>
        <w:t>"email"</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t xml:space="preserve">    </w:t>
      </w:r>
      <w:r w:rsidRPr="002B6CC8">
        <w:rPr>
          <w:rFonts w:ascii="Courier New" w:eastAsia="Times New Roman" w:hAnsi="Courier New" w:cs="Courier New"/>
          <w:b/>
          <w:bCs/>
          <w:color w:val="660E7A"/>
          <w:sz w:val="18"/>
          <w:szCs w:val="18"/>
          <w:lang w:bidi="gu-IN"/>
        </w:rPr>
        <w:t>lblshow</w:t>
      </w:r>
      <w:r w:rsidRPr="002B6CC8">
        <w:rPr>
          <w:rFonts w:ascii="Courier New" w:eastAsia="Times New Roman" w:hAnsi="Courier New" w:cs="Courier New"/>
          <w:color w:val="000000"/>
          <w:sz w:val="18"/>
          <w:szCs w:val="18"/>
          <w:lang w:bidi="gu-IN"/>
        </w:rPr>
        <w:t>.setText(sp.getString(</w:t>
      </w:r>
      <w:r w:rsidRPr="002B6CC8">
        <w:rPr>
          <w:rFonts w:ascii="Courier New" w:eastAsia="Times New Roman" w:hAnsi="Courier New" w:cs="Courier New"/>
          <w:b/>
          <w:bCs/>
          <w:color w:val="008000"/>
          <w:sz w:val="18"/>
          <w:szCs w:val="18"/>
          <w:lang w:bidi="gu-IN"/>
        </w:rPr>
        <w:t>"email"</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b/>
          <w:bCs/>
          <w:color w:val="008000"/>
          <w:sz w:val="18"/>
          <w:szCs w:val="18"/>
          <w:lang w:bidi="gu-IN"/>
        </w:rPr>
        <w:t>""</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r>
      <w:r w:rsidRPr="002B6CC8">
        <w:rPr>
          <w:rFonts w:ascii="Courier New" w:eastAsia="Times New Roman" w:hAnsi="Courier New" w:cs="Courier New"/>
          <w:b/>
          <w:bCs/>
          <w:color w:val="000080"/>
          <w:sz w:val="18"/>
          <w:szCs w:val="18"/>
          <w:lang w:bidi="gu-IN"/>
        </w:rPr>
        <w:t>else</w:t>
      </w:r>
      <w:r w:rsidRPr="002B6CC8">
        <w:rPr>
          <w:rFonts w:ascii="Courier New" w:eastAsia="Times New Roman" w:hAnsi="Courier New" w:cs="Courier New"/>
          <w:b/>
          <w:bCs/>
          <w:color w:val="000080"/>
          <w:sz w:val="18"/>
          <w:szCs w:val="18"/>
          <w:lang w:bidi="gu-IN"/>
        </w:rPr>
        <w:br/>
        <w:t xml:space="preserve">    </w:t>
      </w:r>
      <w:r w:rsidRPr="002B6CC8">
        <w:rPr>
          <w:rFonts w:ascii="Courier New" w:eastAsia="Times New Roman" w:hAnsi="Courier New" w:cs="Courier New"/>
          <w:color w:val="000000"/>
          <w:sz w:val="18"/>
          <w:szCs w:val="18"/>
          <w:lang w:bidi="gu-IN"/>
        </w:rPr>
        <w:t>Toast.</w:t>
      </w:r>
      <w:r w:rsidRPr="002B6CC8">
        <w:rPr>
          <w:rFonts w:ascii="Courier New" w:eastAsia="Times New Roman" w:hAnsi="Courier New" w:cs="Courier New"/>
          <w:i/>
          <w:iCs/>
          <w:color w:val="000000"/>
          <w:sz w:val="18"/>
          <w:szCs w:val="18"/>
          <w:lang w:bidi="gu-IN"/>
        </w:rPr>
        <w:t>makeText</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b/>
          <w:bCs/>
          <w:color w:val="660E7A"/>
          <w:sz w:val="18"/>
          <w:szCs w:val="18"/>
          <w:lang w:bidi="gu-IN"/>
        </w:rPr>
        <w:t>ctx</w:t>
      </w:r>
      <w:r w:rsidRPr="002B6CC8">
        <w:rPr>
          <w:rFonts w:ascii="Courier New" w:eastAsia="Times New Roman" w:hAnsi="Courier New" w:cs="Courier New"/>
          <w:color w:val="000000"/>
          <w:sz w:val="18"/>
          <w:szCs w:val="18"/>
          <w:lang w:bidi="gu-IN"/>
        </w:rPr>
        <w:t xml:space="preserve">, </w:t>
      </w:r>
      <w:r w:rsidRPr="002B6CC8">
        <w:rPr>
          <w:rFonts w:ascii="Courier New" w:eastAsia="Times New Roman" w:hAnsi="Courier New" w:cs="Courier New"/>
          <w:b/>
          <w:bCs/>
          <w:color w:val="008000"/>
          <w:sz w:val="18"/>
          <w:szCs w:val="18"/>
          <w:lang w:bidi="gu-IN"/>
        </w:rPr>
        <w:t>"Data not found"</w:t>
      </w:r>
      <w:r w:rsidRPr="002B6CC8">
        <w:rPr>
          <w:rFonts w:ascii="Courier New" w:eastAsia="Times New Roman" w:hAnsi="Courier New" w:cs="Courier New"/>
          <w:color w:val="000000"/>
          <w:sz w:val="18"/>
          <w:szCs w:val="18"/>
          <w:lang w:bidi="gu-IN"/>
        </w:rPr>
        <w:t>, Toast.</w:t>
      </w:r>
      <w:r w:rsidRPr="002B6CC8">
        <w:rPr>
          <w:rFonts w:ascii="Courier New" w:eastAsia="Times New Roman" w:hAnsi="Courier New" w:cs="Courier New"/>
          <w:b/>
          <w:bCs/>
          <w:i/>
          <w:iCs/>
          <w:color w:val="660E7A"/>
          <w:sz w:val="18"/>
          <w:szCs w:val="18"/>
          <w:lang w:bidi="gu-IN"/>
        </w:rPr>
        <w:t>LENGTH_LONG</w:t>
      </w:r>
      <w:r w:rsidRPr="002B6CC8">
        <w:rPr>
          <w:rFonts w:ascii="Courier New" w:eastAsia="Times New Roman" w:hAnsi="Courier New" w:cs="Courier New"/>
          <w:color w:val="000000"/>
          <w:sz w:val="18"/>
          <w:szCs w:val="18"/>
          <w:lang w:bidi="gu-IN"/>
        </w:rPr>
        <w:t>).show();</w:t>
      </w:r>
    </w:p>
    <w:p w:rsidR="002B6CC8" w:rsidRDefault="002B6CC8"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2B6CC8" w:rsidRDefault="002B6CC8"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0000"/>
          <w:sz w:val="21"/>
          <w:szCs w:val="21"/>
        </w:rPr>
      </w:pPr>
      <w:r>
        <w:rPr>
          <w:rFonts w:ascii="Arial" w:hAnsi="Arial" w:cs="Arial"/>
          <w:color w:val="FF0000"/>
          <w:sz w:val="21"/>
          <w:szCs w:val="21"/>
        </w:rPr>
        <w:t>Example to Delete</w:t>
      </w:r>
      <w:r w:rsidRPr="00C13FD5">
        <w:rPr>
          <w:rFonts w:ascii="Arial" w:hAnsi="Arial" w:cs="Arial"/>
          <w:color w:val="FF0000"/>
          <w:sz w:val="21"/>
          <w:szCs w:val="21"/>
        </w:rPr>
        <w:t xml:space="preserve"> data using SharedPreferences :</w:t>
      </w:r>
    </w:p>
    <w:p w:rsidR="002B6CC8" w:rsidRDefault="002B6CC8"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0000"/>
          <w:sz w:val="21"/>
          <w:szCs w:val="21"/>
        </w:rPr>
      </w:pPr>
    </w:p>
    <w:p w:rsidR="002B6CC8" w:rsidRPr="002B6CC8" w:rsidRDefault="002B6CC8"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2B6CC8">
        <w:rPr>
          <w:rFonts w:ascii="Courier New" w:eastAsia="Times New Roman" w:hAnsi="Courier New" w:cs="Courier New"/>
          <w:color w:val="000000"/>
          <w:sz w:val="18"/>
          <w:szCs w:val="18"/>
          <w:lang w:bidi="gu-IN"/>
        </w:rPr>
        <w:t>SharedPreferences sp = getSharedPreferences(</w:t>
      </w:r>
      <w:r w:rsidRPr="002B6CC8">
        <w:rPr>
          <w:rFonts w:ascii="Courier New" w:eastAsia="Times New Roman" w:hAnsi="Courier New" w:cs="Courier New"/>
          <w:b/>
          <w:bCs/>
          <w:color w:val="008000"/>
          <w:sz w:val="18"/>
          <w:szCs w:val="18"/>
          <w:lang w:bidi="gu-IN"/>
        </w:rPr>
        <w:t>"datafile"</w:t>
      </w:r>
      <w:r w:rsidRPr="002B6CC8">
        <w:rPr>
          <w:rFonts w:ascii="Courier New" w:eastAsia="Times New Roman" w:hAnsi="Courier New" w:cs="Courier New"/>
          <w:color w:val="000000"/>
          <w:sz w:val="18"/>
          <w:szCs w:val="18"/>
          <w:lang w:bidi="gu-IN"/>
        </w:rPr>
        <w:t xml:space="preserve">, </w:t>
      </w:r>
      <w:r w:rsidRPr="002B6CC8">
        <w:rPr>
          <w:rFonts w:ascii="Courier New" w:eastAsia="Times New Roman" w:hAnsi="Courier New" w:cs="Courier New"/>
          <w:b/>
          <w:bCs/>
          <w:i/>
          <w:iCs/>
          <w:color w:val="660E7A"/>
          <w:sz w:val="18"/>
          <w:szCs w:val="18"/>
          <w:lang w:bidi="gu-IN"/>
        </w:rPr>
        <w:t>MODE_PRIVATE</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t>SharedPreferences.Editor ed = sp.edit();</w:t>
      </w:r>
      <w:r w:rsidRPr="002B6CC8">
        <w:rPr>
          <w:rFonts w:ascii="Courier New" w:eastAsia="Times New Roman" w:hAnsi="Courier New" w:cs="Courier New"/>
          <w:color w:val="000000"/>
          <w:sz w:val="18"/>
          <w:szCs w:val="18"/>
          <w:lang w:bidi="gu-IN"/>
        </w:rPr>
        <w:br/>
      </w:r>
      <w:r w:rsidRPr="002B6CC8">
        <w:rPr>
          <w:rFonts w:ascii="Courier New" w:eastAsia="Times New Roman" w:hAnsi="Courier New" w:cs="Courier New"/>
          <w:color w:val="000000"/>
          <w:sz w:val="18"/>
          <w:szCs w:val="18"/>
          <w:lang w:bidi="gu-IN"/>
        </w:rPr>
        <w:br/>
      </w:r>
      <w:r w:rsidRPr="002B6CC8">
        <w:rPr>
          <w:rFonts w:ascii="Courier New" w:eastAsia="Times New Roman" w:hAnsi="Courier New" w:cs="Courier New"/>
          <w:b/>
          <w:bCs/>
          <w:color w:val="000080"/>
          <w:sz w:val="18"/>
          <w:szCs w:val="18"/>
          <w:lang w:bidi="gu-IN"/>
        </w:rPr>
        <w:t>if</w:t>
      </w:r>
      <w:r w:rsidRPr="002B6CC8">
        <w:rPr>
          <w:rFonts w:ascii="Courier New" w:eastAsia="Times New Roman" w:hAnsi="Courier New" w:cs="Courier New"/>
          <w:color w:val="000000"/>
          <w:sz w:val="18"/>
          <w:szCs w:val="18"/>
          <w:lang w:bidi="gu-IN"/>
        </w:rPr>
        <w:t>(sp.contains(</w:t>
      </w:r>
      <w:r w:rsidRPr="002B6CC8">
        <w:rPr>
          <w:rFonts w:ascii="Courier New" w:eastAsia="Times New Roman" w:hAnsi="Courier New" w:cs="Courier New"/>
          <w:b/>
          <w:bCs/>
          <w:color w:val="008000"/>
          <w:sz w:val="18"/>
          <w:szCs w:val="18"/>
          <w:lang w:bidi="gu-IN"/>
        </w:rPr>
        <w:t>"email"</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t>{</w:t>
      </w:r>
      <w:r w:rsidRPr="002B6CC8">
        <w:rPr>
          <w:rFonts w:ascii="Courier New" w:eastAsia="Times New Roman" w:hAnsi="Courier New" w:cs="Courier New"/>
          <w:color w:val="000000"/>
          <w:sz w:val="18"/>
          <w:szCs w:val="18"/>
          <w:lang w:bidi="gu-IN"/>
        </w:rPr>
        <w:br/>
        <w:t xml:space="preserve">    ed.remove(</w:t>
      </w:r>
      <w:r w:rsidRPr="002B6CC8">
        <w:rPr>
          <w:rFonts w:ascii="Courier New" w:eastAsia="Times New Roman" w:hAnsi="Courier New" w:cs="Courier New"/>
          <w:b/>
          <w:bCs/>
          <w:color w:val="008000"/>
          <w:sz w:val="18"/>
          <w:szCs w:val="18"/>
          <w:lang w:bidi="gu-IN"/>
        </w:rPr>
        <w:t>"email"</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t xml:space="preserve">    ed.commit();</w:t>
      </w:r>
      <w:r w:rsidRPr="002B6CC8">
        <w:rPr>
          <w:rFonts w:ascii="Courier New" w:eastAsia="Times New Roman" w:hAnsi="Courier New" w:cs="Courier New"/>
          <w:color w:val="000000"/>
          <w:sz w:val="18"/>
          <w:szCs w:val="18"/>
          <w:lang w:bidi="gu-IN"/>
        </w:rPr>
        <w:br/>
        <w:t xml:space="preserve">    </w:t>
      </w:r>
      <w:r w:rsidRPr="002B6CC8">
        <w:rPr>
          <w:rFonts w:ascii="Courier New" w:eastAsia="Times New Roman" w:hAnsi="Courier New" w:cs="Courier New"/>
          <w:b/>
          <w:bCs/>
          <w:color w:val="660E7A"/>
          <w:sz w:val="18"/>
          <w:szCs w:val="18"/>
          <w:lang w:bidi="gu-IN"/>
        </w:rPr>
        <w:t>lblshow</w:t>
      </w:r>
      <w:r w:rsidRPr="002B6CC8">
        <w:rPr>
          <w:rFonts w:ascii="Courier New" w:eastAsia="Times New Roman" w:hAnsi="Courier New" w:cs="Courier New"/>
          <w:color w:val="000000"/>
          <w:sz w:val="18"/>
          <w:szCs w:val="18"/>
          <w:lang w:bidi="gu-IN"/>
        </w:rPr>
        <w:t>.setText(</w:t>
      </w:r>
      <w:r w:rsidRPr="002B6CC8">
        <w:rPr>
          <w:rFonts w:ascii="Courier New" w:eastAsia="Times New Roman" w:hAnsi="Courier New" w:cs="Courier New"/>
          <w:b/>
          <w:bCs/>
          <w:color w:val="008000"/>
          <w:sz w:val="18"/>
          <w:szCs w:val="18"/>
          <w:lang w:bidi="gu-IN"/>
        </w:rPr>
        <w:t>""</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color w:val="000000"/>
          <w:sz w:val="18"/>
          <w:szCs w:val="18"/>
          <w:lang w:bidi="gu-IN"/>
        </w:rPr>
        <w:br/>
        <w:t xml:space="preserve">    Toast.</w:t>
      </w:r>
      <w:r w:rsidRPr="002B6CC8">
        <w:rPr>
          <w:rFonts w:ascii="Courier New" w:eastAsia="Times New Roman" w:hAnsi="Courier New" w:cs="Courier New"/>
          <w:i/>
          <w:iCs/>
          <w:color w:val="000000"/>
          <w:sz w:val="18"/>
          <w:szCs w:val="18"/>
          <w:lang w:bidi="gu-IN"/>
        </w:rPr>
        <w:t>makeText</w:t>
      </w:r>
      <w:r w:rsidRPr="002B6CC8">
        <w:rPr>
          <w:rFonts w:ascii="Courier New" w:eastAsia="Times New Roman" w:hAnsi="Courier New" w:cs="Courier New"/>
          <w:color w:val="000000"/>
          <w:sz w:val="18"/>
          <w:szCs w:val="18"/>
          <w:lang w:bidi="gu-IN"/>
        </w:rPr>
        <w:t>(</w:t>
      </w:r>
      <w:r w:rsidRPr="002B6CC8">
        <w:rPr>
          <w:rFonts w:ascii="Courier New" w:eastAsia="Times New Roman" w:hAnsi="Courier New" w:cs="Courier New"/>
          <w:b/>
          <w:bCs/>
          <w:color w:val="660E7A"/>
          <w:sz w:val="18"/>
          <w:szCs w:val="18"/>
          <w:lang w:bidi="gu-IN"/>
        </w:rPr>
        <w:t>ctx</w:t>
      </w:r>
      <w:r w:rsidRPr="002B6CC8">
        <w:rPr>
          <w:rFonts w:ascii="Courier New" w:eastAsia="Times New Roman" w:hAnsi="Courier New" w:cs="Courier New"/>
          <w:color w:val="000000"/>
          <w:sz w:val="18"/>
          <w:szCs w:val="18"/>
          <w:lang w:bidi="gu-IN"/>
        </w:rPr>
        <w:t xml:space="preserve">, </w:t>
      </w:r>
      <w:r w:rsidRPr="002B6CC8">
        <w:rPr>
          <w:rFonts w:ascii="Courier New" w:eastAsia="Times New Roman" w:hAnsi="Courier New" w:cs="Courier New"/>
          <w:b/>
          <w:bCs/>
          <w:color w:val="008000"/>
          <w:sz w:val="18"/>
          <w:szCs w:val="18"/>
          <w:lang w:bidi="gu-IN"/>
        </w:rPr>
        <w:t>"Data deleted successfully"</w:t>
      </w:r>
      <w:r w:rsidRPr="002B6CC8">
        <w:rPr>
          <w:rFonts w:ascii="Courier New" w:eastAsia="Times New Roman" w:hAnsi="Courier New" w:cs="Courier New"/>
          <w:color w:val="000000"/>
          <w:sz w:val="18"/>
          <w:szCs w:val="18"/>
          <w:lang w:bidi="gu-IN"/>
        </w:rPr>
        <w:t>, Toast.</w:t>
      </w:r>
      <w:r w:rsidRPr="002B6CC8">
        <w:rPr>
          <w:rFonts w:ascii="Courier New" w:eastAsia="Times New Roman" w:hAnsi="Courier New" w:cs="Courier New"/>
          <w:b/>
          <w:bCs/>
          <w:i/>
          <w:iCs/>
          <w:color w:val="660E7A"/>
          <w:sz w:val="18"/>
          <w:szCs w:val="18"/>
          <w:lang w:bidi="gu-IN"/>
        </w:rPr>
        <w:t>LENGTH_LONG</w:t>
      </w:r>
      <w:r w:rsidRPr="002B6CC8">
        <w:rPr>
          <w:rFonts w:ascii="Courier New" w:eastAsia="Times New Roman" w:hAnsi="Courier New" w:cs="Courier New"/>
          <w:color w:val="000000"/>
          <w:sz w:val="18"/>
          <w:szCs w:val="18"/>
          <w:lang w:bidi="gu-IN"/>
        </w:rPr>
        <w:t>).show();</w:t>
      </w:r>
      <w:r w:rsidRPr="002B6CC8">
        <w:rPr>
          <w:rFonts w:ascii="Courier New" w:eastAsia="Times New Roman" w:hAnsi="Courier New" w:cs="Courier New"/>
          <w:color w:val="000000"/>
          <w:sz w:val="18"/>
          <w:szCs w:val="18"/>
          <w:lang w:bidi="gu-IN"/>
        </w:rPr>
        <w:br/>
        <w:t>}</w:t>
      </w:r>
    </w:p>
    <w:p w:rsidR="002B6CC8" w:rsidRDefault="002B6CC8"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590CE9" w:rsidRDefault="00590CE9"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590CE9" w:rsidRDefault="00590CE9" w:rsidP="00590CE9">
      <w:pPr>
        <w:tabs>
          <w:tab w:val="left" w:pos="6285"/>
        </w:tabs>
        <w:rPr>
          <w:color w:val="FF0000"/>
          <w:sz w:val="28"/>
          <w:szCs w:val="28"/>
        </w:rPr>
      </w:pPr>
      <w:r>
        <w:rPr>
          <w:color w:val="FF0000"/>
          <w:sz w:val="28"/>
          <w:szCs w:val="28"/>
        </w:rPr>
        <w:t>&gt; Link to save ArrayList in Shared Preferences and Retrive it in RecyclerView :</w:t>
      </w:r>
    </w:p>
    <w:p w:rsidR="00590CE9" w:rsidRDefault="00D14E96" w:rsidP="00590CE9">
      <w:pPr>
        <w:tabs>
          <w:tab w:val="left" w:pos="6285"/>
        </w:tabs>
        <w:rPr>
          <w:color w:val="FF0000"/>
          <w:sz w:val="28"/>
          <w:szCs w:val="28"/>
        </w:rPr>
      </w:pPr>
      <w:hyperlink r:id="rId56" w:history="1">
        <w:r w:rsidR="00590CE9" w:rsidRPr="000F6655">
          <w:rPr>
            <w:rStyle w:val="Hyperlink"/>
            <w:sz w:val="28"/>
            <w:szCs w:val="28"/>
          </w:rPr>
          <w:t>https://www.geeksforgeeks.org/how-to-save-arraylist-to-sharedpreferences-in-android/</w:t>
        </w:r>
      </w:hyperlink>
      <w:r w:rsidR="00590CE9">
        <w:rPr>
          <w:color w:val="FF0000"/>
          <w:sz w:val="28"/>
          <w:szCs w:val="28"/>
        </w:rPr>
        <w:t xml:space="preserve"> </w:t>
      </w:r>
    </w:p>
    <w:p w:rsidR="00590CE9" w:rsidRDefault="00590CE9" w:rsidP="00590CE9">
      <w:pPr>
        <w:tabs>
          <w:tab w:val="left" w:pos="6285"/>
        </w:tabs>
        <w:rPr>
          <w:color w:val="FF0000"/>
          <w:sz w:val="28"/>
          <w:szCs w:val="28"/>
        </w:rPr>
      </w:pPr>
      <w:r>
        <w:rPr>
          <w:color w:val="FF0000"/>
          <w:sz w:val="28"/>
          <w:szCs w:val="28"/>
        </w:rPr>
        <w:t>or</w:t>
      </w:r>
    </w:p>
    <w:p w:rsidR="00590CE9" w:rsidRPr="004F0AD5" w:rsidRDefault="00D14E96" w:rsidP="00590CE9">
      <w:pPr>
        <w:tabs>
          <w:tab w:val="left" w:pos="6285"/>
        </w:tabs>
        <w:rPr>
          <w:color w:val="FF0000"/>
          <w:sz w:val="28"/>
          <w:szCs w:val="28"/>
        </w:rPr>
      </w:pPr>
      <w:hyperlink r:id="rId57" w:history="1">
        <w:r w:rsidR="00590CE9" w:rsidRPr="000F6655">
          <w:rPr>
            <w:rStyle w:val="Hyperlink"/>
            <w:sz w:val="28"/>
            <w:szCs w:val="28"/>
          </w:rPr>
          <w:t>https://codinginflow.com/tutorials/android/save-arraylist-to-sharedpreferences-with-gson</w:t>
        </w:r>
      </w:hyperlink>
      <w:r w:rsidR="00590CE9">
        <w:rPr>
          <w:color w:val="FF0000"/>
          <w:sz w:val="28"/>
          <w:szCs w:val="28"/>
        </w:rPr>
        <w:t xml:space="preserve"> </w:t>
      </w:r>
    </w:p>
    <w:p w:rsidR="00590CE9" w:rsidRDefault="00590CE9"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590CE9" w:rsidRPr="002B6CC8" w:rsidRDefault="00590CE9" w:rsidP="002B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p>
    <w:p w:rsidR="002B6CC8" w:rsidRPr="00C13FD5" w:rsidRDefault="002B6CC8" w:rsidP="00C13FD5">
      <w:pPr>
        <w:pStyle w:val="NormalWeb"/>
        <w:shd w:val="clear" w:color="auto" w:fill="FFFFFF"/>
        <w:spacing w:before="0" w:beforeAutospacing="0" w:after="180" w:afterAutospacing="0"/>
        <w:rPr>
          <w:rFonts w:ascii="Arial" w:hAnsi="Arial" w:cs="Arial"/>
          <w:color w:val="FF0000"/>
          <w:sz w:val="21"/>
          <w:szCs w:val="21"/>
        </w:rPr>
      </w:pPr>
    </w:p>
    <w:p w:rsidR="00F3080D" w:rsidRDefault="00F3080D" w:rsidP="002C32FA">
      <w:pPr>
        <w:tabs>
          <w:tab w:val="left" w:pos="6285"/>
        </w:tabs>
        <w:rPr>
          <w:rFonts w:ascii="Verdana" w:hAnsi="Verdana"/>
          <w:color w:val="000000"/>
          <w:sz w:val="21"/>
          <w:szCs w:val="21"/>
          <w:shd w:val="clear" w:color="auto" w:fill="FFFFFF"/>
        </w:rPr>
      </w:pPr>
    </w:p>
    <w:p w:rsidR="00BA35F5" w:rsidRPr="00BA35F5" w:rsidRDefault="00BA35F5" w:rsidP="00BA35F5">
      <w:pPr>
        <w:tabs>
          <w:tab w:val="left" w:pos="4245"/>
        </w:tabs>
        <w:jc w:val="center"/>
        <w:rPr>
          <w:b/>
          <w:bCs/>
          <w:color w:val="FF0000"/>
          <w:sz w:val="40"/>
          <w:szCs w:val="40"/>
        </w:rPr>
      </w:pPr>
      <w:r>
        <w:rPr>
          <w:b/>
          <w:bCs/>
          <w:color w:val="FF0000"/>
          <w:sz w:val="40"/>
          <w:szCs w:val="40"/>
          <w:highlight w:val="yellow"/>
        </w:rPr>
        <w:t>General Topics</w:t>
      </w:r>
    </w:p>
    <w:p w:rsidR="00BA35F5" w:rsidRDefault="00BA35F5" w:rsidP="002C32FA">
      <w:pPr>
        <w:tabs>
          <w:tab w:val="left" w:pos="6285"/>
        </w:tabs>
        <w:rPr>
          <w:rFonts w:ascii="Verdana" w:hAnsi="Verdana"/>
          <w:color w:val="000000"/>
          <w:sz w:val="21"/>
          <w:szCs w:val="21"/>
          <w:shd w:val="clear" w:color="auto" w:fill="FFFFFF"/>
        </w:rPr>
      </w:pPr>
    </w:p>
    <w:p w:rsidR="00F3080D" w:rsidRDefault="00F3080D" w:rsidP="002C32FA">
      <w:pPr>
        <w:tabs>
          <w:tab w:val="left" w:pos="6285"/>
        </w:tabs>
        <w:rPr>
          <w:rFonts w:ascii="Verdana" w:hAnsi="Verdana"/>
          <w:color w:val="FF0000"/>
          <w:sz w:val="21"/>
          <w:szCs w:val="21"/>
          <w:shd w:val="clear" w:color="auto" w:fill="FFFFFF"/>
        </w:rPr>
      </w:pPr>
      <w:r>
        <w:rPr>
          <w:rFonts w:ascii="Verdana" w:hAnsi="Verdana"/>
          <w:color w:val="FF0000"/>
          <w:sz w:val="21"/>
          <w:szCs w:val="21"/>
          <w:shd w:val="clear" w:color="auto" w:fill="FFFFFF"/>
        </w:rPr>
        <w:t>## Software Development Lifecycle :</w:t>
      </w:r>
    </w:p>
    <w:p w:rsidR="00F3080D" w:rsidRDefault="00F3080D" w:rsidP="00F3080D">
      <w:pPr>
        <w:pStyle w:val="NormalWeb"/>
        <w:shd w:val="clear" w:color="auto" w:fill="FFFFFF"/>
        <w:rPr>
          <w:rFonts w:ascii="Verdana" w:hAnsi="Verdana"/>
          <w:color w:val="000000"/>
          <w:sz w:val="21"/>
          <w:szCs w:val="21"/>
        </w:rPr>
      </w:pPr>
      <w:r>
        <w:rPr>
          <w:rFonts w:ascii="Verdana" w:hAnsi="Verdana"/>
          <w:color w:val="000000"/>
          <w:sz w:val="21"/>
          <w:szCs w:val="21"/>
        </w:rPr>
        <w:t>Different phases of the software development cycle</w:t>
      </w:r>
    </w:p>
    <w:p w:rsidR="00F3080D" w:rsidRDefault="00F3080D" w:rsidP="00F3080D">
      <w:pPr>
        <w:rPr>
          <w:rFonts w:ascii="Times New Roman" w:hAnsi="Times New Roman"/>
          <w:sz w:val="24"/>
          <w:szCs w:val="24"/>
        </w:rPr>
      </w:pPr>
      <w:r>
        <w:rPr>
          <w:noProof/>
          <w:lang w:bidi="gu-IN"/>
        </w:rPr>
        <w:lastRenderedPageBreak/>
        <w:drawing>
          <wp:inline distT="0" distB="0" distL="0" distR="0">
            <wp:extent cx="6105525" cy="581025"/>
            <wp:effectExtent l="0" t="0" r="9525" b="9525"/>
            <wp:docPr id="6" name="Picture 6"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05525" cy="581025"/>
                    </a:xfrm>
                    <a:prstGeom prst="rect">
                      <a:avLst/>
                    </a:prstGeom>
                    <a:noFill/>
                    <a:ln>
                      <a:noFill/>
                    </a:ln>
                  </pic:spPr>
                </pic:pic>
              </a:graphicData>
            </a:graphic>
          </wp:inline>
        </w:drawing>
      </w:r>
    </w:p>
    <w:p w:rsidR="00F3080D" w:rsidRDefault="00D14E96" w:rsidP="00F3080D">
      <w:pPr>
        <w:numPr>
          <w:ilvl w:val="0"/>
          <w:numId w:val="25"/>
        </w:numPr>
        <w:shd w:val="clear" w:color="auto" w:fill="FFFFFF"/>
        <w:spacing w:before="60" w:after="100" w:afterAutospacing="1" w:line="375" w:lineRule="atLeast"/>
        <w:rPr>
          <w:rFonts w:ascii="Verdana" w:hAnsi="Verdana"/>
          <w:color w:val="000000"/>
          <w:sz w:val="21"/>
          <w:szCs w:val="21"/>
        </w:rPr>
      </w:pPr>
      <w:hyperlink r:id="rId59" w:anchor="requirement-phase" w:history="1">
        <w:r w:rsidR="00F3080D">
          <w:rPr>
            <w:rStyle w:val="Hyperlink"/>
            <w:rFonts w:ascii="Verdana" w:hAnsi="Verdana"/>
            <w:color w:val="008000"/>
            <w:sz w:val="21"/>
            <w:szCs w:val="21"/>
          </w:rPr>
          <w:t>Requirement Phase</w:t>
        </w:r>
      </w:hyperlink>
    </w:p>
    <w:p w:rsidR="00F3080D" w:rsidRDefault="00D14E96" w:rsidP="00F3080D">
      <w:pPr>
        <w:numPr>
          <w:ilvl w:val="0"/>
          <w:numId w:val="25"/>
        </w:numPr>
        <w:shd w:val="clear" w:color="auto" w:fill="FFFFFF"/>
        <w:spacing w:before="60" w:after="100" w:afterAutospacing="1" w:line="375" w:lineRule="atLeast"/>
        <w:rPr>
          <w:rFonts w:ascii="Verdana" w:hAnsi="Verdana"/>
          <w:color w:val="000000"/>
          <w:sz w:val="21"/>
          <w:szCs w:val="21"/>
        </w:rPr>
      </w:pPr>
      <w:hyperlink r:id="rId60" w:anchor="design-phase" w:history="1">
        <w:r w:rsidR="00F3080D">
          <w:rPr>
            <w:rStyle w:val="Hyperlink"/>
            <w:rFonts w:ascii="Verdana" w:hAnsi="Verdana"/>
            <w:color w:val="008000"/>
            <w:sz w:val="21"/>
            <w:szCs w:val="21"/>
          </w:rPr>
          <w:t>Design Phase</w:t>
        </w:r>
      </w:hyperlink>
    </w:p>
    <w:p w:rsidR="00F3080D" w:rsidRDefault="00D14E96" w:rsidP="00F3080D">
      <w:pPr>
        <w:numPr>
          <w:ilvl w:val="0"/>
          <w:numId w:val="25"/>
        </w:numPr>
        <w:shd w:val="clear" w:color="auto" w:fill="FFFFFF"/>
        <w:spacing w:before="60" w:after="100" w:afterAutospacing="1" w:line="375" w:lineRule="atLeast"/>
        <w:rPr>
          <w:rFonts w:ascii="Verdana" w:hAnsi="Verdana"/>
          <w:color w:val="000000"/>
          <w:sz w:val="21"/>
          <w:szCs w:val="21"/>
        </w:rPr>
      </w:pPr>
      <w:hyperlink r:id="rId61" w:anchor="build-development-phase" w:history="1">
        <w:r w:rsidR="00F3080D">
          <w:rPr>
            <w:rStyle w:val="Hyperlink"/>
            <w:rFonts w:ascii="Verdana" w:hAnsi="Verdana"/>
            <w:color w:val="008000"/>
            <w:sz w:val="21"/>
            <w:szCs w:val="21"/>
          </w:rPr>
          <w:t>Build /Development Phase</w:t>
        </w:r>
      </w:hyperlink>
    </w:p>
    <w:p w:rsidR="00F3080D" w:rsidRDefault="00D14E96" w:rsidP="00F3080D">
      <w:pPr>
        <w:numPr>
          <w:ilvl w:val="0"/>
          <w:numId w:val="25"/>
        </w:numPr>
        <w:shd w:val="clear" w:color="auto" w:fill="FFFFFF"/>
        <w:spacing w:before="60" w:after="100" w:afterAutospacing="1" w:line="375" w:lineRule="atLeast"/>
        <w:rPr>
          <w:rFonts w:ascii="Verdana" w:hAnsi="Verdana"/>
          <w:color w:val="000000"/>
          <w:sz w:val="21"/>
          <w:szCs w:val="21"/>
        </w:rPr>
      </w:pPr>
      <w:hyperlink r:id="rId62" w:anchor="testing-phase" w:history="1">
        <w:r w:rsidR="00F3080D">
          <w:rPr>
            <w:rStyle w:val="Hyperlink"/>
            <w:rFonts w:ascii="Verdana" w:hAnsi="Verdana"/>
            <w:color w:val="008000"/>
            <w:sz w:val="21"/>
            <w:szCs w:val="21"/>
          </w:rPr>
          <w:t>Testing Phase</w:t>
        </w:r>
      </w:hyperlink>
    </w:p>
    <w:p w:rsidR="00F3080D" w:rsidRDefault="00D14E96" w:rsidP="00F3080D">
      <w:pPr>
        <w:numPr>
          <w:ilvl w:val="0"/>
          <w:numId w:val="25"/>
        </w:numPr>
        <w:shd w:val="clear" w:color="auto" w:fill="FFFFFF"/>
        <w:spacing w:before="60" w:after="100" w:afterAutospacing="1" w:line="375" w:lineRule="atLeast"/>
        <w:rPr>
          <w:rFonts w:ascii="Verdana" w:hAnsi="Verdana"/>
          <w:color w:val="000000"/>
          <w:sz w:val="21"/>
          <w:szCs w:val="21"/>
        </w:rPr>
      </w:pPr>
      <w:hyperlink r:id="rId63" w:anchor="deployment-deliver-phase" w:history="1">
        <w:r w:rsidR="00F3080D">
          <w:rPr>
            <w:rStyle w:val="Hyperlink"/>
            <w:rFonts w:ascii="Verdana" w:hAnsi="Verdana"/>
            <w:color w:val="008000"/>
            <w:sz w:val="21"/>
            <w:szCs w:val="21"/>
          </w:rPr>
          <w:t>Deployment/ Deliver Phase</w:t>
        </w:r>
      </w:hyperlink>
    </w:p>
    <w:p w:rsidR="00F3080D" w:rsidRDefault="00D14E96" w:rsidP="00F3080D">
      <w:pPr>
        <w:numPr>
          <w:ilvl w:val="0"/>
          <w:numId w:val="25"/>
        </w:numPr>
        <w:shd w:val="clear" w:color="auto" w:fill="FFFFFF"/>
        <w:spacing w:before="60" w:after="100" w:afterAutospacing="1" w:line="375" w:lineRule="atLeast"/>
        <w:rPr>
          <w:rFonts w:ascii="Verdana" w:hAnsi="Verdana"/>
          <w:color w:val="000000"/>
          <w:sz w:val="21"/>
          <w:szCs w:val="21"/>
        </w:rPr>
      </w:pPr>
      <w:hyperlink r:id="rId64" w:anchor="maintenance" w:history="1">
        <w:r w:rsidR="00F3080D">
          <w:rPr>
            <w:rStyle w:val="Hyperlink"/>
            <w:rFonts w:ascii="Verdana" w:hAnsi="Verdana"/>
            <w:color w:val="008000"/>
            <w:sz w:val="21"/>
            <w:szCs w:val="21"/>
          </w:rPr>
          <w:t>Maintenance</w:t>
        </w:r>
      </w:hyperlink>
    </w:p>
    <w:p w:rsidR="00F3080D" w:rsidRDefault="00F3080D" w:rsidP="002C32FA">
      <w:pPr>
        <w:tabs>
          <w:tab w:val="left" w:pos="6285"/>
        </w:tabs>
        <w:rPr>
          <w:color w:val="FF0000"/>
          <w:sz w:val="28"/>
          <w:szCs w:val="28"/>
        </w:rPr>
      </w:pPr>
    </w:p>
    <w:p w:rsidR="00F91FFF" w:rsidRDefault="00F91FFF" w:rsidP="004C6175">
      <w:pPr>
        <w:tabs>
          <w:tab w:val="left" w:pos="6285"/>
        </w:tabs>
        <w:rPr>
          <w:color w:val="FF0000"/>
          <w:sz w:val="28"/>
          <w:szCs w:val="28"/>
        </w:rPr>
      </w:pPr>
    </w:p>
    <w:p w:rsidR="00F91FFF" w:rsidRPr="00D67B57" w:rsidRDefault="00F91FFF" w:rsidP="00F91FFF">
      <w:pPr>
        <w:tabs>
          <w:tab w:val="left" w:pos="6285"/>
        </w:tabs>
        <w:rPr>
          <w:b/>
          <w:bCs/>
          <w:color w:val="FF0000"/>
          <w:sz w:val="44"/>
          <w:szCs w:val="44"/>
          <w:highlight w:val="yellow"/>
        </w:rPr>
      </w:pPr>
      <w:r w:rsidRPr="00D67B57">
        <w:rPr>
          <w:b/>
          <w:bCs/>
          <w:color w:val="FF0000"/>
          <w:sz w:val="44"/>
          <w:szCs w:val="44"/>
          <w:highlight w:val="yellow"/>
        </w:rPr>
        <w:t>&gt;  Difference between ListView and RecycleView :</w:t>
      </w:r>
    </w:p>
    <w:tbl>
      <w:tblPr>
        <w:tblW w:w="10198" w:type="dxa"/>
        <w:tblCellSpacing w:w="15" w:type="dxa"/>
        <w:tblCellMar>
          <w:top w:w="15" w:type="dxa"/>
          <w:left w:w="15" w:type="dxa"/>
          <w:bottom w:w="15" w:type="dxa"/>
          <w:right w:w="15" w:type="dxa"/>
        </w:tblCellMar>
        <w:tblLook w:val="04A0" w:firstRow="1" w:lastRow="0" w:firstColumn="1" w:lastColumn="0" w:noHBand="0" w:noVBand="1"/>
      </w:tblPr>
      <w:tblGrid>
        <w:gridCol w:w="5804"/>
        <w:gridCol w:w="4394"/>
      </w:tblGrid>
      <w:tr w:rsidR="00F91FFF" w:rsidRPr="00F91FFF" w:rsidTr="0070663A">
        <w:trPr>
          <w:tblHeader/>
          <w:tblCellSpacing w:w="15" w:type="dxa"/>
        </w:trPr>
        <w:tc>
          <w:tcPr>
            <w:tcW w:w="5759" w:type="dxa"/>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hideMark/>
          </w:tcPr>
          <w:p w:rsidR="00F91FFF" w:rsidRPr="00F91FFF" w:rsidRDefault="00F91FFF" w:rsidP="00F91FFF">
            <w:pPr>
              <w:spacing w:after="0" w:line="240" w:lineRule="auto"/>
              <w:jc w:val="center"/>
              <w:rPr>
                <w:rFonts w:ascii="Arial" w:eastAsia="Times New Roman" w:hAnsi="Arial" w:cs="Arial"/>
                <w:b/>
                <w:bCs/>
                <w:color w:val="363940"/>
                <w:sz w:val="24"/>
                <w:szCs w:val="24"/>
                <w:lang w:bidi="gu-IN"/>
              </w:rPr>
            </w:pPr>
            <w:r w:rsidRPr="00F91FFF">
              <w:rPr>
                <w:rFonts w:ascii="Arial" w:eastAsia="Times New Roman" w:hAnsi="Arial" w:cs="Arial"/>
                <w:b/>
                <w:bCs/>
                <w:color w:val="363940"/>
                <w:sz w:val="24"/>
                <w:szCs w:val="24"/>
                <w:lang w:bidi="gu-IN"/>
              </w:rPr>
              <w:t>RecyclerView</w:t>
            </w:r>
          </w:p>
        </w:tc>
        <w:tc>
          <w:tcPr>
            <w:tcW w:w="4349" w:type="dxa"/>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hideMark/>
          </w:tcPr>
          <w:p w:rsidR="00F91FFF" w:rsidRPr="00F91FFF" w:rsidRDefault="00F91FFF" w:rsidP="00F91FFF">
            <w:pPr>
              <w:spacing w:after="0" w:line="240" w:lineRule="auto"/>
              <w:jc w:val="center"/>
              <w:rPr>
                <w:rFonts w:ascii="Arial" w:eastAsia="Times New Roman" w:hAnsi="Arial" w:cs="Arial"/>
                <w:b/>
                <w:bCs/>
                <w:color w:val="363940"/>
                <w:sz w:val="24"/>
                <w:szCs w:val="24"/>
                <w:lang w:bidi="gu-IN"/>
              </w:rPr>
            </w:pPr>
            <w:r w:rsidRPr="00F91FFF">
              <w:rPr>
                <w:rFonts w:ascii="Arial" w:eastAsia="Times New Roman" w:hAnsi="Arial" w:cs="Arial"/>
                <w:b/>
                <w:bCs/>
                <w:color w:val="363940"/>
                <w:sz w:val="24"/>
                <w:szCs w:val="24"/>
                <w:lang w:bidi="gu-IN"/>
              </w:rPr>
              <w:t>ListView</w:t>
            </w:r>
          </w:p>
        </w:tc>
      </w:tr>
      <w:tr w:rsidR="00F91FFF" w:rsidRPr="00F91FFF" w:rsidTr="0070663A">
        <w:trPr>
          <w:tblCellSpacing w:w="15" w:type="dxa"/>
        </w:trPr>
        <w:tc>
          <w:tcPr>
            <w:tcW w:w="5759" w:type="dxa"/>
            <w:tcBorders>
              <w:top w:val="single" w:sz="6" w:space="0" w:color="C0C0C0"/>
              <w:left w:val="single" w:sz="6" w:space="0" w:color="C0C0C0"/>
              <w:bottom w:val="nil"/>
              <w:right w:val="nil"/>
            </w:tcBorders>
            <w:tcMar>
              <w:top w:w="150" w:type="dxa"/>
              <w:left w:w="150" w:type="dxa"/>
              <w:bottom w:w="150" w:type="dxa"/>
              <w:right w:w="150" w:type="dxa"/>
            </w:tcMar>
            <w:vAlign w:val="center"/>
            <w:hideMark/>
          </w:tcPr>
          <w:p w:rsidR="001A74A3" w:rsidRPr="001A74A3" w:rsidRDefault="001A74A3" w:rsidP="001A74A3">
            <w:pPr>
              <w:shd w:val="clear" w:color="auto" w:fill="FFFFFF"/>
              <w:spacing w:after="300" w:line="240" w:lineRule="auto"/>
              <w:rPr>
                <w:rFonts w:ascii="Arial" w:eastAsia="Times New Roman" w:hAnsi="Arial" w:cs="Arial"/>
                <w:color w:val="363940"/>
                <w:sz w:val="24"/>
                <w:szCs w:val="24"/>
                <w:lang w:bidi="gu-IN"/>
              </w:rPr>
            </w:pPr>
            <w:r w:rsidRPr="001A74A3">
              <w:rPr>
                <w:rFonts w:ascii="Arial" w:eastAsia="Times New Roman" w:hAnsi="Arial" w:cs="Arial"/>
                <w:color w:val="363940"/>
                <w:sz w:val="24"/>
                <w:szCs w:val="24"/>
                <w:lang w:bidi="gu-IN"/>
              </w:rPr>
              <w:t>In a RecyclerView, your items will have a specific View, these Views are placed inside ViewHolders. Each ViewHolder can have up to one View and and the ViewHolder is used to display a particular View of an item within your RecyclerView.</w:t>
            </w:r>
          </w:p>
          <w:p w:rsidR="00E03F92" w:rsidRPr="00F91FFF" w:rsidRDefault="001A74A3" w:rsidP="001A74A3">
            <w:pPr>
              <w:shd w:val="clear" w:color="auto" w:fill="FFFFFF"/>
              <w:spacing w:after="300" w:line="240" w:lineRule="auto"/>
              <w:rPr>
                <w:rFonts w:ascii="Arial" w:eastAsia="Times New Roman" w:hAnsi="Arial" w:cs="Arial"/>
                <w:color w:val="363940"/>
                <w:sz w:val="24"/>
                <w:szCs w:val="24"/>
                <w:lang w:bidi="gu-IN"/>
              </w:rPr>
            </w:pPr>
            <w:r w:rsidRPr="001A74A3">
              <w:rPr>
                <w:rFonts w:ascii="Arial" w:eastAsia="Times New Roman" w:hAnsi="Arial" w:cs="Arial"/>
                <w:color w:val="363940"/>
                <w:sz w:val="24"/>
                <w:szCs w:val="24"/>
                <w:lang w:bidi="gu-IN"/>
              </w:rPr>
              <w:t>For performance reasons, the RecyclerView will reuse ViewHolders for displaying Views by recycling ViewHolders that contain Views that shift offscreen with Views that shift onscreen when scrolling occurs.</w:t>
            </w:r>
          </w:p>
        </w:tc>
        <w:tc>
          <w:tcPr>
            <w:tcW w:w="4349" w:type="dxa"/>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rsidR="00F91FFF" w:rsidRPr="00F91FFF" w:rsidRDefault="0070663A" w:rsidP="001A74A3">
            <w:pPr>
              <w:spacing w:after="0" w:line="240" w:lineRule="auto"/>
              <w:rPr>
                <w:rFonts w:ascii="Arial" w:eastAsia="Times New Roman" w:hAnsi="Arial" w:cs="Arial"/>
                <w:color w:val="363940"/>
                <w:sz w:val="24"/>
                <w:szCs w:val="24"/>
                <w:lang w:bidi="gu-IN"/>
              </w:rPr>
            </w:pPr>
            <w:r>
              <w:rPr>
                <w:rFonts w:ascii="Arial" w:eastAsia="Times New Roman" w:hAnsi="Arial" w:cs="Arial"/>
                <w:color w:val="363940"/>
                <w:sz w:val="24"/>
                <w:szCs w:val="24"/>
                <w:lang w:bidi="gu-IN"/>
              </w:rPr>
              <w:t xml:space="preserve">We requires separate </w:t>
            </w:r>
            <w:r w:rsidR="001A74A3">
              <w:rPr>
                <w:rFonts w:ascii="Arial" w:eastAsia="Times New Roman" w:hAnsi="Arial" w:cs="Arial"/>
                <w:color w:val="363940"/>
                <w:sz w:val="24"/>
                <w:szCs w:val="24"/>
                <w:lang w:bidi="gu-IN"/>
              </w:rPr>
              <w:t>view</w:t>
            </w:r>
            <w:r>
              <w:rPr>
                <w:rFonts w:ascii="Arial" w:eastAsia="Times New Roman" w:hAnsi="Arial" w:cs="Arial"/>
                <w:color w:val="363940"/>
                <w:sz w:val="24"/>
                <w:szCs w:val="24"/>
                <w:lang w:bidi="gu-IN"/>
              </w:rPr>
              <w:t xml:space="preserve"> or viewgroup cell for each items in list. </w:t>
            </w:r>
          </w:p>
        </w:tc>
      </w:tr>
      <w:tr w:rsidR="001A74A3" w:rsidRPr="00F91FFF" w:rsidTr="0070663A">
        <w:trPr>
          <w:tblCellSpacing w:w="15" w:type="dxa"/>
        </w:trPr>
        <w:tc>
          <w:tcPr>
            <w:tcW w:w="5759" w:type="dxa"/>
            <w:tcBorders>
              <w:top w:val="single" w:sz="6" w:space="0" w:color="C0C0C0"/>
              <w:left w:val="single" w:sz="6" w:space="0" w:color="C0C0C0"/>
              <w:bottom w:val="nil"/>
              <w:right w:val="nil"/>
            </w:tcBorders>
            <w:tcMar>
              <w:top w:w="150" w:type="dxa"/>
              <w:left w:w="150" w:type="dxa"/>
              <w:bottom w:w="150" w:type="dxa"/>
              <w:right w:w="150" w:type="dxa"/>
            </w:tcMar>
            <w:vAlign w:val="center"/>
          </w:tcPr>
          <w:p w:rsidR="001A74A3" w:rsidRPr="00F91FFF" w:rsidRDefault="001A74A3" w:rsidP="001A74A3">
            <w:pPr>
              <w:spacing w:after="0" w:line="240" w:lineRule="auto"/>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t>Mandatory ViewHolder pattern providing better performance</w:t>
            </w:r>
          </w:p>
        </w:tc>
        <w:tc>
          <w:tcPr>
            <w:tcW w:w="4349" w:type="dxa"/>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tcPr>
          <w:p w:rsidR="001A74A3" w:rsidRPr="00F91FFF" w:rsidRDefault="001A74A3" w:rsidP="001A74A3">
            <w:pPr>
              <w:spacing w:after="0" w:line="240" w:lineRule="auto"/>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t>ViewHolder pattern can be supported with customisation</w:t>
            </w:r>
          </w:p>
        </w:tc>
      </w:tr>
      <w:tr w:rsidR="001A74A3" w:rsidRPr="00F91FFF" w:rsidTr="0070663A">
        <w:trPr>
          <w:tblCellSpacing w:w="15" w:type="dxa"/>
        </w:trPr>
        <w:tc>
          <w:tcPr>
            <w:tcW w:w="5759" w:type="dxa"/>
            <w:tcBorders>
              <w:top w:val="single" w:sz="6" w:space="0" w:color="C0C0C0"/>
              <w:left w:val="single" w:sz="6" w:space="0" w:color="C0C0C0"/>
              <w:bottom w:val="nil"/>
              <w:right w:val="nil"/>
            </w:tcBorders>
            <w:tcMar>
              <w:top w:w="150" w:type="dxa"/>
              <w:left w:w="150" w:type="dxa"/>
              <w:bottom w:w="150" w:type="dxa"/>
              <w:right w:w="150" w:type="dxa"/>
            </w:tcMar>
            <w:vAlign w:val="center"/>
            <w:hideMark/>
          </w:tcPr>
          <w:p w:rsidR="001A74A3" w:rsidRPr="001A74A3" w:rsidRDefault="001A74A3" w:rsidP="001A74A3">
            <w:pPr>
              <w:shd w:val="clear" w:color="auto" w:fill="FFFFFF"/>
              <w:spacing w:after="300" w:line="240" w:lineRule="auto"/>
              <w:rPr>
                <w:rFonts w:ascii="Arial" w:eastAsia="Times New Roman" w:hAnsi="Arial" w:cs="Arial"/>
                <w:color w:val="363940"/>
                <w:sz w:val="24"/>
                <w:szCs w:val="24"/>
                <w:lang w:bidi="gu-IN"/>
              </w:rPr>
            </w:pPr>
            <w:r w:rsidRPr="001A74A3">
              <w:rPr>
                <w:rFonts w:ascii="Arial" w:eastAsia="Times New Roman" w:hAnsi="Arial" w:cs="Arial"/>
                <w:color w:val="363940"/>
                <w:sz w:val="24"/>
                <w:szCs w:val="24"/>
                <w:lang w:bidi="gu-IN"/>
              </w:rPr>
              <w:t>The RecyclerView uses a LayoutManager to determine how the Views will be placed within the RecyclerView. The different LayoutManagers supported by RecyclerView include:</w:t>
            </w:r>
          </w:p>
          <w:p w:rsidR="001A74A3" w:rsidRPr="001A74A3" w:rsidRDefault="001A74A3" w:rsidP="001A74A3">
            <w:pPr>
              <w:numPr>
                <w:ilvl w:val="0"/>
                <w:numId w:val="29"/>
              </w:numPr>
              <w:shd w:val="clear" w:color="auto" w:fill="FFFFFF"/>
              <w:spacing w:before="100" w:beforeAutospacing="1" w:after="150" w:line="240" w:lineRule="auto"/>
              <w:ind w:left="300"/>
              <w:rPr>
                <w:rFonts w:ascii="Arial" w:eastAsia="Times New Roman" w:hAnsi="Arial" w:cs="Arial"/>
                <w:color w:val="363940"/>
                <w:sz w:val="24"/>
                <w:szCs w:val="24"/>
                <w:lang w:bidi="gu-IN"/>
              </w:rPr>
            </w:pPr>
            <w:r w:rsidRPr="001A74A3">
              <w:rPr>
                <w:rFonts w:ascii="Arial" w:eastAsia="Times New Roman" w:hAnsi="Arial" w:cs="Arial"/>
                <w:color w:val="363940"/>
                <w:sz w:val="24"/>
                <w:szCs w:val="24"/>
                <w:lang w:bidi="gu-IN"/>
              </w:rPr>
              <w:t>LinearLayoutManager, a vertical or horizontal list of items</w:t>
            </w:r>
          </w:p>
          <w:p w:rsidR="001A74A3" w:rsidRPr="001A74A3" w:rsidRDefault="001A74A3" w:rsidP="001A74A3">
            <w:pPr>
              <w:numPr>
                <w:ilvl w:val="0"/>
                <w:numId w:val="29"/>
              </w:numPr>
              <w:shd w:val="clear" w:color="auto" w:fill="FFFFFF"/>
              <w:spacing w:before="100" w:beforeAutospacing="1" w:after="150" w:line="240" w:lineRule="auto"/>
              <w:ind w:left="300"/>
              <w:rPr>
                <w:rFonts w:ascii="Arial" w:eastAsia="Times New Roman" w:hAnsi="Arial" w:cs="Arial"/>
                <w:color w:val="363940"/>
                <w:sz w:val="24"/>
                <w:szCs w:val="24"/>
                <w:lang w:bidi="gu-IN"/>
              </w:rPr>
            </w:pPr>
            <w:r w:rsidRPr="001A74A3">
              <w:rPr>
                <w:rFonts w:ascii="Arial" w:eastAsia="Times New Roman" w:hAnsi="Arial" w:cs="Arial"/>
                <w:color w:val="363940"/>
                <w:sz w:val="24"/>
                <w:szCs w:val="24"/>
                <w:lang w:bidi="gu-IN"/>
              </w:rPr>
              <w:t>GridLayoutManager, a grid of items that are all the same size</w:t>
            </w:r>
            <w:r>
              <w:rPr>
                <w:rFonts w:ascii="Arial" w:eastAsia="Times New Roman" w:hAnsi="Arial" w:cs="Arial"/>
                <w:color w:val="363940"/>
                <w:sz w:val="24"/>
                <w:szCs w:val="24"/>
                <w:lang w:bidi="gu-IN"/>
              </w:rPr>
              <w:t>.( Like in gallery).</w:t>
            </w:r>
          </w:p>
          <w:p w:rsidR="001A74A3" w:rsidRPr="001A74A3" w:rsidRDefault="001A74A3" w:rsidP="001A74A3">
            <w:pPr>
              <w:numPr>
                <w:ilvl w:val="0"/>
                <w:numId w:val="29"/>
              </w:numPr>
              <w:shd w:val="clear" w:color="auto" w:fill="FFFFFF"/>
              <w:spacing w:before="100" w:beforeAutospacing="1" w:after="150" w:line="240" w:lineRule="auto"/>
              <w:ind w:left="300"/>
              <w:rPr>
                <w:rFonts w:ascii="Arial" w:eastAsia="Times New Roman" w:hAnsi="Arial" w:cs="Arial"/>
                <w:color w:val="363940"/>
                <w:sz w:val="24"/>
                <w:szCs w:val="24"/>
                <w:lang w:bidi="gu-IN"/>
              </w:rPr>
            </w:pPr>
            <w:r w:rsidRPr="001A74A3">
              <w:rPr>
                <w:rFonts w:ascii="Arial" w:eastAsia="Times New Roman" w:hAnsi="Arial" w:cs="Arial"/>
                <w:color w:val="363940"/>
                <w:sz w:val="24"/>
                <w:szCs w:val="24"/>
                <w:lang w:bidi="gu-IN"/>
              </w:rPr>
              <w:t>StaggeredGridLayoutManager, a grid of items that supports different sizes</w:t>
            </w:r>
          </w:p>
        </w:tc>
        <w:tc>
          <w:tcPr>
            <w:tcW w:w="4349" w:type="dxa"/>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rsidR="001A74A3" w:rsidRPr="00F91FFF" w:rsidRDefault="001A74A3" w:rsidP="001A74A3">
            <w:pPr>
              <w:spacing w:after="0" w:line="240" w:lineRule="auto"/>
              <w:rPr>
                <w:rFonts w:ascii="Arial" w:eastAsia="Times New Roman" w:hAnsi="Arial" w:cs="Arial"/>
                <w:color w:val="363940"/>
                <w:sz w:val="24"/>
                <w:szCs w:val="24"/>
                <w:lang w:bidi="gu-IN"/>
              </w:rPr>
            </w:pPr>
            <w:r>
              <w:rPr>
                <w:rFonts w:ascii="Arial" w:eastAsia="Times New Roman" w:hAnsi="Arial" w:cs="Arial"/>
                <w:color w:val="363940"/>
                <w:sz w:val="24"/>
                <w:szCs w:val="24"/>
                <w:lang w:bidi="gu-IN"/>
              </w:rPr>
              <w:t xml:space="preserve">It supports </w:t>
            </w:r>
            <w:r w:rsidRPr="00F91FFF">
              <w:rPr>
                <w:rFonts w:ascii="Arial" w:eastAsia="Times New Roman" w:hAnsi="Arial" w:cs="Arial"/>
                <w:color w:val="363940"/>
                <w:sz w:val="24"/>
                <w:szCs w:val="24"/>
                <w:lang w:bidi="gu-IN"/>
              </w:rPr>
              <w:t>Vertical list only</w:t>
            </w:r>
            <w:r>
              <w:rPr>
                <w:rFonts w:ascii="Arial" w:eastAsia="Times New Roman" w:hAnsi="Arial" w:cs="Arial"/>
                <w:color w:val="363940"/>
                <w:sz w:val="24"/>
                <w:szCs w:val="24"/>
                <w:lang w:bidi="gu-IN"/>
              </w:rPr>
              <w:t>.</w:t>
            </w:r>
          </w:p>
        </w:tc>
      </w:tr>
      <w:tr w:rsidR="001A74A3" w:rsidRPr="00F91FFF" w:rsidTr="0070663A">
        <w:trPr>
          <w:tblCellSpacing w:w="15" w:type="dxa"/>
        </w:trPr>
        <w:tc>
          <w:tcPr>
            <w:tcW w:w="5759" w:type="dxa"/>
            <w:tcBorders>
              <w:top w:val="single" w:sz="6" w:space="0" w:color="C0C0C0"/>
              <w:left w:val="single" w:sz="6" w:space="0" w:color="C0C0C0"/>
              <w:bottom w:val="nil"/>
              <w:right w:val="nil"/>
            </w:tcBorders>
            <w:tcMar>
              <w:top w:w="150" w:type="dxa"/>
              <w:left w:w="150" w:type="dxa"/>
              <w:bottom w:w="150" w:type="dxa"/>
              <w:right w:w="150" w:type="dxa"/>
            </w:tcMar>
            <w:vAlign w:val="center"/>
            <w:hideMark/>
          </w:tcPr>
          <w:p w:rsidR="008F3081" w:rsidRDefault="001A74A3" w:rsidP="008F3081">
            <w:pPr>
              <w:numPr>
                <w:ilvl w:val="0"/>
                <w:numId w:val="30"/>
              </w:numPr>
              <w:shd w:val="clear" w:color="auto" w:fill="FFFFFF"/>
              <w:spacing w:before="100" w:beforeAutospacing="1" w:after="150" w:line="240" w:lineRule="auto"/>
              <w:ind w:left="300"/>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lastRenderedPageBreak/>
              <w:t xml:space="preserve">Supports </w:t>
            </w:r>
            <w:r>
              <w:rPr>
                <w:rFonts w:ascii="Arial" w:hAnsi="Arial" w:cs="Arial"/>
                <w:color w:val="363940"/>
                <w:shd w:val="clear" w:color="auto" w:fill="FFFFFF"/>
              </w:rPr>
              <w:t>notifyDataSetChange(), </w:t>
            </w:r>
            <w:r w:rsidRPr="00F91FFF">
              <w:rPr>
                <w:rFonts w:ascii="Arial" w:eastAsia="Times New Roman" w:hAnsi="Arial" w:cs="Arial"/>
                <w:color w:val="363940"/>
                <w:sz w:val="24"/>
                <w:szCs w:val="24"/>
                <w:lang w:bidi="gu-IN"/>
              </w:rPr>
              <w:t xml:space="preserve">if </w:t>
            </w:r>
            <w:r>
              <w:rPr>
                <w:rFonts w:ascii="Arial" w:eastAsia="Times New Roman" w:hAnsi="Arial" w:cs="Arial"/>
                <w:color w:val="363940"/>
                <w:sz w:val="24"/>
                <w:szCs w:val="24"/>
                <w:lang w:bidi="gu-IN"/>
              </w:rPr>
              <w:t xml:space="preserve">the entire data set has changed. Also supports </w:t>
            </w:r>
          </w:p>
          <w:p w:rsidR="001A74A3" w:rsidRPr="008F3081" w:rsidRDefault="008F3081" w:rsidP="008F3081">
            <w:pPr>
              <w:numPr>
                <w:ilvl w:val="0"/>
                <w:numId w:val="30"/>
              </w:numPr>
              <w:shd w:val="clear" w:color="auto" w:fill="FFFFFF"/>
              <w:spacing w:before="100" w:beforeAutospacing="1" w:after="150" w:line="240" w:lineRule="auto"/>
              <w:ind w:left="300"/>
              <w:rPr>
                <w:rFonts w:ascii="Arial" w:eastAsia="Times New Roman" w:hAnsi="Arial" w:cs="Arial"/>
                <w:color w:val="363940"/>
                <w:sz w:val="24"/>
                <w:szCs w:val="24"/>
                <w:lang w:bidi="gu-IN"/>
              </w:rPr>
            </w:pPr>
            <w:r>
              <w:rPr>
                <w:rFonts w:ascii="Arial" w:eastAsia="Times New Roman" w:hAnsi="Arial" w:cs="Arial"/>
                <w:color w:val="363940"/>
                <w:sz w:val="24"/>
                <w:szCs w:val="24"/>
                <w:lang w:bidi="gu-IN"/>
              </w:rPr>
              <w:t xml:space="preserve">notifyItemInserted(), notifyItemRemoved(), notifyItemChanged() when </w:t>
            </w:r>
            <w:r w:rsidR="001A74A3" w:rsidRPr="008F3081">
              <w:rPr>
                <w:rFonts w:ascii="Arial" w:eastAsia="Times New Roman" w:hAnsi="Arial" w:cs="Arial"/>
                <w:color w:val="363940"/>
                <w:sz w:val="24"/>
                <w:szCs w:val="24"/>
                <w:lang w:bidi="gu-IN"/>
              </w:rPr>
              <w:t>item gets added, item gets removed or item gets changed</w:t>
            </w:r>
          </w:p>
        </w:tc>
        <w:tc>
          <w:tcPr>
            <w:tcW w:w="4349" w:type="dxa"/>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rsidR="008F3081" w:rsidRDefault="008F3081" w:rsidP="008F3081">
            <w:pPr>
              <w:numPr>
                <w:ilvl w:val="0"/>
                <w:numId w:val="30"/>
              </w:numPr>
              <w:shd w:val="clear" w:color="auto" w:fill="FFFFFF"/>
              <w:spacing w:before="100" w:beforeAutospacing="1" w:after="150" w:line="240" w:lineRule="auto"/>
              <w:ind w:left="300"/>
              <w:rPr>
                <w:rFonts w:ascii="Arial" w:eastAsia="Times New Roman" w:hAnsi="Arial" w:cs="Arial"/>
                <w:color w:val="363940"/>
                <w:sz w:val="24"/>
                <w:szCs w:val="24"/>
                <w:lang w:bidi="gu-IN"/>
              </w:rPr>
            </w:pPr>
            <w:r>
              <w:rPr>
                <w:rFonts w:ascii="Arial" w:eastAsia="Times New Roman" w:hAnsi="Arial" w:cs="Arial"/>
                <w:color w:val="363940"/>
                <w:sz w:val="24"/>
                <w:szCs w:val="24"/>
                <w:lang w:bidi="gu-IN"/>
              </w:rPr>
              <w:t>Only s</w:t>
            </w:r>
            <w:r w:rsidRPr="00F91FFF">
              <w:rPr>
                <w:rFonts w:ascii="Arial" w:eastAsia="Times New Roman" w:hAnsi="Arial" w:cs="Arial"/>
                <w:color w:val="363940"/>
                <w:sz w:val="24"/>
                <w:szCs w:val="24"/>
                <w:lang w:bidi="gu-IN"/>
              </w:rPr>
              <w:t xml:space="preserve">upports </w:t>
            </w:r>
            <w:r>
              <w:rPr>
                <w:rFonts w:ascii="Arial" w:hAnsi="Arial" w:cs="Arial"/>
                <w:color w:val="363940"/>
                <w:shd w:val="clear" w:color="auto" w:fill="FFFFFF"/>
              </w:rPr>
              <w:t>notifyDataSetChange(), </w:t>
            </w:r>
            <w:r w:rsidRPr="00F91FFF">
              <w:rPr>
                <w:rFonts w:ascii="Arial" w:eastAsia="Times New Roman" w:hAnsi="Arial" w:cs="Arial"/>
                <w:color w:val="363940"/>
                <w:sz w:val="24"/>
                <w:szCs w:val="24"/>
                <w:lang w:bidi="gu-IN"/>
              </w:rPr>
              <w:t xml:space="preserve">if </w:t>
            </w:r>
            <w:r>
              <w:rPr>
                <w:rFonts w:ascii="Arial" w:eastAsia="Times New Roman" w:hAnsi="Arial" w:cs="Arial"/>
                <w:color w:val="363940"/>
                <w:sz w:val="24"/>
                <w:szCs w:val="24"/>
                <w:lang w:bidi="gu-IN"/>
              </w:rPr>
              <w:t xml:space="preserve">the entire data set has changed. </w:t>
            </w:r>
          </w:p>
          <w:p w:rsidR="001A74A3" w:rsidRPr="00F91FFF" w:rsidRDefault="001A74A3" w:rsidP="001A74A3">
            <w:pPr>
              <w:spacing w:after="0" w:line="240" w:lineRule="auto"/>
              <w:rPr>
                <w:rFonts w:ascii="Arial" w:eastAsia="Times New Roman" w:hAnsi="Arial" w:cs="Arial"/>
                <w:color w:val="363940"/>
                <w:sz w:val="24"/>
                <w:szCs w:val="24"/>
                <w:lang w:bidi="gu-IN"/>
              </w:rPr>
            </w:pPr>
          </w:p>
        </w:tc>
      </w:tr>
      <w:tr w:rsidR="001A74A3" w:rsidRPr="00F91FFF" w:rsidTr="001A74A3">
        <w:trPr>
          <w:tblCellSpacing w:w="15" w:type="dxa"/>
        </w:trPr>
        <w:tc>
          <w:tcPr>
            <w:tcW w:w="5759" w:type="dxa"/>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hideMark/>
          </w:tcPr>
          <w:p w:rsidR="001A74A3" w:rsidRPr="00F91FFF" w:rsidRDefault="001A74A3" w:rsidP="001A74A3">
            <w:pPr>
              <w:spacing w:after="0" w:line="240" w:lineRule="auto"/>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t>ItemAnimator makes it easy to add animations</w:t>
            </w:r>
          </w:p>
        </w:tc>
        <w:tc>
          <w:tcPr>
            <w:tcW w:w="4349" w:type="dxa"/>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hideMark/>
          </w:tcPr>
          <w:p w:rsidR="001A74A3" w:rsidRPr="00F91FFF" w:rsidRDefault="001A74A3" w:rsidP="001A74A3">
            <w:pPr>
              <w:spacing w:after="0" w:line="240" w:lineRule="auto"/>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t>Very complex to implement</w:t>
            </w:r>
          </w:p>
        </w:tc>
      </w:tr>
      <w:tr w:rsidR="00E03F92" w:rsidRPr="00F91FFF" w:rsidTr="001A74A3">
        <w:trPr>
          <w:tblCellSpacing w:w="15" w:type="dxa"/>
        </w:trPr>
        <w:tc>
          <w:tcPr>
            <w:tcW w:w="5759" w:type="dxa"/>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tcPr>
          <w:p w:rsidR="00E03F92" w:rsidRPr="00E03F92" w:rsidRDefault="00E03F92" w:rsidP="00E03F92">
            <w:pPr>
              <w:shd w:val="clear" w:color="auto" w:fill="FFFFFF"/>
              <w:spacing w:before="100" w:beforeAutospacing="1" w:after="150" w:line="240" w:lineRule="auto"/>
              <w:rPr>
                <w:rFonts w:ascii="Arial" w:eastAsia="Times New Roman" w:hAnsi="Arial" w:cs="Arial"/>
                <w:color w:val="363940"/>
                <w:sz w:val="24"/>
                <w:szCs w:val="24"/>
                <w:lang w:bidi="gu-IN"/>
              </w:rPr>
            </w:pPr>
            <w:r>
              <w:rPr>
                <w:rFonts w:ascii="Arial" w:eastAsia="Times New Roman" w:hAnsi="Arial" w:cs="Arial"/>
                <w:color w:val="363940"/>
                <w:sz w:val="24"/>
                <w:szCs w:val="24"/>
                <w:lang w:bidi="gu-IN"/>
              </w:rPr>
              <w:t>It is used when y</w:t>
            </w:r>
            <w:r w:rsidRPr="00E03F92">
              <w:rPr>
                <w:rFonts w:ascii="Arial" w:eastAsia="Times New Roman" w:hAnsi="Arial" w:cs="Arial"/>
                <w:color w:val="363940"/>
                <w:sz w:val="24"/>
                <w:szCs w:val="24"/>
                <w:lang w:bidi="gu-IN"/>
              </w:rPr>
              <w:t>ou have a large data set you want to show in a list</w:t>
            </w:r>
            <w:r>
              <w:rPr>
                <w:rFonts w:ascii="Arial" w:eastAsia="Times New Roman" w:hAnsi="Arial" w:cs="Arial"/>
                <w:color w:val="363940"/>
                <w:sz w:val="24"/>
                <w:szCs w:val="24"/>
                <w:lang w:bidi="gu-IN"/>
              </w:rPr>
              <w:t>.</w:t>
            </w:r>
          </w:p>
          <w:p w:rsidR="00E03F92" w:rsidRPr="00F91FFF" w:rsidRDefault="00E03F92" w:rsidP="001A74A3">
            <w:pPr>
              <w:spacing w:after="0" w:line="240" w:lineRule="auto"/>
              <w:rPr>
                <w:rFonts w:ascii="Arial" w:eastAsia="Times New Roman" w:hAnsi="Arial" w:cs="Arial"/>
                <w:color w:val="363940"/>
                <w:sz w:val="24"/>
                <w:szCs w:val="24"/>
                <w:lang w:bidi="gu-IN"/>
              </w:rPr>
            </w:pPr>
          </w:p>
        </w:tc>
        <w:tc>
          <w:tcPr>
            <w:tcW w:w="4349" w:type="dxa"/>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tcPr>
          <w:p w:rsidR="00E03F92" w:rsidRPr="00F91FFF" w:rsidRDefault="00E03F92" w:rsidP="001A74A3">
            <w:pPr>
              <w:spacing w:after="0" w:line="240" w:lineRule="auto"/>
              <w:rPr>
                <w:rFonts w:ascii="Arial" w:eastAsia="Times New Roman" w:hAnsi="Arial" w:cs="Arial"/>
                <w:color w:val="363940"/>
                <w:sz w:val="24"/>
                <w:szCs w:val="24"/>
                <w:lang w:bidi="gu-IN"/>
              </w:rPr>
            </w:pPr>
            <w:r>
              <w:rPr>
                <w:rFonts w:ascii="Arial" w:eastAsia="Times New Roman" w:hAnsi="Arial" w:cs="Arial"/>
                <w:color w:val="363940"/>
                <w:sz w:val="24"/>
                <w:szCs w:val="24"/>
                <w:lang w:bidi="gu-IN"/>
              </w:rPr>
              <w:t xml:space="preserve">It is used when </w:t>
            </w:r>
            <w:r>
              <w:rPr>
                <w:rFonts w:ascii="Arial" w:hAnsi="Arial" w:cs="Arial"/>
                <w:color w:val="363940"/>
                <w:shd w:val="clear" w:color="auto" w:fill="FFFFFF"/>
              </w:rPr>
              <w:t>you have a small list of items to display</w:t>
            </w:r>
            <w:r>
              <w:rPr>
                <w:rFonts w:ascii="Arial" w:eastAsia="Times New Roman" w:hAnsi="Arial" w:cs="Arial"/>
                <w:color w:val="363940"/>
                <w:sz w:val="24"/>
                <w:szCs w:val="24"/>
                <w:lang w:bidi="gu-IN"/>
              </w:rPr>
              <w:t>.</w:t>
            </w:r>
          </w:p>
        </w:tc>
      </w:tr>
      <w:tr w:rsidR="001A74A3" w:rsidRPr="00F91FFF" w:rsidTr="00E03F92">
        <w:trPr>
          <w:tblCellSpacing w:w="15" w:type="dxa"/>
        </w:trPr>
        <w:tc>
          <w:tcPr>
            <w:tcW w:w="5759" w:type="dxa"/>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tcPr>
          <w:p w:rsidR="001A74A3" w:rsidRDefault="001A74A3" w:rsidP="001A74A3">
            <w:pPr>
              <w:spacing w:after="0" w:line="240" w:lineRule="auto"/>
              <w:rPr>
                <w:rFonts w:ascii="Arial" w:eastAsia="Times New Roman" w:hAnsi="Arial" w:cs="Arial"/>
                <w:color w:val="363940"/>
                <w:sz w:val="24"/>
                <w:szCs w:val="24"/>
                <w:lang w:bidi="gu-IN"/>
              </w:rPr>
            </w:pPr>
            <w:r>
              <w:rPr>
                <w:rFonts w:ascii="Arial" w:eastAsia="Times New Roman" w:hAnsi="Arial" w:cs="Arial"/>
                <w:color w:val="363940"/>
                <w:sz w:val="24"/>
                <w:szCs w:val="24"/>
                <w:lang w:bidi="gu-IN"/>
              </w:rPr>
              <w:t>Less memory consuption.</w:t>
            </w:r>
          </w:p>
        </w:tc>
        <w:tc>
          <w:tcPr>
            <w:tcW w:w="4349" w:type="dxa"/>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tcPr>
          <w:p w:rsidR="001A74A3" w:rsidRDefault="001A74A3" w:rsidP="001A74A3">
            <w:pPr>
              <w:spacing w:after="0" w:line="240" w:lineRule="auto"/>
              <w:rPr>
                <w:rFonts w:ascii="Arial" w:eastAsia="Times New Roman" w:hAnsi="Arial" w:cs="Arial"/>
                <w:color w:val="363940"/>
                <w:sz w:val="24"/>
                <w:szCs w:val="24"/>
                <w:lang w:bidi="gu-IN"/>
              </w:rPr>
            </w:pPr>
            <w:r>
              <w:rPr>
                <w:rFonts w:ascii="Arial" w:eastAsia="Times New Roman" w:hAnsi="Arial" w:cs="Arial"/>
                <w:color w:val="363940"/>
                <w:sz w:val="24"/>
                <w:szCs w:val="24"/>
                <w:lang w:bidi="gu-IN"/>
              </w:rPr>
              <w:t>More memory consuption as the items in the list increases.</w:t>
            </w:r>
          </w:p>
        </w:tc>
      </w:tr>
      <w:tr w:rsidR="00B36E80" w:rsidRPr="00F91FFF" w:rsidTr="00E03F92">
        <w:trPr>
          <w:tblCellSpacing w:w="15" w:type="dxa"/>
        </w:trPr>
        <w:tc>
          <w:tcPr>
            <w:tcW w:w="5759" w:type="dxa"/>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tcPr>
          <w:p w:rsidR="00B36E80" w:rsidRPr="00F91FFF" w:rsidRDefault="00B36E80" w:rsidP="00B36E80">
            <w:pPr>
              <w:spacing w:after="0" w:line="240" w:lineRule="auto"/>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t>Dividers between items not shown by default. Use ItemDecorations to add margin and draw on or under an Item View.</w:t>
            </w:r>
          </w:p>
        </w:tc>
        <w:tc>
          <w:tcPr>
            <w:tcW w:w="4349" w:type="dxa"/>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tcPr>
          <w:p w:rsidR="00B36E80" w:rsidRPr="00F91FFF" w:rsidRDefault="00B36E80" w:rsidP="00B36E80">
            <w:pPr>
              <w:spacing w:after="0" w:line="240" w:lineRule="auto"/>
              <w:rPr>
                <w:rFonts w:ascii="Arial" w:eastAsia="Times New Roman" w:hAnsi="Arial" w:cs="Arial"/>
                <w:color w:val="363940"/>
                <w:sz w:val="24"/>
                <w:szCs w:val="24"/>
                <w:lang w:bidi="gu-IN"/>
              </w:rPr>
            </w:pPr>
            <w:r w:rsidRPr="00F91FFF">
              <w:rPr>
                <w:rFonts w:ascii="Arial" w:eastAsia="Times New Roman" w:hAnsi="Arial" w:cs="Arial"/>
                <w:color w:val="363940"/>
                <w:sz w:val="24"/>
                <w:szCs w:val="24"/>
                <w:lang w:bidi="gu-IN"/>
              </w:rPr>
              <w:t>Dividers between items shown by default. Item decoration requires customisation for ListView.</w:t>
            </w:r>
          </w:p>
        </w:tc>
      </w:tr>
    </w:tbl>
    <w:p w:rsidR="00F91FFF" w:rsidRDefault="00F91FFF" w:rsidP="00F91FFF">
      <w:pPr>
        <w:tabs>
          <w:tab w:val="left" w:pos="6285"/>
        </w:tabs>
        <w:rPr>
          <w:color w:val="FF0000"/>
          <w:sz w:val="28"/>
          <w:szCs w:val="28"/>
        </w:rPr>
      </w:pPr>
    </w:p>
    <w:p w:rsidR="00E03F92" w:rsidRDefault="00E03F92" w:rsidP="00F91FFF">
      <w:pPr>
        <w:tabs>
          <w:tab w:val="left" w:pos="6285"/>
        </w:tabs>
        <w:rPr>
          <w:color w:val="FF0000"/>
          <w:sz w:val="28"/>
          <w:szCs w:val="28"/>
        </w:rPr>
      </w:pPr>
      <w:r>
        <w:rPr>
          <w:color w:val="FF0000"/>
          <w:sz w:val="28"/>
          <w:szCs w:val="28"/>
        </w:rPr>
        <w:t>Above content is taken from below link :</w:t>
      </w:r>
    </w:p>
    <w:p w:rsidR="001B48C0" w:rsidRDefault="00D14E96" w:rsidP="004C6175">
      <w:pPr>
        <w:tabs>
          <w:tab w:val="left" w:pos="6285"/>
        </w:tabs>
        <w:rPr>
          <w:color w:val="FF0000"/>
          <w:sz w:val="28"/>
          <w:szCs w:val="28"/>
        </w:rPr>
      </w:pPr>
      <w:hyperlink r:id="rId65" w:history="1">
        <w:r w:rsidR="00E03F92" w:rsidRPr="00E907CE">
          <w:rPr>
            <w:rStyle w:val="Hyperlink"/>
            <w:sz w:val="28"/>
            <w:szCs w:val="28"/>
          </w:rPr>
          <w:t>https://learntodroid.com/what-are-the-differences-between-recyclerview-and-listview/</w:t>
        </w:r>
      </w:hyperlink>
      <w:r w:rsidR="00E03F92">
        <w:rPr>
          <w:color w:val="FF0000"/>
          <w:sz w:val="28"/>
          <w:szCs w:val="28"/>
        </w:rPr>
        <w:t xml:space="preserve"> </w:t>
      </w:r>
    </w:p>
    <w:p w:rsidR="001B48C0" w:rsidRDefault="001B48C0" w:rsidP="001B48C0">
      <w:pPr>
        <w:rPr>
          <w:sz w:val="28"/>
          <w:szCs w:val="28"/>
        </w:rPr>
      </w:pPr>
    </w:p>
    <w:p w:rsidR="001B48C0" w:rsidRPr="00D67B57" w:rsidRDefault="001B48C0" w:rsidP="001B48C0">
      <w:pPr>
        <w:tabs>
          <w:tab w:val="left" w:pos="6285"/>
        </w:tabs>
        <w:rPr>
          <w:b/>
          <w:bCs/>
          <w:color w:val="FF0000"/>
          <w:sz w:val="44"/>
          <w:szCs w:val="44"/>
        </w:rPr>
      </w:pPr>
      <w:r w:rsidRPr="00D67B57">
        <w:rPr>
          <w:b/>
          <w:bCs/>
          <w:color w:val="FF0000"/>
          <w:sz w:val="44"/>
          <w:szCs w:val="44"/>
          <w:highlight w:val="yellow"/>
        </w:rPr>
        <w:t>&gt; Changes in Android 11 :</w:t>
      </w:r>
    </w:p>
    <w:p w:rsidR="001B48C0" w:rsidRPr="005848E4" w:rsidRDefault="001B48C0" w:rsidP="005848E4">
      <w:pPr>
        <w:shd w:val="clear" w:color="auto" w:fill="FFFFFF"/>
        <w:spacing w:before="100" w:beforeAutospacing="1" w:after="150" w:line="240" w:lineRule="auto"/>
        <w:rPr>
          <w:rFonts w:ascii="Arial" w:eastAsia="Times New Roman" w:hAnsi="Arial" w:cs="Arial"/>
          <w:color w:val="00B050"/>
          <w:sz w:val="24"/>
          <w:szCs w:val="24"/>
          <w:lang w:bidi="gu-IN"/>
        </w:rPr>
      </w:pPr>
      <w:r w:rsidRPr="005848E4">
        <w:rPr>
          <w:rFonts w:ascii="Arial" w:eastAsia="Times New Roman" w:hAnsi="Arial" w:cs="Arial"/>
          <w:color w:val="00B050"/>
          <w:sz w:val="24"/>
          <w:szCs w:val="24"/>
          <w:lang w:bidi="gu-IN"/>
        </w:rPr>
        <w:t>1) Greater control over conversation notifications</w:t>
      </w:r>
      <w:r w:rsidR="005848E4">
        <w:rPr>
          <w:rFonts w:ascii="Arial" w:eastAsia="Times New Roman" w:hAnsi="Arial" w:cs="Arial"/>
          <w:color w:val="00B050"/>
          <w:sz w:val="24"/>
          <w:szCs w:val="24"/>
          <w:lang w:bidi="gu-IN"/>
        </w:rPr>
        <w:t xml:space="preserve"> :</w:t>
      </w:r>
    </w:p>
    <w:p w:rsidR="001B48C0" w:rsidRPr="005848E4" w:rsidRDefault="001B48C0" w:rsidP="005848E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Android 11 has "promoted" conversations. Now all conversations from text messages and other chat apps appear in their own section, separate from other notifications. Moreover, </w:t>
      </w:r>
      <w:hyperlink r:id="rId66" w:tgtFrame="_blank" w:history="1">
        <w:r w:rsidRPr="005848E4">
          <w:rPr>
            <w:rFonts w:ascii="Arial" w:eastAsia="Times New Roman" w:hAnsi="Arial" w:cs="Arial"/>
            <w:color w:val="363940"/>
            <w:sz w:val="24"/>
            <w:szCs w:val="24"/>
            <w:lang w:bidi="gu-IN"/>
          </w:rPr>
          <w:t>you have control over the priority of these conversations</w:t>
        </w:r>
      </w:hyperlink>
      <w:r w:rsidRPr="005848E4">
        <w:rPr>
          <w:rFonts w:ascii="Arial" w:eastAsia="Times New Roman" w:hAnsi="Arial" w:cs="Arial"/>
          <w:color w:val="363940"/>
          <w:sz w:val="24"/>
          <w:szCs w:val="24"/>
          <w:lang w:bidi="gu-IN"/>
        </w:rPr>
        <w:t> - you can allow them to appear normally, set certain ones to always appear at the top of the list, or make them "silent," which turns off notification sounds and makes them appear at the bottom of the list.</w:t>
      </w:r>
    </w:p>
    <w:p w:rsidR="001B48C0" w:rsidRPr="005848E4" w:rsidRDefault="001B48C0" w:rsidP="005848E4">
      <w:pPr>
        <w:shd w:val="clear" w:color="auto" w:fill="FFFFFF"/>
        <w:spacing w:before="100" w:beforeAutospacing="1" w:after="150" w:line="240" w:lineRule="auto"/>
        <w:rPr>
          <w:rFonts w:ascii="Arial" w:eastAsia="Times New Roman" w:hAnsi="Arial" w:cs="Arial"/>
          <w:color w:val="00B050"/>
          <w:sz w:val="24"/>
          <w:szCs w:val="24"/>
          <w:lang w:bidi="gu-IN"/>
        </w:rPr>
      </w:pPr>
      <w:r w:rsidRPr="005848E4">
        <w:rPr>
          <w:rFonts w:ascii="Arial" w:eastAsia="Times New Roman" w:hAnsi="Arial" w:cs="Arial"/>
          <w:color w:val="00B050"/>
          <w:sz w:val="24"/>
          <w:szCs w:val="24"/>
          <w:lang w:bidi="gu-IN"/>
        </w:rPr>
        <w:t>2) Recall cleared notifications with notification history</w:t>
      </w:r>
      <w:r w:rsidR="005848E4">
        <w:rPr>
          <w:rFonts w:ascii="Arial" w:eastAsia="Times New Roman" w:hAnsi="Arial" w:cs="Arial"/>
          <w:color w:val="00B050"/>
          <w:sz w:val="24"/>
          <w:szCs w:val="24"/>
          <w:lang w:bidi="gu-IN"/>
        </w:rPr>
        <w:t xml:space="preserve"> :</w:t>
      </w:r>
    </w:p>
    <w:p w:rsidR="001B48C0" w:rsidRPr="005848E4" w:rsidRDefault="001B48C0" w:rsidP="005848E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If you clear a notification and instantly regret it because you don't recall what it said, you'll appreciate the new notification history in Android 11. Found in Settings, it </w:t>
      </w:r>
      <w:hyperlink r:id="rId67" w:tgtFrame="_blank" w:history="1">
        <w:r w:rsidRPr="005848E4">
          <w:rPr>
            <w:rFonts w:ascii="Arial" w:eastAsia="Times New Roman" w:hAnsi="Arial" w:cs="Arial"/>
            <w:color w:val="363940"/>
            <w:sz w:val="24"/>
            <w:szCs w:val="24"/>
            <w:lang w:bidi="gu-IN"/>
          </w:rPr>
          <w:t>lets you see all notifications you cleared in the last 24 hours</w:t>
        </w:r>
      </w:hyperlink>
      <w:r w:rsidR="005848E4">
        <w:rPr>
          <w:rFonts w:ascii="Arial" w:eastAsia="Times New Roman" w:hAnsi="Arial" w:cs="Arial"/>
          <w:color w:val="363940"/>
          <w:sz w:val="24"/>
          <w:szCs w:val="24"/>
          <w:lang w:bidi="gu-IN"/>
        </w:rPr>
        <w:t>.</w:t>
      </w:r>
    </w:p>
    <w:p w:rsidR="007E482F" w:rsidRPr="005848E4" w:rsidRDefault="005848E4" w:rsidP="005848E4">
      <w:pPr>
        <w:shd w:val="clear" w:color="auto" w:fill="FFFFFF"/>
        <w:spacing w:before="100" w:beforeAutospacing="1" w:after="150" w:line="240" w:lineRule="auto"/>
        <w:rPr>
          <w:rFonts w:ascii="Arial" w:eastAsia="Times New Roman" w:hAnsi="Arial" w:cs="Arial"/>
          <w:color w:val="00B050"/>
          <w:sz w:val="24"/>
          <w:szCs w:val="24"/>
          <w:lang w:bidi="gu-IN"/>
        </w:rPr>
      </w:pPr>
      <w:r w:rsidRPr="005848E4">
        <w:rPr>
          <w:rFonts w:ascii="Arial" w:eastAsia="Times New Roman" w:hAnsi="Arial" w:cs="Arial"/>
          <w:color w:val="00B050"/>
          <w:sz w:val="24"/>
          <w:szCs w:val="24"/>
          <w:lang w:bidi="gu-IN"/>
        </w:rPr>
        <w:t>3)</w:t>
      </w:r>
      <w:r w:rsidR="007E482F" w:rsidRPr="005848E4">
        <w:rPr>
          <w:rFonts w:ascii="Arial" w:eastAsia="Times New Roman" w:hAnsi="Arial" w:cs="Arial"/>
          <w:color w:val="00B050"/>
          <w:sz w:val="24"/>
          <w:szCs w:val="24"/>
          <w:lang w:bidi="gu-IN"/>
        </w:rPr>
        <w:t xml:space="preserve">Chat Bubbles </w:t>
      </w:r>
      <w:r>
        <w:rPr>
          <w:rFonts w:ascii="Arial" w:eastAsia="Times New Roman" w:hAnsi="Arial" w:cs="Arial"/>
          <w:color w:val="00B050"/>
          <w:sz w:val="24"/>
          <w:szCs w:val="24"/>
          <w:lang w:bidi="gu-IN"/>
        </w:rPr>
        <w:t>:</w:t>
      </w:r>
    </w:p>
    <w:p w:rsidR="007E482F" w:rsidRPr="005848E4" w:rsidRDefault="007E482F" w:rsidP="005848E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Some conversations can also be turned into </w:t>
      </w:r>
      <w:hyperlink r:id="rId68" w:history="1">
        <w:r w:rsidRPr="005848E4">
          <w:rPr>
            <w:rFonts w:eastAsia="Times New Roman"/>
            <w:color w:val="363940"/>
            <w:sz w:val="24"/>
            <w:szCs w:val="24"/>
            <w:lang w:bidi="gu-IN"/>
          </w:rPr>
          <w:t>Bubbles</w:t>
        </w:r>
      </w:hyperlink>
      <w:r w:rsidRPr="005848E4">
        <w:rPr>
          <w:rFonts w:ascii="Arial" w:eastAsia="Times New Roman" w:hAnsi="Arial" w:cs="Arial"/>
          <w:color w:val="363940"/>
          <w:sz w:val="24"/>
          <w:szCs w:val="24"/>
          <w:lang w:bidi="gu-IN"/>
        </w:rPr>
        <w:t>, which are floating circular buttons that maximize or minimize the chat in a floating window when tapped.</w:t>
      </w:r>
      <w:r w:rsidR="00FB53CD">
        <w:rPr>
          <w:rFonts w:ascii="Arial" w:eastAsia="Times New Roman" w:hAnsi="Arial" w:cs="Arial"/>
          <w:color w:val="363940"/>
          <w:sz w:val="24"/>
          <w:szCs w:val="24"/>
          <w:lang w:bidi="gu-IN"/>
        </w:rPr>
        <w:t xml:space="preserve"> During this we can continue to work with our current app.</w:t>
      </w:r>
    </w:p>
    <w:p w:rsidR="007E482F" w:rsidRPr="005848E4" w:rsidRDefault="007E482F" w:rsidP="005848E4">
      <w:pPr>
        <w:pStyle w:val="ListParagraph"/>
        <w:numPr>
          <w:ilvl w:val="0"/>
          <w:numId w:val="17"/>
        </w:numPr>
        <w:shd w:val="clear" w:color="auto" w:fill="FFFFFF"/>
        <w:spacing w:before="100" w:beforeAutospacing="1" w:after="150" w:line="240" w:lineRule="auto"/>
        <w:rPr>
          <w:rFonts w:ascii="Arial" w:eastAsia="Times New Roman" w:hAnsi="Arial" w:cs="Arial"/>
          <w:color w:val="00B050"/>
          <w:sz w:val="24"/>
          <w:szCs w:val="24"/>
          <w:lang w:bidi="gu-IN"/>
        </w:rPr>
      </w:pPr>
      <w:r w:rsidRPr="005848E4">
        <w:rPr>
          <w:rFonts w:ascii="Arial" w:eastAsia="Times New Roman" w:hAnsi="Arial" w:cs="Arial"/>
          <w:color w:val="00B050"/>
          <w:sz w:val="24"/>
          <w:szCs w:val="24"/>
          <w:lang w:bidi="gu-IN"/>
        </w:rPr>
        <w:lastRenderedPageBreak/>
        <w:t xml:space="preserve">Built-in Screen Recording </w:t>
      </w:r>
      <w:r w:rsidR="005848E4">
        <w:rPr>
          <w:rFonts w:ascii="Arial" w:eastAsia="Times New Roman" w:hAnsi="Arial" w:cs="Arial"/>
          <w:color w:val="00B050"/>
          <w:sz w:val="24"/>
          <w:szCs w:val="24"/>
          <w:lang w:bidi="gu-IN"/>
        </w:rPr>
        <w:t>with sound.</w:t>
      </w:r>
    </w:p>
    <w:p w:rsidR="005848E4" w:rsidRPr="005848E4" w:rsidRDefault="005848E4" w:rsidP="005848E4">
      <w:pPr>
        <w:pStyle w:val="ListParagraph"/>
        <w:shd w:val="clear" w:color="auto" w:fill="FFFFFF"/>
        <w:spacing w:before="100" w:beforeAutospacing="1" w:after="150" w:line="240" w:lineRule="auto"/>
        <w:rPr>
          <w:rFonts w:ascii="Arial" w:eastAsia="Times New Roman" w:hAnsi="Arial" w:cs="Arial"/>
          <w:color w:val="00B050"/>
          <w:sz w:val="24"/>
          <w:szCs w:val="24"/>
          <w:lang w:bidi="gu-IN"/>
        </w:rPr>
      </w:pPr>
    </w:p>
    <w:p w:rsidR="007E482F" w:rsidRPr="005848E4" w:rsidRDefault="007E482F" w:rsidP="005848E4">
      <w:pPr>
        <w:pStyle w:val="ListParagraph"/>
        <w:numPr>
          <w:ilvl w:val="0"/>
          <w:numId w:val="17"/>
        </w:numPr>
        <w:shd w:val="clear" w:color="auto" w:fill="FFFFFF"/>
        <w:spacing w:before="100" w:beforeAutospacing="1" w:after="150" w:line="240" w:lineRule="auto"/>
        <w:rPr>
          <w:rFonts w:ascii="Arial" w:eastAsia="Times New Roman" w:hAnsi="Arial" w:cs="Arial"/>
          <w:color w:val="00B050"/>
          <w:sz w:val="24"/>
          <w:szCs w:val="24"/>
          <w:lang w:bidi="gu-IN"/>
        </w:rPr>
      </w:pPr>
      <w:r w:rsidRPr="005848E4">
        <w:rPr>
          <w:rFonts w:ascii="Arial" w:eastAsia="Times New Roman" w:hAnsi="Arial" w:cs="Arial"/>
          <w:color w:val="00B050"/>
          <w:sz w:val="24"/>
          <w:szCs w:val="24"/>
          <w:lang w:bidi="gu-IN"/>
        </w:rPr>
        <w:t>Voice Access gets smarter</w:t>
      </w:r>
      <w:r w:rsidR="005848E4">
        <w:rPr>
          <w:rFonts w:ascii="Arial" w:eastAsia="Times New Roman" w:hAnsi="Arial" w:cs="Arial"/>
          <w:color w:val="00B050"/>
          <w:sz w:val="24"/>
          <w:szCs w:val="24"/>
          <w:lang w:bidi="gu-IN"/>
        </w:rPr>
        <w:t xml:space="preserve"> :</w:t>
      </w:r>
    </w:p>
    <w:p w:rsidR="00D807FE" w:rsidRPr="005848E4" w:rsidRDefault="007E482F" w:rsidP="005848E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Android's Accessibility features include Voice Access, a feature that lets you control the phone's interface via voice command. In the past, there were many situations in which you had to pick options off the screen using numbers, but in Android 11, the OS has a better understanding of the context of your commands. As a result, most of the need of choosing options via numbers is gone.</w:t>
      </w:r>
    </w:p>
    <w:p w:rsidR="00D807FE" w:rsidRPr="005848E4" w:rsidRDefault="00D807FE" w:rsidP="005848E4">
      <w:pPr>
        <w:pStyle w:val="ListParagraph"/>
        <w:numPr>
          <w:ilvl w:val="0"/>
          <w:numId w:val="17"/>
        </w:numPr>
        <w:shd w:val="clear" w:color="auto" w:fill="FFFFFF"/>
        <w:spacing w:before="100" w:beforeAutospacing="1" w:after="150" w:line="240" w:lineRule="auto"/>
        <w:rPr>
          <w:rFonts w:ascii="Arial" w:eastAsia="Times New Roman" w:hAnsi="Arial" w:cs="Arial"/>
          <w:color w:val="00B050"/>
          <w:sz w:val="24"/>
          <w:szCs w:val="24"/>
          <w:lang w:bidi="gu-IN"/>
        </w:rPr>
      </w:pPr>
      <w:r w:rsidRPr="005848E4">
        <w:rPr>
          <w:rFonts w:ascii="Arial" w:eastAsia="Times New Roman" w:hAnsi="Arial" w:cs="Arial"/>
          <w:color w:val="00B050"/>
          <w:sz w:val="24"/>
          <w:szCs w:val="24"/>
          <w:lang w:bidi="gu-IN"/>
        </w:rPr>
        <w:t>Dynamic media controls</w:t>
      </w:r>
      <w:r w:rsidR="005848E4">
        <w:rPr>
          <w:rFonts w:ascii="Arial" w:eastAsia="Times New Roman" w:hAnsi="Arial" w:cs="Arial"/>
          <w:color w:val="00B050"/>
          <w:sz w:val="24"/>
          <w:szCs w:val="24"/>
          <w:lang w:bidi="gu-IN"/>
        </w:rPr>
        <w:t xml:space="preserve"> :</w:t>
      </w:r>
    </w:p>
    <w:p w:rsidR="001B48C0" w:rsidRPr="005848E4" w:rsidRDefault="00D807FE" w:rsidP="005848E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 if you have more than one media app running, you can swipe side to side to see the controls for each one.</w:t>
      </w:r>
    </w:p>
    <w:p w:rsidR="00D807FE" w:rsidRPr="005848E4" w:rsidRDefault="00D807FE" w:rsidP="005848E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Switch from your headphones to your speaker without missing a beat. Tap to hear your tunes or watch video on your TV. With Android 11, you can quickly change the device that your media plays on.</w:t>
      </w:r>
    </w:p>
    <w:p w:rsidR="00D807FE" w:rsidRPr="005848E4" w:rsidRDefault="00D807FE" w:rsidP="005848E4">
      <w:pPr>
        <w:pStyle w:val="ListParagraph"/>
        <w:numPr>
          <w:ilvl w:val="0"/>
          <w:numId w:val="17"/>
        </w:num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00B050"/>
          <w:sz w:val="24"/>
          <w:szCs w:val="24"/>
          <w:lang w:bidi="gu-IN"/>
        </w:rPr>
        <w:t>Android Auto</w:t>
      </w:r>
      <w:r w:rsidR="005848E4">
        <w:rPr>
          <w:rFonts w:ascii="Arial" w:eastAsia="Times New Roman" w:hAnsi="Arial" w:cs="Arial"/>
          <w:color w:val="00B050"/>
          <w:sz w:val="24"/>
          <w:szCs w:val="24"/>
          <w:lang w:bidi="gu-IN"/>
        </w:rPr>
        <w:t>(Cars)</w:t>
      </w:r>
      <w:r w:rsidRPr="005848E4">
        <w:rPr>
          <w:rFonts w:ascii="Arial" w:eastAsia="Times New Roman" w:hAnsi="Arial" w:cs="Arial"/>
          <w:color w:val="00B050"/>
          <w:sz w:val="24"/>
          <w:szCs w:val="24"/>
          <w:lang w:bidi="gu-IN"/>
        </w:rPr>
        <w:t xml:space="preserve"> now works wirelessly</w:t>
      </w:r>
      <w:r w:rsidRPr="005848E4">
        <w:rPr>
          <w:rFonts w:ascii="Arial" w:eastAsia="Times New Roman" w:hAnsi="Arial" w:cs="Arial"/>
          <w:color w:val="363940"/>
          <w:sz w:val="24"/>
          <w:szCs w:val="24"/>
          <w:lang w:bidi="gu-IN"/>
        </w:rPr>
        <w:t xml:space="preserve"> with devices running Android 11—so you can bring the best of your phone </w:t>
      </w:r>
      <w:r w:rsidR="001825C7" w:rsidRPr="005848E4">
        <w:rPr>
          <w:rFonts w:ascii="Arial" w:eastAsia="Times New Roman" w:hAnsi="Arial" w:cs="Arial"/>
          <w:color w:val="363940"/>
          <w:sz w:val="24"/>
          <w:szCs w:val="24"/>
          <w:lang w:bidi="gu-IN"/>
        </w:rPr>
        <w:t xml:space="preserve">in your car </w:t>
      </w:r>
      <w:r w:rsidR="00F730BE">
        <w:rPr>
          <w:rFonts w:ascii="Arial" w:eastAsia="Times New Roman" w:hAnsi="Arial" w:cs="Arial"/>
          <w:color w:val="363940"/>
          <w:sz w:val="24"/>
          <w:szCs w:val="24"/>
          <w:lang w:bidi="gu-IN"/>
        </w:rPr>
        <w:t>on every drive.</w:t>
      </w:r>
    </w:p>
    <w:p w:rsidR="001825C7" w:rsidRPr="005848E4" w:rsidRDefault="005E4014" w:rsidP="005848E4">
      <w:pPr>
        <w:shd w:val="clear" w:color="auto" w:fill="FFFFFF"/>
        <w:spacing w:before="100" w:beforeAutospacing="1" w:after="150" w:line="240" w:lineRule="auto"/>
        <w:rPr>
          <w:rFonts w:ascii="Arial" w:eastAsia="Times New Roman" w:hAnsi="Arial" w:cs="Arial"/>
          <w:color w:val="00B050"/>
          <w:sz w:val="24"/>
          <w:szCs w:val="24"/>
          <w:lang w:bidi="gu-IN"/>
        </w:rPr>
      </w:pPr>
      <w:r>
        <w:rPr>
          <w:rFonts w:ascii="Arial" w:eastAsia="Times New Roman" w:hAnsi="Arial" w:cs="Arial"/>
          <w:color w:val="00B050"/>
          <w:sz w:val="24"/>
          <w:szCs w:val="24"/>
          <w:lang w:bidi="gu-IN"/>
        </w:rPr>
        <w:t>8</w:t>
      </w:r>
      <w:r w:rsidR="005848E4" w:rsidRPr="005848E4">
        <w:rPr>
          <w:rFonts w:ascii="Arial" w:eastAsia="Times New Roman" w:hAnsi="Arial" w:cs="Arial"/>
          <w:color w:val="00B050"/>
          <w:sz w:val="24"/>
          <w:szCs w:val="24"/>
          <w:lang w:bidi="gu-IN"/>
        </w:rPr>
        <w:t xml:space="preserve">) </w:t>
      </w:r>
      <w:r w:rsidR="001825C7" w:rsidRPr="005848E4">
        <w:rPr>
          <w:rFonts w:ascii="Arial" w:eastAsia="Times New Roman" w:hAnsi="Arial" w:cs="Arial"/>
          <w:color w:val="00B050"/>
          <w:sz w:val="24"/>
          <w:szCs w:val="24"/>
          <w:lang w:bidi="gu-IN"/>
        </w:rPr>
        <w:t>Better Control on Permissions :</w:t>
      </w:r>
    </w:p>
    <w:p w:rsidR="001825C7" w:rsidRPr="005848E4" w:rsidRDefault="001825C7" w:rsidP="005848E4">
      <w:pPr>
        <w:shd w:val="clear" w:color="auto" w:fill="FFFFFF"/>
        <w:spacing w:before="100" w:beforeAutospacing="1" w:after="150" w:line="240" w:lineRule="auto"/>
        <w:ind w:firstLine="720"/>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 xml:space="preserve">&gt; One Time Permission </w:t>
      </w:r>
    </w:p>
    <w:p w:rsidR="001825C7" w:rsidRPr="005848E4" w:rsidRDefault="001825C7" w:rsidP="005848E4">
      <w:pPr>
        <w:shd w:val="clear" w:color="auto" w:fill="FFFFFF"/>
        <w:spacing w:before="100" w:beforeAutospacing="1" w:after="150" w:line="240" w:lineRule="auto"/>
        <w:ind w:firstLine="720"/>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&gt; Permission auto reset</w:t>
      </w:r>
    </w:p>
    <w:p w:rsidR="001825C7" w:rsidRDefault="001825C7" w:rsidP="005848E4">
      <w:pPr>
        <w:shd w:val="clear" w:color="auto" w:fill="FFFFFF"/>
        <w:spacing w:before="100" w:beforeAutospacing="1" w:after="150" w:line="240" w:lineRule="auto"/>
        <w:ind w:firstLine="720"/>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If you haven't used an app in a while, you may not want it to keep accessing your data. So Android will reset permissions for your unused apps. You can always turn permissions back on.</w:t>
      </w:r>
    </w:p>
    <w:p w:rsidR="005E4014" w:rsidRPr="005E4014" w:rsidRDefault="005E4014" w:rsidP="005E4014">
      <w:pPr>
        <w:shd w:val="clear" w:color="auto" w:fill="FFFFFF"/>
        <w:spacing w:before="100" w:beforeAutospacing="1" w:after="150" w:line="240" w:lineRule="auto"/>
        <w:rPr>
          <w:rFonts w:ascii="Arial" w:eastAsia="Times New Roman" w:hAnsi="Arial" w:cs="Arial"/>
          <w:color w:val="00B050"/>
          <w:sz w:val="24"/>
          <w:szCs w:val="24"/>
          <w:lang w:bidi="gu-IN"/>
        </w:rPr>
      </w:pPr>
      <w:r>
        <w:rPr>
          <w:rFonts w:ascii="Arial" w:eastAsia="Times New Roman" w:hAnsi="Arial" w:cs="Arial"/>
          <w:color w:val="00B050"/>
          <w:sz w:val="24"/>
          <w:szCs w:val="24"/>
          <w:lang w:bidi="gu-IN"/>
        </w:rPr>
        <w:t>9)</w:t>
      </w:r>
      <w:r w:rsidRPr="005E4014">
        <w:rPr>
          <w:rFonts w:ascii="Arial" w:eastAsia="Times New Roman" w:hAnsi="Arial" w:cs="Arial"/>
          <w:color w:val="00B050"/>
          <w:sz w:val="24"/>
          <w:szCs w:val="24"/>
          <w:lang w:bidi="gu-IN"/>
        </w:rPr>
        <w:t>A more useful power button menu :</w:t>
      </w:r>
    </w:p>
    <w:p w:rsidR="005E4014" w:rsidRDefault="005E4014" w:rsidP="005E4014">
      <w:pPr>
        <w:shd w:val="clear" w:color="auto" w:fill="FFFFFF"/>
        <w:spacing w:before="100" w:beforeAutospacing="1" w:after="150" w:line="240" w:lineRule="auto"/>
        <w:rPr>
          <w:rFonts w:ascii="Arial" w:eastAsia="Times New Roman" w:hAnsi="Arial" w:cs="Arial"/>
          <w:color w:val="363940"/>
          <w:sz w:val="24"/>
          <w:szCs w:val="24"/>
          <w:lang w:bidi="gu-IN"/>
        </w:rPr>
      </w:pPr>
      <w:r w:rsidRPr="005848E4">
        <w:rPr>
          <w:rFonts w:ascii="Arial" w:eastAsia="Times New Roman" w:hAnsi="Arial" w:cs="Arial"/>
          <w:color w:val="363940"/>
          <w:sz w:val="24"/>
          <w:szCs w:val="24"/>
          <w:lang w:bidi="gu-IN"/>
        </w:rPr>
        <w:t>Press and hold the power button to see an enhanced screen with access to your wallet, emergency calling, and smart home devices. Set the temperature to chill, then dim your lights. All fro</w:t>
      </w:r>
      <w:r>
        <w:rPr>
          <w:rFonts w:ascii="Arial" w:eastAsia="Times New Roman" w:hAnsi="Arial" w:cs="Arial"/>
          <w:color w:val="363940"/>
          <w:sz w:val="24"/>
          <w:szCs w:val="24"/>
          <w:lang w:bidi="gu-IN"/>
        </w:rPr>
        <w:t>m a single spot on your phone.3</w:t>
      </w:r>
    </w:p>
    <w:p w:rsidR="005E4014" w:rsidRPr="005E4014" w:rsidRDefault="005E4014" w:rsidP="005E4014">
      <w:pPr>
        <w:shd w:val="clear" w:color="auto" w:fill="FFFFFF"/>
        <w:spacing w:before="100" w:beforeAutospacing="1" w:after="150" w:line="240" w:lineRule="auto"/>
        <w:rPr>
          <w:rFonts w:ascii="Arial" w:eastAsia="Times New Roman" w:hAnsi="Arial" w:cs="Arial"/>
          <w:color w:val="00B050"/>
          <w:sz w:val="24"/>
          <w:szCs w:val="24"/>
          <w:lang w:bidi="gu-IN"/>
        </w:rPr>
      </w:pPr>
      <w:r>
        <w:rPr>
          <w:rFonts w:ascii="Arial" w:eastAsia="Times New Roman" w:hAnsi="Arial" w:cs="Arial"/>
          <w:color w:val="00B050"/>
          <w:sz w:val="24"/>
          <w:szCs w:val="24"/>
          <w:lang w:bidi="gu-IN"/>
        </w:rPr>
        <w:t>10</w:t>
      </w:r>
      <w:r w:rsidRPr="005848E4">
        <w:rPr>
          <w:rFonts w:ascii="Arial" w:eastAsia="Times New Roman" w:hAnsi="Arial" w:cs="Arial"/>
          <w:color w:val="00B050"/>
          <w:sz w:val="24"/>
          <w:szCs w:val="24"/>
          <w:lang w:bidi="gu-IN"/>
        </w:rPr>
        <w:t>) Pin apps in share menu.</w:t>
      </w:r>
    </w:p>
    <w:p w:rsidR="001825C7" w:rsidRPr="005848E4" w:rsidRDefault="005E4014" w:rsidP="005848E4">
      <w:pPr>
        <w:shd w:val="clear" w:color="auto" w:fill="FFFFFF"/>
        <w:spacing w:before="100" w:beforeAutospacing="1" w:after="150" w:line="240" w:lineRule="auto"/>
        <w:rPr>
          <w:rFonts w:ascii="Arial" w:eastAsia="Times New Roman" w:hAnsi="Arial" w:cs="Arial"/>
          <w:color w:val="00B050"/>
          <w:sz w:val="24"/>
          <w:szCs w:val="24"/>
          <w:lang w:bidi="gu-IN"/>
        </w:rPr>
      </w:pPr>
      <w:r>
        <w:rPr>
          <w:rFonts w:ascii="Arial" w:eastAsia="Times New Roman" w:hAnsi="Arial" w:cs="Arial"/>
          <w:color w:val="00B050"/>
          <w:sz w:val="24"/>
          <w:szCs w:val="24"/>
          <w:lang w:bidi="gu-IN"/>
        </w:rPr>
        <w:t>11</w:t>
      </w:r>
      <w:r w:rsidR="001825C7" w:rsidRPr="005848E4">
        <w:rPr>
          <w:rFonts w:ascii="Arial" w:eastAsia="Times New Roman" w:hAnsi="Arial" w:cs="Arial"/>
          <w:color w:val="00B050"/>
          <w:sz w:val="24"/>
          <w:szCs w:val="24"/>
          <w:lang w:bidi="gu-IN"/>
        </w:rPr>
        <w:t>)</w:t>
      </w:r>
      <w:r w:rsidR="005848E4" w:rsidRPr="005848E4">
        <w:rPr>
          <w:rFonts w:ascii="Arial" w:eastAsia="Times New Roman" w:hAnsi="Arial" w:cs="Arial"/>
          <w:color w:val="00B050"/>
          <w:sz w:val="24"/>
          <w:szCs w:val="24"/>
          <w:lang w:bidi="gu-IN"/>
        </w:rPr>
        <w:t xml:space="preserve"> </w:t>
      </w:r>
      <w:r w:rsidR="001825C7" w:rsidRPr="005848E4">
        <w:rPr>
          <w:rFonts w:ascii="Arial" w:eastAsia="Times New Roman" w:hAnsi="Arial" w:cs="Arial"/>
          <w:color w:val="00B050"/>
          <w:sz w:val="24"/>
          <w:szCs w:val="24"/>
          <w:lang w:bidi="gu-IN"/>
        </w:rPr>
        <w:t>Se</w:t>
      </w:r>
      <w:r w:rsidR="005848E4">
        <w:rPr>
          <w:rFonts w:ascii="Arial" w:eastAsia="Times New Roman" w:hAnsi="Arial" w:cs="Arial"/>
          <w:color w:val="00B050"/>
          <w:sz w:val="24"/>
          <w:szCs w:val="24"/>
          <w:lang w:bidi="gu-IN"/>
        </w:rPr>
        <w:t>curity updates from google play.</w:t>
      </w:r>
    </w:p>
    <w:p w:rsidR="00855ACB" w:rsidRPr="005848E4" w:rsidRDefault="005E4014" w:rsidP="005848E4">
      <w:pPr>
        <w:shd w:val="clear" w:color="auto" w:fill="FFFFFF"/>
        <w:spacing w:before="100" w:beforeAutospacing="1" w:after="150" w:line="240" w:lineRule="auto"/>
        <w:rPr>
          <w:rFonts w:ascii="Arial" w:eastAsia="Times New Roman" w:hAnsi="Arial" w:cs="Arial"/>
          <w:color w:val="00B050"/>
          <w:sz w:val="24"/>
          <w:szCs w:val="24"/>
          <w:lang w:bidi="gu-IN"/>
        </w:rPr>
      </w:pPr>
      <w:r>
        <w:rPr>
          <w:rFonts w:ascii="Arial" w:eastAsia="Times New Roman" w:hAnsi="Arial" w:cs="Arial"/>
          <w:color w:val="00B050"/>
          <w:sz w:val="24"/>
          <w:szCs w:val="24"/>
          <w:lang w:bidi="gu-IN"/>
        </w:rPr>
        <w:t>12</w:t>
      </w:r>
      <w:r w:rsidR="00855ACB" w:rsidRPr="005848E4">
        <w:rPr>
          <w:rFonts w:ascii="Arial" w:eastAsia="Times New Roman" w:hAnsi="Arial" w:cs="Arial"/>
          <w:color w:val="00B050"/>
          <w:sz w:val="24"/>
          <w:szCs w:val="24"/>
          <w:lang w:bidi="gu-IN"/>
        </w:rPr>
        <w:t>)</w:t>
      </w:r>
      <w:r w:rsidR="005848E4" w:rsidRPr="005848E4">
        <w:rPr>
          <w:rFonts w:ascii="Arial" w:eastAsia="Times New Roman" w:hAnsi="Arial" w:cs="Arial"/>
          <w:color w:val="00B050"/>
          <w:sz w:val="24"/>
          <w:szCs w:val="24"/>
          <w:lang w:bidi="gu-IN"/>
        </w:rPr>
        <w:t xml:space="preserve"> </w:t>
      </w:r>
      <w:r w:rsidR="00855ACB" w:rsidRPr="005848E4">
        <w:rPr>
          <w:rFonts w:ascii="Arial" w:eastAsia="Times New Roman" w:hAnsi="Arial" w:cs="Arial"/>
          <w:color w:val="00B050"/>
          <w:sz w:val="24"/>
          <w:szCs w:val="24"/>
          <w:lang w:bidi="gu-IN"/>
        </w:rPr>
        <w:t>Scheduled dark mode.</w:t>
      </w:r>
    </w:p>
    <w:p w:rsidR="005848E4" w:rsidRDefault="005848E4" w:rsidP="005848E4">
      <w:pPr>
        <w:shd w:val="clear" w:color="auto" w:fill="FFFFFF"/>
        <w:spacing w:before="100" w:beforeAutospacing="1" w:after="150" w:line="240" w:lineRule="auto"/>
        <w:rPr>
          <w:rFonts w:ascii="Arial" w:eastAsia="Times New Roman" w:hAnsi="Arial" w:cs="Arial"/>
          <w:color w:val="00B050"/>
          <w:sz w:val="24"/>
          <w:szCs w:val="24"/>
          <w:lang w:bidi="gu-IN"/>
        </w:rPr>
      </w:pPr>
    </w:p>
    <w:p w:rsidR="005848E4" w:rsidRPr="00D67B57" w:rsidRDefault="00D67B57" w:rsidP="005848E4">
      <w:pPr>
        <w:rPr>
          <w:rFonts w:ascii="Arial" w:eastAsia="Times New Roman" w:hAnsi="Arial" w:cs="Arial"/>
          <w:color w:val="00B050"/>
          <w:sz w:val="24"/>
          <w:szCs w:val="24"/>
          <w:lang w:bidi="gu-IN"/>
        </w:rPr>
      </w:pPr>
      <w:r w:rsidRPr="00D67B57">
        <w:rPr>
          <w:rFonts w:ascii="Arial" w:eastAsia="Times New Roman" w:hAnsi="Arial" w:cs="Arial"/>
          <w:color w:val="00B050"/>
          <w:sz w:val="24"/>
          <w:szCs w:val="24"/>
          <w:lang w:bidi="gu-IN"/>
        </w:rPr>
        <w:t>&gt; L</w:t>
      </w:r>
      <w:r w:rsidR="005848E4" w:rsidRPr="00D67B57">
        <w:rPr>
          <w:rFonts w:ascii="Arial" w:eastAsia="Times New Roman" w:hAnsi="Arial" w:cs="Arial"/>
          <w:color w:val="00B050"/>
          <w:sz w:val="24"/>
          <w:szCs w:val="24"/>
          <w:lang w:bidi="gu-IN"/>
        </w:rPr>
        <w:t xml:space="preserve">inks </w:t>
      </w:r>
      <w:r w:rsidRPr="00D67B57">
        <w:rPr>
          <w:rFonts w:ascii="Arial" w:eastAsia="Times New Roman" w:hAnsi="Arial" w:cs="Arial"/>
          <w:color w:val="00B050"/>
          <w:sz w:val="24"/>
          <w:szCs w:val="24"/>
          <w:lang w:bidi="gu-IN"/>
        </w:rPr>
        <w:t>for above content (Changes in Android 11)</w:t>
      </w:r>
      <w:r w:rsidR="005848E4" w:rsidRPr="00D67B57">
        <w:rPr>
          <w:rFonts w:ascii="Arial" w:eastAsia="Times New Roman" w:hAnsi="Arial" w:cs="Arial"/>
          <w:color w:val="00B050"/>
          <w:sz w:val="24"/>
          <w:szCs w:val="24"/>
          <w:lang w:bidi="gu-IN"/>
        </w:rPr>
        <w:t>:</w:t>
      </w:r>
      <w:r w:rsidRPr="00D67B57">
        <w:rPr>
          <w:rFonts w:ascii="Arial" w:eastAsia="Times New Roman" w:hAnsi="Arial" w:cs="Arial"/>
          <w:color w:val="00B050"/>
          <w:sz w:val="24"/>
          <w:szCs w:val="24"/>
          <w:lang w:bidi="gu-IN"/>
        </w:rPr>
        <w:t xml:space="preserve"> There are pictures and videos in below links. So refer it, if you want to get better understanding.</w:t>
      </w:r>
    </w:p>
    <w:p w:rsidR="005848E4" w:rsidRPr="00D67B57" w:rsidRDefault="00D14E96" w:rsidP="005848E4">
      <w:pPr>
        <w:rPr>
          <w:rFonts w:ascii="Arial" w:eastAsia="Times New Roman" w:hAnsi="Arial" w:cs="Arial"/>
          <w:color w:val="00B050"/>
          <w:sz w:val="24"/>
          <w:szCs w:val="24"/>
          <w:lang w:bidi="gu-IN"/>
        </w:rPr>
      </w:pPr>
      <w:hyperlink r:id="rId69" w:history="1">
        <w:r w:rsidR="005848E4" w:rsidRPr="00D67B57">
          <w:rPr>
            <w:rFonts w:ascii="Arial" w:eastAsia="Times New Roman" w:hAnsi="Arial" w:cs="Arial"/>
            <w:color w:val="00B050"/>
            <w:sz w:val="24"/>
            <w:szCs w:val="24"/>
            <w:lang w:bidi="gu-IN"/>
          </w:rPr>
          <w:t>https://www.android.com/intl/en_in/android-11/</w:t>
        </w:r>
      </w:hyperlink>
      <w:r w:rsidR="00D67B57" w:rsidRPr="00D67B57">
        <w:rPr>
          <w:rFonts w:ascii="Arial" w:eastAsia="Times New Roman" w:hAnsi="Arial" w:cs="Arial"/>
          <w:color w:val="00B050"/>
          <w:sz w:val="24"/>
          <w:szCs w:val="24"/>
          <w:lang w:bidi="gu-IN"/>
        </w:rPr>
        <w:t xml:space="preserve"> </w:t>
      </w:r>
      <w:r w:rsidR="005848E4" w:rsidRPr="00D67B57">
        <w:rPr>
          <w:rFonts w:ascii="Arial" w:eastAsia="Times New Roman" w:hAnsi="Arial" w:cs="Arial"/>
          <w:color w:val="00B050"/>
          <w:sz w:val="24"/>
          <w:szCs w:val="24"/>
          <w:lang w:bidi="gu-IN"/>
        </w:rPr>
        <w:t xml:space="preserve"> </w:t>
      </w:r>
    </w:p>
    <w:p w:rsidR="00D67B57" w:rsidRPr="00D67B57" w:rsidRDefault="00D67B57" w:rsidP="005848E4">
      <w:pPr>
        <w:rPr>
          <w:rFonts w:ascii="Arial" w:eastAsia="Times New Roman" w:hAnsi="Arial" w:cs="Arial"/>
          <w:color w:val="00B050"/>
          <w:sz w:val="24"/>
          <w:szCs w:val="24"/>
          <w:lang w:bidi="gu-IN"/>
        </w:rPr>
      </w:pPr>
    </w:p>
    <w:p w:rsidR="005848E4" w:rsidRPr="00D67B57" w:rsidRDefault="00D14E96" w:rsidP="005848E4">
      <w:pPr>
        <w:rPr>
          <w:rFonts w:ascii="Arial" w:eastAsia="Times New Roman" w:hAnsi="Arial" w:cs="Arial"/>
          <w:color w:val="00B050"/>
          <w:sz w:val="24"/>
          <w:szCs w:val="24"/>
          <w:lang w:bidi="gu-IN"/>
        </w:rPr>
      </w:pPr>
      <w:hyperlink r:id="rId70" w:history="1">
        <w:r w:rsidR="005848E4" w:rsidRPr="00D67B57">
          <w:rPr>
            <w:rFonts w:ascii="Arial" w:eastAsia="Times New Roman" w:hAnsi="Arial" w:cs="Arial"/>
            <w:color w:val="00B050"/>
            <w:sz w:val="24"/>
            <w:szCs w:val="24"/>
            <w:lang w:bidi="gu-IN"/>
          </w:rPr>
          <w:t>https://www.businessinsider.in/tech/how-to/the-11-best-new-features-of-android-11-that-make-your-phone-more-dynamic-and-easier-to-use/articleshow/81712016.cms</w:t>
        </w:r>
      </w:hyperlink>
      <w:r w:rsidR="005848E4" w:rsidRPr="00D67B57">
        <w:rPr>
          <w:rFonts w:ascii="Arial" w:eastAsia="Times New Roman" w:hAnsi="Arial" w:cs="Arial"/>
          <w:color w:val="00B050"/>
          <w:sz w:val="24"/>
          <w:szCs w:val="24"/>
          <w:lang w:bidi="gu-IN"/>
        </w:rPr>
        <w:t xml:space="preserve"> </w:t>
      </w:r>
    </w:p>
    <w:p w:rsidR="005848E4" w:rsidRPr="00D67B57" w:rsidRDefault="005848E4" w:rsidP="005848E4">
      <w:pPr>
        <w:rPr>
          <w:rFonts w:ascii="Arial" w:eastAsia="Times New Roman" w:hAnsi="Arial" w:cs="Arial"/>
          <w:color w:val="00B050"/>
          <w:sz w:val="24"/>
          <w:szCs w:val="24"/>
          <w:lang w:bidi="gu-IN"/>
        </w:rPr>
      </w:pPr>
    </w:p>
    <w:p w:rsidR="005848E4" w:rsidRPr="00D67B57" w:rsidRDefault="00D14E96" w:rsidP="005848E4">
      <w:pPr>
        <w:rPr>
          <w:rFonts w:ascii="Arial" w:eastAsia="Times New Roman" w:hAnsi="Arial" w:cs="Arial"/>
          <w:color w:val="00B050"/>
          <w:sz w:val="24"/>
          <w:szCs w:val="24"/>
          <w:lang w:bidi="gu-IN"/>
        </w:rPr>
      </w:pPr>
      <w:hyperlink r:id="rId71" w:history="1">
        <w:r w:rsidR="005848E4" w:rsidRPr="00D67B57">
          <w:rPr>
            <w:rFonts w:ascii="Arial" w:eastAsia="Times New Roman" w:hAnsi="Arial" w:cs="Arial"/>
            <w:color w:val="00B050"/>
            <w:sz w:val="24"/>
            <w:szCs w:val="24"/>
            <w:lang w:bidi="gu-IN"/>
          </w:rPr>
          <w:t>https://www.androidpolice.com/2020/09/16/11-new-android-11-features-you-should-know-about/</w:t>
        </w:r>
      </w:hyperlink>
      <w:r w:rsidR="005848E4" w:rsidRPr="00D67B57">
        <w:rPr>
          <w:rFonts w:ascii="Arial" w:eastAsia="Times New Roman" w:hAnsi="Arial" w:cs="Arial"/>
          <w:color w:val="00B050"/>
          <w:sz w:val="24"/>
          <w:szCs w:val="24"/>
          <w:lang w:bidi="gu-IN"/>
        </w:rPr>
        <w:t xml:space="preserve"> </w:t>
      </w:r>
    </w:p>
    <w:p w:rsidR="00D67B57" w:rsidRDefault="00D67B57" w:rsidP="005848E4">
      <w:pPr>
        <w:shd w:val="clear" w:color="auto" w:fill="FFFFFF"/>
        <w:spacing w:before="100" w:beforeAutospacing="1" w:after="150" w:line="240" w:lineRule="auto"/>
        <w:rPr>
          <w:rFonts w:ascii="Arial" w:eastAsia="Times New Roman" w:hAnsi="Arial" w:cs="Arial"/>
          <w:color w:val="00B050"/>
          <w:sz w:val="24"/>
          <w:szCs w:val="24"/>
          <w:lang w:bidi="gu-IN"/>
        </w:rPr>
      </w:pPr>
    </w:p>
    <w:p w:rsidR="00D67B57" w:rsidRPr="00D67B57" w:rsidRDefault="00D67B57" w:rsidP="00D67B57">
      <w:pPr>
        <w:shd w:val="clear" w:color="auto" w:fill="FFFFFF"/>
        <w:spacing w:after="0" w:line="240" w:lineRule="auto"/>
        <w:rPr>
          <w:rFonts w:ascii="Arial" w:eastAsia="Times New Roman" w:hAnsi="Arial" w:cs="Arial"/>
          <w:color w:val="FF0000"/>
          <w:sz w:val="24"/>
          <w:szCs w:val="24"/>
          <w:lang w:bidi="gu-IN"/>
        </w:rPr>
      </w:pPr>
      <w:r>
        <w:rPr>
          <w:rFonts w:ascii="Arial" w:eastAsia="Times New Roman" w:hAnsi="Arial" w:cs="Arial"/>
          <w:color w:val="FF0000"/>
          <w:sz w:val="24"/>
          <w:szCs w:val="24"/>
          <w:lang w:bidi="gu-IN"/>
        </w:rPr>
        <w:t xml:space="preserve">&gt; </w:t>
      </w:r>
      <w:r w:rsidRPr="00365BAC">
        <w:rPr>
          <w:rFonts w:ascii="Arial" w:eastAsia="Times New Roman" w:hAnsi="Arial" w:cs="Arial"/>
          <w:color w:val="FF0000"/>
          <w:sz w:val="24"/>
          <w:szCs w:val="24"/>
          <w:lang w:bidi="gu-IN"/>
        </w:rPr>
        <w:t>What is a developer preview?</w:t>
      </w:r>
    </w:p>
    <w:p w:rsidR="00D67B57" w:rsidRPr="00365BAC" w:rsidRDefault="00D67B57" w:rsidP="00D67B57">
      <w:pPr>
        <w:shd w:val="clear" w:color="auto" w:fill="FFFFFF"/>
        <w:spacing w:after="0" w:line="240" w:lineRule="auto"/>
        <w:rPr>
          <w:rFonts w:ascii="Arial" w:eastAsia="Times New Roman" w:hAnsi="Arial" w:cs="Arial"/>
          <w:color w:val="202124"/>
          <w:sz w:val="24"/>
          <w:szCs w:val="24"/>
          <w:lang w:bidi="gu-IN"/>
        </w:rPr>
      </w:pPr>
    </w:p>
    <w:p w:rsidR="00D67B57" w:rsidRPr="00365BAC" w:rsidRDefault="00D67B57" w:rsidP="00D67B57">
      <w:pPr>
        <w:shd w:val="clear" w:color="auto" w:fill="FFFFFF"/>
        <w:spacing w:after="0" w:line="240" w:lineRule="auto"/>
        <w:rPr>
          <w:rFonts w:ascii="Arial" w:eastAsia="Times New Roman" w:hAnsi="Arial" w:cs="Arial"/>
          <w:color w:val="202124"/>
          <w:sz w:val="21"/>
          <w:szCs w:val="21"/>
          <w:lang w:bidi="gu-IN"/>
        </w:rPr>
      </w:pPr>
      <w:r w:rsidRPr="00365BAC">
        <w:rPr>
          <w:rFonts w:ascii="Arial" w:eastAsia="Times New Roman" w:hAnsi="Arial" w:cs="Arial"/>
          <w:color w:val="202124"/>
          <w:sz w:val="24"/>
          <w:szCs w:val="24"/>
          <w:lang w:bidi="gu-IN"/>
        </w:rPr>
        <w:t>The </w:t>
      </w:r>
      <w:r w:rsidRPr="00365BAC">
        <w:rPr>
          <w:rFonts w:ascii="Arial" w:eastAsia="Times New Roman" w:hAnsi="Arial" w:cs="Arial"/>
          <w:b/>
          <w:bCs/>
          <w:color w:val="202124"/>
          <w:sz w:val="24"/>
          <w:szCs w:val="24"/>
          <w:lang w:bidi="gu-IN"/>
        </w:rPr>
        <w:t>Developer Preview</w:t>
      </w:r>
      <w:r w:rsidRPr="00365BAC">
        <w:rPr>
          <w:rFonts w:ascii="Arial" w:eastAsia="Times New Roman" w:hAnsi="Arial" w:cs="Arial"/>
          <w:color w:val="202124"/>
          <w:sz w:val="24"/>
          <w:szCs w:val="24"/>
          <w:lang w:bidi="gu-IN"/>
        </w:rPr>
        <w:t> builds provide an early test and development environment you can use to try new APIs, identify compatibility issues in your app, and plan migration or feature work needed to target the new platform.</w:t>
      </w:r>
    </w:p>
    <w:p w:rsidR="00D67B57" w:rsidRDefault="00D67B57" w:rsidP="00D67B57">
      <w:pPr>
        <w:rPr>
          <w:color w:val="FF0000"/>
          <w:sz w:val="32"/>
          <w:szCs w:val="32"/>
        </w:rPr>
      </w:pPr>
    </w:p>
    <w:p w:rsidR="00D67B57" w:rsidRPr="00D67B57" w:rsidRDefault="00D67B57" w:rsidP="00D67B57">
      <w:pPr>
        <w:shd w:val="clear" w:color="auto" w:fill="FFFFFF"/>
        <w:spacing w:after="0" w:line="240" w:lineRule="auto"/>
        <w:rPr>
          <w:rFonts w:ascii="Arial" w:eastAsia="Times New Roman" w:hAnsi="Arial" w:cs="Arial"/>
          <w:color w:val="FF0000"/>
          <w:sz w:val="24"/>
          <w:szCs w:val="24"/>
          <w:lang w:bidi="gu-IN"/>
        </w:rPr>
      </w:pPr>
      <w:r>
        <w:rPr>
          <w:rFonts w:ascii="Arial" w:eastAsia="Times New Roman" w:hAnsi="Arial" w:cs="Arial"/>
          <w:color w:val="FF0000"/>
          <w:sz w:val="24"/>
          <w:szCs w:val="24"/>
          <w:lang w:bidi="gu-IN"/>
        </w:rPr>
        <w:t xml:space="preserve">&gt; </w:t>
      </w:r>
      <w:r w:rsidRPr="004B0351">
        <w:rPr>
          <w:rFonts w:ascii="Arial" w:eastAsia="Times New Roman" w:hAnsi="Arial" w:cs="Arial"/>
          <w:color w:val="FF0000"/>
          <w:sz w:val="24"/>
          <w:szCs w:val="24"/>
          <w:lang w:bidi="gu-IN"/>
        </w:rPr>
        <w:t>What is alpha and beta version?</w:t>
      </w:r>
    </w:p>
    <w:p w:rsidR="00D67B57" w:rsidRPr="004B0351" w:rsidRDefault="00D67B57" w:rsidP="00D67B57">
      <w:pPr>
        <w:shd w:val="clear" w:color="auto" w:fill="FFFFFF"/>
        <w:spacing w:after="0" w:line="240" w:lineRule="auto"/>
        <w:rPr>
          <w:rFonts w:ascii="Arial" w:eastAsia="Times New Roman" w:hAnsi="Arial" w:cs="Arial"/>
          <w:color w:val="202124"/>
          <w:sz w:val="24"/>
          <w:szCs w:val="24"/>
          <w:lang w:bidi="gu-IN"/>
        </w:rPr>
      </w:pPr>
    </w:p>
    <w:p w:rsidR="00D67B57" w:rsidRDefault="00D67B57" w:rsidP="00D67B57">
      <w:pPr>
        <w:shd w:val="clear" w:color="auto" w:fill="FFFFFF"/>
        <w:spacing w:after="0" w:line="240" w:lineRule="auto"/>
        <w:rPr>
          <w:rFonts w:ascii="Arial" w:eastAsia="Times New Roman" w:hAnsi="Arial" w:cs="Arial"/>
          <w:color w:val="202124"/>
          <w:sz w:val="24"/>
          <w:szCs w:val="24"/>
          <w:lang w:bidi="gu-IN"/>
        </w:rPr>
      </w:pPr>
      <w:r w:rsidRPr="004B0351">
        <w:rPr>
          <w:rFonts w:ascii="Arial" w:eastAsia="Times New Roman" w:hAnsi="Arial" w:cs="Arial"/>
          <w:b/>
          <w:bCs/>
          <w:color w:val="202124"/>
          <w:sz w:val="24"/>
          <w:szCs w:val="24"/>
          <w:lang w:bidi="gu-IN"/>
        </w:rPr>
        <w:t>Alpha</w:t>
      </w:r>
      <w:r w:rsidRPr="004B0351">
        <w:rPr>
          <w:rFonts w:ascii="Arial" w:eastAsia="Times New Roman" w:hAnsi="Arial" w:cs="Arial"/>
          <w:color w:val="202124"/>
          <w:sz w:val="24"/>
          <w:szCs w:val="24"/>
          <w:lang w:bidi="gu-IN"/>
        </w:rPr>
        <w:t> software is not thoroughly tested by the developer</w:t>
      </w:r>
      <w:r>
        <w:rPr>
          <w:rFonts w:ascii="Arial" w:eastAsia="Times New Roman" w:hAnsi="Arial" w:cs="Arial"/>
          <w:color w:val="202124"/>
          <w:sz w:val="24"/>
          <w:szCs w:val="24"/>
          <w:lang w:bidi="gu-IN"/>
        </w:rPr>
        <w:t>(supplier)</w:t>
      </w:r>
      <w:r w:rsidRPr="004B0351">
        <w:rPr>
          <w:rFonts w:ascii="Arial" w:eastAsia="Times New Roman" w:hAnsi="Arial" w:cs="Arial"/>
          <w:color w:val="202124"/>
          <w:sz w:val="24"/>
          <w:szCs w:val="24"/>
          <w:lang w:bidi="gu-IN"/>
        </w:rPr>
        <w:t xml:space="preserve"> before it is released to customers. ... At this time, the software is said to be feature complete. A </w:t>
      </w:r>
      <w:r w:rsidRPr="004B0351">
        <w:rPr>
          <w:rFonts w:ascii="Arial" w:eastAsia="Times New Roman" w:hAnsi="Arial" w:cs="Arial"/>
          <w:b/>
          <w:bCs/>
          <w:color w:val="202124"/>
          <w:sz w:val="24"/>
          <w:szCs w:val="24"/>
          <w:lang w:bidi="gu-IN"/>
        </w:rPr>
        <w:t>beta</w:t>
      </w:r>
      <w:r w:rsidRPr="004B0351">
        <w:rPr>
          <w:rFonts w:ascii="Arial" w:eastAsia="Times New Roman" w:hAnsi="Arial" w:cs="Arial"/>
          <w:color w:val="202124"/>
          <w:sz w:val="24"/>
          <w:szCs w:val="24"/>
          <w:lang w:bidi="gu-IN"/>
        </w:rPr>
        <w:t> test is carried out following acceptance </w:t>
      </w:r>
      <w:r w:rsidRPr="004B0351">
        <w:rPr>
          <w:rFonts w:ascii="Arial" w:eastAsia="Times New Roman" w:hAnsi="Arial" w:cs="Arial"/>
          <w:b/>
          <w:bCs/>
          <w:color w:val="202124"/>
          <w:sz w:val="24"/>
          <w:szCs w:val="24"/>
          <w:lang w:bidi="gu-IN"/>
        </w:rPr>
        <w:t>testing</w:t>
      </w:r>
      <w:r w:rsidRPr="004B0351">
        <w:rPr>
          <w:rFonts w:ascii="Arial" w:eastAsia="Times New Roman" w:hAnsi="Arial" w:cs="Arial"/>
          <w:color w:val="202124"/>
          <w:sz w:val="24"/>
          <w:szCs w:val="24"/>
          <w:lang w:bidi="gu-IN"/>
        </w:rPr>
        <w:t> at the supplier's site (</w:t>
      </w:r>
      <w:r w:rsidRPr="004B0351">
        <w:rPr>
          <w:rFonts w:ascii="Arial" w:eastAsia="Times New Roman" w:hAnsi="Arial" w:cs="Arial"/>
          <w:b/>
          <w:bCs/>
          <w:color w:val="202124"/>
          <w:sz w:val="24"/>
          <w:szCs w:val="24"/>
          <w:lang w:bidi="gu-IN"/>
        </w:rPr>
        <w:t>alpha</w:t>
      </w:r>
      <w:r w:rsidRPr="004B0351">
        <w:rPr>
          <w:rFonts w:ascii="Arial" w:eastAsia="Times New Roman" w:hAnsi="Arial" w:cs="Arial"/>
          <w:color w:val="202124"/>
          <w:sz w:val="24"/>
          <w:szCs w:val="24"/>
          <w:lang w:bidi="gu-IN"/>
        </w:rPr>
        <w:t> test) and immediately prior to general release of the software as a product.</w:t>
      </w:r>
    </w:p>
    <w:p w:rsidR="00D67B57" w:rsidRDefault="00D67B57" w:rsidP="00D67B57">
      <w:pPr>
        <w:shd w:val="clear" w:color="auto" w:fill="FFFFFF"/>
        <w:spacing w:after="0" w:line="240" w:lineRule="auto"/>
        <w:rPr>
          <w:rFonts w:ascii="Arial" w:eastAsia="Times New Roman" w:hAnsi="Arial" w:cs="Arial"/>
          <w:color w:val="202124"/>
          <w:sz w:val="24"/>
          <w:szCs w:val="24"/>
          <w:lang w:bidi="gu-IN"/>
        </w:rPr>
      </w:pPr>
    </w:p>
    <w:p w:rsidR="00D67B57" w:rsidRPr="00D67B57" w:rsidRDefault="00D67B57" w:rsidP="00D67B57">
      <w:pPr>
        <w:shd w:val="clear" w:color="auto" w:fill="FFFFFF"/>
        <w:spacing w:after="0" w:line="240" w:lineRule="auto"/>
        <w:rPr>
          <w:rFonts w:ascii="Arial" w:eastAsia="Times New Roman" w:hAnsi="Arial" w:cs="Arial"/>
          <w:color w:val="FF0000"/>
          <w:sz w:val="24"/>
          <w:szCs w:val="24"/>
          <w:lang w:bidi="gu-IN"/>
        </w:rPr>
      </w:pPr>
      <w:r>
        <w:rPr>
          <w:rFonts w:ascii="Arial" w:eastAsia="Times New Roman" w:hAnsi="Arial" w:cs="Arial"/>
          <w:color w:val="FF0000"/>
          <w:sz w:val="24"/>
          <w:szCs w:val="24"/>
          <w:lang w:bidi="gu-IN"/>
        </w:rPr>
        <w:t xml:space="preserve">&gt; </w:t>
      </w:r>
      <w:r w:rsidRPr="004B0351">
        <w:rPr>
          <w:rFonts w:ascii="Arial" w:eastAsia="Times New Roman" w:hAnsi="Arial" w:cs="Arial"/>
          <w:color w:val="FF0000"/>
          <w:sz w:val="24"/>
          <w:szCs w:val="24"/>
          <w:lang w:bidi="gu-IN"/>
        </w:rPr>
        <w:t>What is difference between beta version and normal version?</w:t>
      </w:r>
    </w:p>
    <w:p w:rsidR="00D67B57" w:rsidRPr="004B0351" w:rsidRDefault="00D67B57" w:rsidP="00D67B57">
      <w:pPr>
        <w:shd w:val="clear" w:color="auto" w:fill="FFFFFF"/>
        <w:spacing w:after="0" w:line="240" w:lineRule="auto"/>
        <w:rPr>
          <w:rFonts w:ascii="Arial" w:eastAsia="Times New Roman" w:hAnsi="Arial" w:cs="Arial"/>
          <w:color w:val="FF0000"/>
          <w:sz w:val="24"/>
          <w:szCs w:val="24"/>
          <w:lang w:bidi="gu-IN"/>
        </w:rPr>
      </w:pPr>
    </w:p>
    <w:p w:rsidR="00D67B57" w:rsidRPr="004B0351" w:rsidRDefault="00D67B57" w:rsidP="00D67B57">
      <w:pPr>
        <w:shd w:val="clear" w:color="auto" w:fill="FFFFFF"/>
        <w:spacing w:after="0" w:line="240" w:lineRule="auto"/>
        <w:rPr>
          <w:rFonts w:ascii="Arial" w:eastAsia="Times New Roman" w:hAnsi="Arial" w:cs="Arial"/>
          <w:color w:val="202124"/>
          <w:sz w:val="21"/>
          <w:szCs w:val="21"/>
          <w:lang w:bidi="gu-IN"/>
        </w:rPr>
      </w:pPr>
      <w:r w:rsidRPr="004B0351">
        <w:rPr>
          <w:rFonts w:ascii="Arial" w:eastAsia="Times New Roman" w:hAnsi="Arial" w:cs="Arial"/>
          <w:color w:val="202124"/>
          <w:sz w:val="24"/>
          <w:szCs w:val="24"/>
          <w:lang w:bidi="gu-IN"/>
        </w:rPr>
        <w:t>An app is the app that is ready </w:t>
      </w:r>
      <w:r w:rsidRPr="004B0351">
        <w:rPr>
          <w:rFonts w:ascii="Arial" w:eastAsia="Times New Roman" w:hAnsi="Arial" w:cs="Arial"/>
          <w:b/>
          <w:bCs/>
          <w:color w:val="202124"/>
          <w:sz w:val="24"/>
          <w:szCs w:val="24"/>
          <w:lang w:bidi="gu-IN"/>
        </w:rPr>
        <w:t>for</w:t>
      </w:r>
      <w:r w:rsidRPr="004B0351">
        <w:rPr>
          <w:rFonts w:ascii="Arial" w:eastAsia="Times New Roman" w:hAnsi="Arial" w:cs="Arial"/>
          <w:color w:val="202124"/>
          <w:sz w:val="24"/>
          <w:szCs w:val="24"/>
          <w:lang w:bidi="gu-IN"/>
        </w:rPr>
        <w:t> production to all its users, the phase comes after the </w:t>
      </w:r>
      <w:r w:rsidRPr="004B0351">
        <w:rPr>
          <w:rFonts w:ascii="Arial" w:eastAsia="Times New Roman" w:hAnsi="Arial" w:cs="Arial"/>
          <w:b/>
          <w:bCs/>
          <w:color w:val="202124"/>
          <w:sz w:val="24"/>
          <w:szCs w:val="24"/>
          <w:lang w:bidi="gu-IN"/>
        </w:rPr>
        <w:t>beta</w:t>
      </w:r>
      <w:r w:rsidRPr="004B0351">
        <w:rPr>
          <w:rFonts w:ascii="Arial" w:eastAsia="Times New Roman" w:hAnsi="Arial" w:cs="Arial"/>
          <w:color w:val="202124"/>
          <w:sz w:val="24"/>
          <w:szCs w:val="24"/>
          <w:lang w:bidi="gu-IN"/>
        </w:rPr>
        <w:t> test. The app is available to all the users available in market. </w:t>
      </w:r>
      <w:r w:rsidRPr="004B0351">
        <w:rPr>
          <w:rFonts w:ascii="Arial" w:eastAsia="Times New Roman" w:hAnsi="Arial" w:cs="Arial"/>
          <w:b/>
          <w:bCs/>
          <w:color w:val="202124"/>
          <w:sz w:val="24"/>
          <w:szCs w:val="24"/>
          <w:lang w:bidi="gu-IN"/>
        </w:rPr>
        <w:t>Beta</w:t>
      </w:r>
      <w:r w:rsidRPr="004B0351">
        <w:rPr>
          <w:rFonts w:ascii="Arial" w:eastAsia="Times New Roman" w:hAnsi="Arial" w:cs="Arial"/>
          <w:color w:val="202124"/>
          <w:sz w:val="24"/>
          <w:szCs w:val="24"/>
          <w:lang w:bidi="gu-IN"/>
        </w:rPr>
        <w:t> apps are not available to all its user it is available to the group </w:t>
      </w:r>
      <w:r w:rsidRPr="004B0351">
        <w:rPr>
          <w:rFonts w:ascii="Arial" w:eastAsia="Times New Roman" w:hAnsi="Arial" w:cs="Arial"/>
          <w:b/>
          <w:bCs/>
          <w:color w:val="202124"/>
          <w:sz w:val="24"/>
          <w:szCs w:val="24"/>
          <w:lang w:bidi="gu-IN"/>
        </w:rPr>
        <w:t>of</w:t>
      </w:r>
      <w:r w:rsidRPr="004B0351">
        <w:rPr>
          <w:rFonts w:ascii="Arial" w:eastAsia="Times New Roman" w:hAnsi="Arial" w:cs="Arial"/>
          <w:color w:val="202124"/>
          <w:sz w:val="24"/>
          <w:szCs w:val="24"/>
          <w:lang w:bidi="gu-IN"/>
        </w:rPr>
        <w:t> people or who like to enroll </w:t>
      </w:r>
      <w:r w:rsidRPr="004B0351">
        <w:rPr>
          <w:rFonts w:ascii="Arial" w:eastAsia="Times New Roman" w:hAnsi="Arial" w:cs="Arial"/>
          <w:b/>
          <w:bCs/>
          <w:color w:val="202124"/>
          <w:sz w:val="24"/>
          <w:szCs w:val="24"/>
          <w:lang w:bidi="gu-IN"/>
        </w:rPr>
        <w:t>for beta</w:t>
      </w:r>
      <w:r w:rsidRPr="004B0351">
        <w:rPr>
          <w:rFonts w:ascii="Arial" w:eastAsia="Times New Roman" w:hAnsi="Arial" w:cs="Arial"/>
          <w:color w:val="202124"/>
          <w:sz w:val="24"/>
          <w:szCs w:val="24"/>
          <w:lang w:bidi="gu-IN"/>
        </w:rPr>
        <w:t> testing.</w:t>
      </w:r>
    </w:p>
    <w:p w:rsidR="005848E4" w:rsidRDefault="005848E4" w:rsidP="00D67B57">
      <w:pPr>
        <w:tabs>
          <w:tab w:val="left" w:pos="2295"/>
        </w:tabs>
        <w:rPr>
          <w:rFonts w:ascii="Arial" w:eastAsia="Times New Roman" w:hAnsi="Arial" w:cs="Arial"/>
          <w:sz w:val="24"/>
          <w:szCs w:val="24"/>
          <w:lang w:bidi="gu-IN"/>
        </w:rPr>
      </w:pPr>
    </w:p>
    <w:p w:rsidR="0056034C" w:rsidRDefault="0056034C" w:rsidP="00D67B57">
      <w:pPr>
        <w:tabs>
          <w:tab w:val="left" w:pos="2295"/>
        </w:tabs>
        <w:rPr>
          <w:rFonts w:ascii="Arial" w:eastAsia="Times New Roman" w:hAnsi="Arial" w:cs="Arial"/>
          <w:sz w:val="24"/>
          <w:szCs w:val="24"/>
          <w:lang w:bidi="gu-IN"/>
        </w:rPr>
      </w:pPr>
    </w:p>
    <w:p w:rsidR="0056034C" w:rsidRPr="00D67B57" w:rsidRDefault="0056034C" w:rsidP="0056034C">
      <w:pPr>
        <w:tabs>
          <w:tab w:val="left" w:pos="6285"/>
        </w:tabs>
        <w:rPr>
          <w:b/>
          <w:bCs/>
          <w:color w:val="FF0000"/>
          <w:sz w:val="44"/>
          <w:szCs w:val="44"/>
        </w:rPr>
      </w:pPr>
      <w:r>
        <w:rPr>
          <w:b/>
          <w:bCs/>
          <w:color w:val="FF0000"/>
          <w:sz w:val="44"/>
          <w:szCs w:val="44"/>
          <w:highlight w:val="yellow"/>
        </w:rPr>
        <w:t>&gt; Java Arrays</w:t>
      </w:r>
      <w:r w:rsidRPr="00D67B57">
        <w:rPr>
          <w:b/>
          <w:bCs/>
          <w:color w:val="FF0000"/>
          <w:sz w:val="44"/>
          <w:szCs w:val="44"/>
          <w:highlight w:val="yellow"/>
        </w:rPr>
        <w:t xml:space="preserve"> :</w:t>
      </w:r>
    </w:p>
    <w:p w:rsidR="0056034C" w:rsidRDefault="0056034C" w:rsidP="00D67B57">
      <w:pPr>
        <w:tabs>
          <w:tab w:val="left" w:pos="2295"/>
        </w:tabs>
        <w:rPr>
          <w:rFonts w:ascii="Verdana" w:hAnsi="Verdana"/>
          <w:color w:val="000000"/>
          <w:sz w:val="21"/>
          <w:szCs w:val="21"/>
          <w:shd w:val="clear" w:color="auto" w:fill="FFFFFF"/>
        </w:rPr>
      </w:pPr>
      <w:r>
        <w:rPr>
          <w:rFonts w:ascii="Arial" w:eastAsia="Times New Roman" w:hAnsi="Arial" w:cs="Arial"/>
          <w:sz w:val="24"/>
          <w:szCs w:val="24"/>
          <w:lang w:bidi="gu-IN"/>
        </w:rPr>
        <w:t xml:space="preserve">&gt; </w:t>
      </w:r>
      <w:r>
        <w:rPr>
          <w:rStyle w:val="Strong"/>
          <w:rFonts w:ascii="Verdana" w:hAnsi="Verdana"/>
          <w:sz w:val="21"/>
          <w:szCs w:val="21"/>
          <w:shd w:val="clear" w:color="auto" w:fill="FFFFFF"/>
        </w:rPr>
        <w:t>Java array</w:t>
      </w:r>
      <w:r>
        <w:rPr>
          <w:rFonts w:ascii="Verdana" w:hAnsi="Verdana"/>
          <w:color w:val="000000"/>
          <w:sz w:val="21"/>
          <w:szCs w:val="21"/>
          <w:shd w:val="clear" w:color="auto" w:fill="FFFFFF"/>
        </w:rPr>
        <w:t> is an object which contains elements of a similar data type.</w:t>
      </w:r>
    </w:p>
    <w:p w:rsidR="0056034C" w:rsidRDefault="0056034C" w:rsidP="00D67B57">
      <w:pPr>
        <w:tabs>
          <w:tab w:val="left" w:pos="2295"/>
        </w:tabs>
        <w:rPr>
          <w:rFonts w:ascii="Verdana" w:hAnsi="Verdana"/>
          <w:color w:val="000000"/>
          <w:sz w:val="21"/>
          <w:szCs w:val="21"/>
          <w:shd w:val="clear" w:color="auto" w:fill="FFFFFF"/>
        </w:rPr>
      </w:pPr>
      <w:r>
        <w:rPr>
          <w:rFonts w:ascii="Verdana" w:hAnsi="Verdana"/>
          <w:color w:val="000000"/>
          <w:sz w:val="21"/>
          <w:szCs w:val="21"/>
          <w:shd w:val="clear" w:color="auto" w:fill="FFFFFF"/>
        </w:rPr>
        <w:t>&gt; Array in Java is index-based, the first element of the array is stored at the 0th index, 2nd element is stored on 1st index and so on.</w:t>
      </w:r>
    </w:p>
    <w:p w:rsidR="0056034C" w:rsidRDefault="0056034C" w:rsidP="0056034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Advantages</w:t>
      </w:r>
    </w:p>
    <w:p w:rsidR="0056034C" w:rsidRDefault="0056034C" w:rsidP="0056034C">
      <w:pPr>
        <w:numPr>
          <w:ilvl w:val="0"/>
          <w:numId w:val="3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Code Optimization:</w:t>
      </w:r>
      <w:r>
        <w:rPr>
          <w:rFonts w:ascii="Verdana" w:hAnsi="Verdana"/>
          <w:color w:val="000000"/>
          <w:sz w:val="21"/>
          <w:szCs w:val="21"/>
        </w:rPr>
        <w:t> It makes the code optimized, we can retrieve or sort the data efficiently.</w:t>
      </w:r>
    </w:p>
    <w:p w:rsidR="0056034C" w:rsidRDefault="0056034C" w:rsidP="0056034C">
      <w:pPr>
        <w:numPr>
          <w:ilvl w:val="0"/>
          <w:numId w:val="3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Random access:</w:t>
      </w:r>
      <w:r>
        <w:rPr>
          <w:rFonts w:ascii="Verdana" w:hAnsi="Verdana"/>
          <w:color w:val="000000"/>
          <w:sz w:val="21"/>
          <w:szCs w:val="21"/>
        </w:rPr>
        <w:t> We can get any data located at an index position.</w:t>
      </w:r>
    </w:p>
    <w:p w:rsidR="0056034C" w:rsidRDefault="0056034C" w:rsidP="0056034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Disadvantages</w:t>
      </w:r>
    </w:p>
    <w:p w:rsidR="0056034C" w:rsidRDefault="0056034C" w:rsidP="0056034C">
      <w:pPr>
        <w:numPr>
          <w:ilvl w:val="0"/>
          <w:numId w:val="3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Size Limit:</w:t>
      </w:r>
      <w:r>
        <w:rPr>
          <w:rFonts w:ascii="Verdana" w:hAnsi="Verdana"/>
          <w:color w:val="000000"/>
          <w:sz w:val="21"/>
          <w:szCs w:val="21"/>
        </w:rPr>
        <w:t> We can store only the fixed size of elements in the array. It doesn't grow its size at runtime. To solve this problem, collection framework is used in Java which grows automatically.</w:t>
      </w:r>
    </w:p>
    <w:p w:rsidR="0056034C" w:rsidRDefault="0056034C" w:rsidP="0056034C">
      <w:pPr>
        <w:spacing w:after="0" w:line="375" w:lineRule="atLeast"/>
        <w:rPr>
          <w:rFonts w:ascii="Verdana" w:eastAsia="Times New Roman" w:hAnsi="Verdana" w:cs="Times New Roman"/>
          <w:color w:val="000000"/>
          <w:sz w:val="21"/>
          <w:szCs w:val="21"/>
          <w:bdr w:val="none" w:sz="0" w:space="0" w:color="auto" w:frame="1"/>
          <w:lang w:bidi="gu-IN"/>
        </w:rPr>
      </w:pPr>
      <w:r>
        <w:rPr>
          <w:rFonts w:ascii="Verdana" w:eastAsia="Times New Roman" w:hAnsi="Verdana" w:cs="Times New Roman"/>
          <w:b/>
          <w:bCs/>
          <w:color w:val="006699"/>
          <w:sz w:val="21"/>
          <w:szCs w:val="21"/>
          <w:bdr w:val="none" w:sz="0" w:space="0" w:color="auto" w:frame="1"/>
          <w:lang w:bidi="gu-IN"/>
        </w:rPr>
        <w:t xml:space="preserve">Example :     </w:t>
      </w:r>
      <w:r w:rsidRPr="0056034C">
        <w:rPr>
          <w:rFonts w:ascii="Verdana" w:eastAsia="Times New Roman" w:hAnsi="Verdana" w:cs="Times New Roman"/>
          <w:b/>
          <w:bCs/>
          <w:color w:val="006699"/>
          <w:sz w:val="21"/>
          <w:szCs w:val="21"/>
          <w:bdr w:val="none" w:sz="0" w:space="0" w:color="auto" w:frame="1"/>
          <w:lang w:bidi="gu-IN"/>
        </w:rPr>
        <w:t>int</w:t>
      </w:r>
      <w:r w:rsidRPr="0056034C">
        <w:rPr>
          <w:rFonts w:ascii="Verdana" w:eastAsia="Times New Roman" w:hAnsi="Verdana" w:cs="Times New Roman"/>
          <w:color w:val="000000"/>
          <w:sz w:val="21"/>
          <w:szCs w:val="21"/>
          <w:bdr w:val="none" w:sz="0" w:space="0" w:color="auto" w:frame="1"/>
          <w:lang w:bidi="gu-IN"/>
        </w:rPr>
        <w:t> a[]={</w:t>
      </w:r>
      <w:r w:rsidRPr="0056034C">
        <w:rPr>
          <w:rFonts w:ascii="Verdana" w:eastAsia="Times New Roman" w:hAnsi="Verdana" w:cs="Times New Roman"/>
          <w:color w:val="C00000"/>
          <w:sz w:val="21"/>
          <w:szCs w:val="21"/>
          <w:bdr w:val="none" w:sz="0" w:space="0" w:color="auto" w:frame="1"/>
          <w:lang w:bidi="gu-IN"/>
        </w:rPr>
        <w:t>33</w:t>
      </w:r>
      <w:r w:rsidRPr="0056034C">
        <w:rPr>
          <w:rFonts w:ascii="Verdana" w:eastAsia="Times New Roman" w:hAnsi="Verdana" w:cs="Times New Roman"/>
          <w:color w:val="000000"/>
          <w:sz w:val="21"/>
          <w:szCs w:val="21"/>
          <w:bdr w:val="none" w:sz="0" w:space="0" w:color="auto" w:frame="1"/>
          <w:lang w:bidi="gu-IN"/>
        </w:rPr>
        <w:t>,</w:t>
      </w:r>
      <w:r w:rsidRPr="0056034C">
        <w:rPr>
          <w:rFonts w:ascii="Verdana" w:eastAsia="Times New Roman" w:hAnsi="Verdana" w:cs="Times New Roman"/>
          <w:color w:val="C00000"/>
          <w:sz w:val="21"/>
          <w:szCs w:val="21"/>
          <w:bdr w:val="none" w:sz="0" w:space="0" w:color="auto" w:frame="1"/>
          <w:lang w:bidi="gu-IN"/>
        </w:rPr>
        <w:t>3</w:t>
      </w:r>
      <w:r w:rsidRPr="0056034C">
        <w:rPr>
          <w:rFonts w:ascii="Verdana" w:eastAsia="Times New Roman" w:hAnsi="Verdana" w:cs="Times New Roman"/>
          <w:color w:val="000000"/>
          <w:sz w:val="21"/>
          <w:szCs w:val="21"/>
          <w:bdr w:val="none" w:sz="0" w:space="0" w:color="auto" w:frame="1"/>
          <w:lang w:bidi="gu-IN"/>
        </w:rPr>
        <w:t>,</w:t>
      </w:r>
      <w:r w:rsidRPr="0056034C">
        <w:rPr>
          <w:rFonts w:ascii="Verdana" w:eastAsia="Times New Roman" w:hAnsi="Verdana" w:cs="Times New Roman"/>
          <w:color w:val="C00000"/>
          <w:sz w:val="21"/>
          <w:szCs w:val="21"/>
          <w:bdr w:val="none" w:sz="0" w:space="0" w:color="auto" w:frame="1"/>
          <w:lang w:bidi="gu-IN"/>
        </w:rPr>
        <w:t>4</w:t>
      </w:r>
      <w:r w:rsidRPr="0056034C">
        <w:rPr>
          <w:rFonts w:ascii="Verdana" w:eastAsia="Times New Roman" w:hAnsi="Verdana" w:cs="Times New Roman"/>
          <w:color w:val="000000"/>
          <w:sz w:val="21"/>
          <w:szCs w:val="21"/>
          <w:bdr w:val="none" w:sz="0" w:space="0" w:color="auto" w:frame="1"/>
          <w:lang w:bidi="gu-IN"/>
        </w:rPr>
        <w:t>,</w:t>
      </w:r>
      <w:r w:rsidRPr="0056034C">
        <w:rPr>
          <w:rFonts w:ascii="Verdana" w:eastAsia="Times New Roman" w:hAnsi="Verdana" w:cs="Times New Roman"/>
          <w:color w:val="C00000"/>
          <w:sz w:val="21"/>
          <w:szCs w:val="21"/>
          <w:bdr w:val="none" w:sz="0" w:space="0" w:color="auto" w:frame="1"/>
          <w:lang w:bidi="gu-IN"/>
        </w:rPr>
        <w:t>5</w:t>
      </w:r>
      <w:r w:rsidRPr="0056034C">
        <w:rPr>
          <w:rFonts w:ascii="Verdana" w:eastAsia="Times New Roman" w:hAnsi="Verdana" w:cs="Times New Roman"/>
          <w:color w:val="000000"/>
          <w:sz w:val="21"/>
          <w:szCs w:val="21"/>
          <w:bdr w:val="none" w:sz="0" w:space="0" w:color="auto" w:frame="1"/>
          <w:lang w:bidi="gu-IN"/>
        </w:rPr>
        <w:t>};</w:t>
      </w:r>
      <w:r w:rsidRPr="0056034C">
        <w:rPr>
          <w:rFonts w:ascii="Verdana" w:eastAsia="Times New Roman" w:hAnsi="Verdana" w:cs="Times New Roman"/>
          <w:color w:val="008200"/>
          <w:sz w:val="21"/>
          <w:szCs w:val="21"/>
          <w:bdr w:val="none" w:sz="0" w:space="0" w:color="auto" w:frame="1"/>
          <w:lang w:bidi="gu-IN"/>
        </w:rPr>
        <w:t>//declaration, instantiation and initialization</w:t>
      </w:r>
      <w:r w:rsidRPr="0056034C">
        <w:rPr>
          <w:rFonts w:ascii="Verdana" w:eastAsia="Times New Roman" w:hAnsi="Verdana" w:cs="Times New Roman"/>
          <w:color w:val="000000"/>
          <w:sz w:val="21"/>
          <w:szCs w:val="21"/>
          <w:bdr w:val="none" w:sz="0" w:space="0" w:color="auto" w:frame="1"/>
          <w:lang w:bidi="gu-IN"/>
        </w:rPr>
        <w:t>  </w:t>
      </w:r>
    </w:p>
    <w:p w:rsidR="0056034C" w:rsidRPr="0056034C" w:rsidRDefault="0056034C" w:rsidP="0056034C">
      <w:pPr>
        <w:spacing w:after="0" w:line="375" w:lineRule="atLeast"/>
        <w:rPr>
          <w:rFonts w:ascii="Verdana" w:eastAsia="Times New Roman" w:hAnsi="Verdana" w:cs="Times New Roman"/>
          <w:color w:val="008200"/>
          <w:sz w:val="21"/>
          <w:szCs w:val="21"/>
          <w:bdr w:val="none" w:sz="0" w:space="0" w:color="auto" w:frame="1"/>
          <w:lang w:bidi="gu-IN"/>
        </w:rPr>
      </w:pPr>
      <w:r>
        <w:rPr>
          <w:rFonts w:ascii="Verdana" w:eastAsia="Times New Roman" w:hAnsi="Verdana" w:cs="Times New Roman"/>
          <w:color w:val="000000"/>
          <w:sz w:val="21"/>
          <w:szCs w:val="21"/>
          <w:bdr w:val="none" w:sz="0" w:space="0" w:color="auto" w:frame="1"/>
          <w:lang w:bidi="gu-IN"/>
        </w:rPr>
        <w:tab/>
      </w:r>
      <w:r>
        <w:rPr>
          <w:rFonts w:ascii="Verdana" w:eastAsia="Times New Roman" w:hAnsi="Verdana" w:cs="Times New Roman"/>
          <w:color w:val="000000"/>
          <w:sz w:val="21"/>
          <w:szCs w:val="21"/>
          <w:bdr w:val="none" w:sz="0" w:space="0" w:color="auto" w:frame="1"/>
          <w:lang w:bidi="gu-IN"/>
        </w:rPr>
        <w:tab/>
        <w:t xml:space="preserve"> System.out.println(a[2</w:t>
      </w:r>
      <w:r w:rsidRPr="0056034C">
        <w:rPr>
          <w:rFonts w:ascii="Verdana" w:eastAsia="Times New Roman" w:hAnsi="Verdana" w:cs="Times New Roman"/>
          <w:color w:val="000000"/>
          <w:sz w:val="21"/>
          <w:szCs w:val="21"/>
          <w:bdr w:val="none" w:sz="0" w:space="0" w:color="auto" w:frame="1"/>
          <w:lang w:bidi="gu-IN"/>
        </w:rPr>
        <w:t>]);</w:t>
      </w:r>
      <w:r>
        <w:rPr>
          <w:rFonts w:ascii="Verdana" w:eastAsia="Times New Roman" w:hAnsi="Verdana" w:cs="Times New Roman"/>
          <w:color w:val="000000"/>
          <w:sz w:val="21"/>
          <w:szCs w:val="21"/>
          <w:bdr w:val="none" w:sz="0" w:space="0" w:color="auto" w:frame="1"/>
          <w:lang w:bidi="gu-IN"/>
        </w:rPr>
        <w:t xml:space="preserve">    </w:t>
      </w:r>
      <w:r w:rsidRPr="0056034C">
        <w:rPr>
          <w:rFonts w:ascii="Verdana" w:eastAsia="Times New Roman" w:hAnsi="Verdana" w:cs="Times New Roman"/>
          <w:color w:val="008200"/>
          <w:sz w:val="21"/>
          <w:szCs w:val="21"/>
          <w:bdr w:val="none" w:sz="0" w:space="0" w:color="auto" w:frame="1"/>
          <w:lang w:bidi="gu-IN"/>
        </w:rPr>
        <w:t xml:space="preserve"> // This will print 4  </w:t>
      </w:r>
    </w:p>
    <w:p w:rsidR="0056034C" w:rsidRDefault="0056034C" w:rsidP="0056034C">
      <w:pPr>
        <w:spacing w:after="0" w:line="375" w:lineRule="atLeast"/>
        <w:rPr>
          <w:rFonts w:ascii="Verdana" w:eastAsia="Times New Roman" w:hAnsi="Verdana" w:cs="Times New Roman"/>
          <w:color w:val="008200"/>
          <w:sz w:val="21"/>
          <w:szCs w:val="21"/>
          <w:bdr w:val="none" w:sz="0" w:space="0" w:color="auto" w:frame="1"/>
          <w:lang w:bidi="gu-IN"/>
        </w:rPr>
      </w:pPr>
    </w:p>
    <w:p w:rsidR="00F72C2E" w:rsidRPr="0056034C" w:rsidRDefault="00F72C2E" w:rsidP="0056034C">
      <w:pPr>
        <w:spacing w:after="0" w:line="375" w:lineRule="atLeast"/>
        <w:rPr>
          <w:rFonts w:ascii="Verdana" w:eastAsia="Times New Roman" w:hAnsi="Verdana" w:cs="Times New Roman"/>
          <w:color w:val="008200"/>
          <w:sz w:val="21"/>
          <w:szCs w:val="21"/>
          <w:bdr w:val="none" w:sz="0" w:space="0" w:color="auto" w:frame="1"/>
          <w:lang w:bidi="gu-IN"/>
        </w:rPr>
      </w:pPr>
    </w:p>
    <w:p w:rsidR="00F72C2E" w:rsidRDefault="00F72C2E" w:rsidP="00F72C2E">
      <w:pPr>
        <w:pStyle w:val="Heading3"/>
        <w:shd w:val="clear" w:color="auto" w:fill="FFFFFF"/>
        <w:spacing w:line="312" w:lineRule="atLeast"/>
        <w:rPr>
          <w:rFonts w:ascii="Helvetica" w:hAnsi="Helvetica"/>
          <w:b/>
          <w:bCs/>
          <w:color w:val="610B4B"/>
          <w:sz w:val="32"/>
          <w:szCs w:val="32"/>
        </w:rPr>
      </w:pPr>
      <w:r>
        <w:rPr>
          <w:rFonts w:ascii="Arial" w:eastAsia="Times New Roman" w:hAnsi="Arial" w:cs="Arial"/>
          <w:color w:val="FF0000"/>
          <w:lang w:bidi="gu-IN"/>
        </w:rPr>
        <w:t xml:space="preserve">&gt; </w:t>
      </w:r>
      <w:r w:rsidRPr="00523054">
        <w:rPr>
          <w:rFonts w:ascii="Helvetica" w:hAnsi="Helvetica"/>
          <w:b/>
          <w:bCs/>
          <w:color w:val="FF0000"/>
          <w:sz w:val="32"/>
          <w:szCs w:val="32"/>
        </w:rPr>
        <w:t>Why is the Java main method static in java ?</w:t>
      </w:r>
    </w:p>
    <w:p w:rsidR="00F72C2E" w:rsidRPr="00F72C2E" w:rsidRDefault="00F72C2E" w:rsidP="00F72C2E"/>
    <w:p w:rsidR="00F72C2E" w:rsidRDefault="00F72C2E" w:rsidP="00F72C2E">
      <w:pPr>
        <w:rPr>
          <w:rFonts w:ascii="Arial" w:hAnsi="Arial" w:cs="Arial"/>
          <w:color w:val="1D1F20"/>
          <w:sz w:val="27"/>
          <w:szCs w:val="27"/>
          <w:shd w:val="clear" w:color="auto" w:fill="FFFFFF"/>
        </w:rPr>
      </w:pPr>
      <w:r>
        <w:lastRenderedPageBreak/>
        <w:t xml:space="preserve">&gt;  </w:t>
      </w:r>
      <w:r>
        <w:rPr>
          <w:rFonts w:ascii="Arial" w:hAnsi="Arial" w:cs="Arial"/>
          <w:color w:val="1D1F20"/>
          <w:sz w:val="27"/>
          <w:szCs w:val="27"/>
          <w:shd w:val="clear" w:color="auto" w:fill="FFFFFF"/>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 Let’s see what happens when we remove static from java main method.</w:t>
      </w:r>
    </w:p>
    <w:p w:rsidR="00F72C2E" w:rsidRPr="00F72C2E" w:rsidRDefault="00F72C2E" w:rsidP="00F72C2E">
      <w:pPr>
        <w:rPr>
          <w:rFonts w:ascii="Arial" w:hAnsi="Arial" w:cs="Arial"/>
          <w:color w:val="1D1F20"/>
          <w:sz w:val="27"/>
          <w:szCs w:val="27"/>
          <w:shd w:val="clear" w:color="auto" w:fill="FFFFFF"/>
        </w:rPr>
      </w:pPr>
      <w:r>
        <w:rPr>
          <w:rFonts w:ascii="Verdana" w:hAnsi="Verdana"/>
          <w:color w:val="000000"/>
          <w:sz w:val="21"/>
          <w:szCs w:val="21"/>
          <w:shd w:val="clear" w:color="auto" w:fill="FFFFFF"/>
        </w:rPr>
        <w:t xml:space="preserve">&gt; </w:t>
      </w:r>
      <w:r w:rsidRPr="00F72C2E">
        <w:rPr>
          <w:rFonts w:ascii="Arial" w:hAnsi="Arial" w:cs="Arial"/>
          <w:color w:val="1D1F20"/>
          <w:sz w:val="27"/>
          <w:szCs w:val="27"/>
          <w:shd w:val="clear" w:color="auto" w:fill="FFFFFF"/>
        </w:rPr>
        <w:t>If it were a non-static method, </w:t>
      </w:r>
      <w:hyperlink r:id="rId72" w:history="1">
        <w:r w:rsidRPr="00F72C2E">
          <w:rPr>
            <w:rFonts w:ascii="Arial" w:hAnsi="Arial" w:cs="Arial"/>
            <w:color w:val="1D1F20"/>
            <w:sz w:val="27"/>
            <w:szCs w:val="27"/>
          </w:rPr>
          <w:t>JVM</w:t>
        </w:r>
      </w:hyperlink>
      <w:r w:rsidRPr="00F72C2E">
        <w:rPr>
          <w:rFonts w:ascii="Arial" w:hAnsi="Arial" w:cs="Arial"/>
          <w:color w:val="1D1F20"/>
          <w:sz w:val="27"/>
          <w:szCs w:val="27"/>
          <w:shd w:val="clear" w:color="auto" w:fill="FFFFFF"/>
        </w:rPr>
        <w:t> creates an object first then call main() method that will lead the problem of extra memory allocation.</w:t>
      </w:r>
    </w:p>
    <w:p w:rsidR="00F72C2E" w:rsidRPr="00D67B57" w:rsidRDefault="00F72C2E" w:rsidP="00F72C2E">
      <w:pPr>
        <w:shd w:val="clear" w:color="auto" w:fill="FFFFFF"/>
        <w:spacing w:after="0" w:line="240" w:lineRule="auto"/>
        <w:rPr>
          <w:rFonts w:ascii="Arial" w:eastAsia="Times New Roman" w:hAnsi="Arial" w:cs="Arial"/>
          <w:color w:val="FF0000"/>
          <w:sz w:val="24"/>
          <w:szCs w:val="24"/>
          <w:lang w:bidi="gu-IN"/>
        </w:rPr>
      </w:pPr>
    </w:p>
    <w:p w:rsidR="002E3B0E" w:rsidRPr="00D67B57" w:rsidRDefault="002E3B0E" w:rsidP="002E3B0E">
      <w:pPr>
        <w:tabs>
          <w:tab w:val="left" w:pos="6285"/>
        </w:tabs>
        <w:rPr>
          <w:b/>
          <w:bCs/>
          <w:color w:val="FF0000"/>
          <w:sz w:val="44"/>
          <w:szCs w:val="44"/>
        </w:rPr>
      </w:pPr>
      <w:r>
        <w:rPr>
          <w:b/>
          <w:bCs/>
          <w:color w:val="FF0000"/>
          <w:sz w:val="44"/>
          <w:szCs w:val="44"/>
          <w:highlight w:val="yellow"/>
        </w:rPr>
        <w:t>&gt; Java Collections</w:t>
      </w:r>
      <w:r w:rsidRPr="00D67B57">
        <w:rPr>
          <w:b/>
          <w:bCs/>
          <w:color w:val="FF0000"/>
          <w:sz w:val="44"/>
          <w:szCs w:val="44"/>
          <w:highlight w:val="yellow"/>
        </w:rPr>
        <w:t xml:space="preserve"> :</w:t>
      </w:r>
    </w:p>
    <w:p w:rsidR="0056034C" w:rsidRDefault="002E3B0E" w:rsidP="0056034C">
      <w:pPr>
        <w:shd w:val="clear" w:color="auto" w:fill="FFFFFF"/>
        <w:spacing w:before="60" w:after="100" w:afterAutospacing="1" w:line="375" w:lineRule="atLeast"/>
        <w:rPr>
          <w:rFonts w:ascii="Verdana" w:hAnsi="Verdana"/>
          <w:color w:val="000000"/>
          <w:sz w:val="21"/>
          <w:szCs w:val="21"/>
          <w:shd w:val="clear" w:color="auto" w:fill="FFFFFF"/>
        </w:rPr>
      </w:pPr>
      <w:r>
        <w:rPr>
          <w:rFonts w:ascii="Verdana" w:hAnsi="Verdana"/>
          <w:color w:val="000000"/>
          <w:sz w:val="21"/>
          <w:szCs w:val="21"/>
        </w:rPr>
        <w:t xml:space="preserve">&gt; </w:t>
      </w:r>
      <w:r>
        <w:rPr>
          <w:rFonts w:ascii="Verdana" w:hAnsi="Verdana"/>
          <w:color w:val="000000"/>
          <w:sz w:val="21"/>
          <w:szCs w:val="21"/>
          <w:shd w:val="clear" w:color="auto" w:fill="FFFFFF"/>
        </w:rPr>
        <w:t>The </w:t>
      </w:r>
      <w:r>
        <w:rPr>
          <w:rStyle w:val="Strong"/>
          <w:rFonts w:ascii="Verdana" w:hAnsi="Verdana"/>
          <w:sz w:val="21"/>
          <w:szCs w:val="21"/>
          <w:shd w:val="clear" w:color="auto" w:fill="FFFFFF"/>
        </w:rPr>
        <w:t>Collection in Java</w:t>
      </w:r>
      <w:r>
        <w:rPr>
          <w:rFonts w:ascii="Verdana" w:hAnsi="Verdana"/>
          <w:color w:val="000000"/>
          <w:sz w:val="21"/>
          <w:szCs w:val="21"/>
          <w:shd w:val="clear" w:color="auto" w:fill="FFFFFF"/>
        </w:rPr>
        <w:t> is a framework that provides an architecture to store and manipulate the group of objects.</w:t>
      </w:r>
    </w:p>
    <w:p w:rsidR="002E3B0E" w:rsidRPr="002E3B0E" w:rsidRDefault="002E3B0E" w:rsidP="0056034C">
      <w:pPr>
        <w:shd w:val="clear" w:color="auto" w:fill="FFFFFF"/>
        <w:spacing w:before="60" w:after="100" w:afterAutospacing="1" w:line="375" w:lineRule="atLeast"/>
        <w:rPr>
          <w:rFonts w:ascii="Verdana" w:hAnsi="Verdana"/>
          <w:color w:val="FF0000"/>
          <w:sz w:val="28"/>
          <w:szCs w:val="28"/>
          <w:shd w:val="clear" w:color="auto" w:fill="FFFFFF"/>
        </w:rPr>
      </w:pPr>
      <w:r w:rsidRPr="002E3B0E">
        <w:rPr>
          <w:rFonts w:ascii="Verdana" w:hAnsi="Verdana"/>
          <w:color w:val="FF0000"/>
          <w:sz w:val="28"/>
          <w:szCs w:val="28"/>
          <w:shd w:val="clear" w:color="auto" w:fill="FFFFFF"/>
        </w:rPr>
        <w:t>&gt; Java ArrayList :</w:t>
      </w:r>
    </w:p>
    <w:p w:rsidR="002E3B0E" w:rsidRDefault="002E3B0E" w:rsidP="0056034C">
      <w:pPr>
        <w:shd w:val="clear" w:color="auto" w:fill="FFFFFF"/>
        <w:spacing w:before="60" w:after="100" w:afterAutospacing="1" w:line="375" w:lineRule="atLeast"/>
        <w:rPr>
          <w:rFonts w:ascii="Verdana" w:hAnsi="Verdana"/>
          <w:color w:val="000000"/>
          <w:sz w:val="21"/>
          <w:szCs w:val="21"/>
          <w:shd w:val="clear" w:color="auto" w:fill="FFFFFF"/>
        </w:rPr>
      </w:pPr>
      <w:r>
        <w:rPr>
          <w:rFonts w:ascii="Verdana" w:hAnsi="Verdana"/>
          <w:color w:val="000000"/>
          <w:sz w:val="21"/>
          <w:szCs w:val="21"/>
        </w:rPr>
        <w:t xml:space="preserve">- </w:t>
      </w:r>
      <w:r w:rsidRPr="002E3B0E">
        <w:rPr>
          <w:rFonts w:ascii="Verdana" w:hAnsi="Verdana"/>
          <w:color w:val="000000"/>
          <w:sz w:val="21"/>
          <w:szCs w:val="21"/>
          <w:highlight w:val="yellow"/>
          <w:shd w:val="clear" w:color="auto" w:fill="FFFFFF"/>
        </w:rPr>
        <w:t>Java </w:t>
      </w:r>
      <w:r w:rsidRPr="002E3B0E">
        <w:rPr>
          <w:rStyle w:val="Strong"/>
          <w:rFonts w:ascii="Verdana" w:hAnsi="Verdana"/>
          <w:sz w:val="21"/>
          <w:szCs w:val="21"/>
          <w:highlight w:val="yellow"/>
          <w:shd w:val="clear" w:color="auto" w:fill="FFFFFF"/>
        </w:rPr>
        <w:t>ArrayList</w:t>
      </w:r>
      <w:r w:rsidRPr="002E3B0E">
        <w:rPr>
          <w:rFonts w:ascii="Verdana" w:hAnsi="Verdana"/>
          <w:color w:val="000000"/>
          <w:sz w:val="21"/>
          <w:szCs w:val="21"/>
          <w:highlight w:val="yellow"/>
          <w:shd w:val="clear" w:color="auto" w:fill="FFFFFF"/>
        </w:rPr>
        <w:t> class uses a </w:t>
      </w:r>
      <w:r w:rsidRPr="002E3B0E">
        <w:rPr>
          <w:rStyle w:val="Emphasis"/>
          <w:rFonts w:ascii="Verdana" w:hAnsi="Verdana"/>
          <w:color w:val="000000"/>
          <w:sz w:val="21"/>
          <w:szCs w:val="21"/>
          <w:highlight w:val="yellow"/>
          <w:shd w:val="clear" w:color="auto" w:fill="FFFFFF"/>
        </w:rPr>
        <w:t>dynamic </w:t>
      </w:r>
      <w:hyperlink r:id="rId73" w:history="1">
        <w:r w:rsidRPr="002E3B0E">
          <w:rPr>
            <w:rStyle w:val="Hyperlink"/>
            <w:rFonts w:ascii="Verdana" w:hAnsi="Verdana"/>
            <w:i/>
            <w:iCs/>
            <w:color w:val="008000"/>
            <w:sz w:val="21"/>
            <w:szCs w:val="21"/>
            <w:highlight w:val="yellow"/>
            <w:u w:val="none"/>
            <w:shd w:val="clear" w:color="auto" w:fill="FFFFFF"/>
          </w:rPr>
          <w:t>array</w:t>
        </w:r>
      </w:hyperlink>
      <w:r w:rsidRPr="002E3B0E">
        <w:rPr>
          <w:rFonts w:ascii="Verdana" w:hAnsi="Verdana"/>
          <w:color w:val="000000"/>
          <w:sz w:val="21"/>
          <w:szCs w:val="21"/>
          <w:highlight w:val="yellow"/>
          <w:shd w:val="clear" w:color="auto" w:fill="FFFFFF"/>
        </w:rPr>
        <w:t> for storing the elements</w:t>
      </w:r>
      <w:r>
        <w:rPr>
          <w:rFonts w:ascii="Verdana" w:hAnsi="Verdana"/>
          <w:color w:val="000000"/>
          <w:sz w:val="21"/>
          <w:szCs w:val="21"/>
          <w:shd w:val="clear" w:color="auto" w:fill="FFFFFF"/>
        </w:rPr>
        <w:t>. It is like an array, but there is </w:t>
      </w:r>
      <w:r>
        <w:rPr>
          <w:rStyle w:val="Emphasis"/>
          <w:rFonts w:ascii="Verdana" w:hAnsi="Verdana"/>
          <w:color w:val="000000"/>
          <w:sz w:val="21"/>
          <w:szCs w:val="21"/>
          <w:shd w:val="clear" w:color="auto" w:fill="FFFFFF"/>
        </w:rPr>
        <w:t>no size limit</w:t>
      </w:r>
      <w:r>
        <w:rPr>
          <w:rFonts w:ascii="Verdana" w:hAnsi="Verdana"/>
          <w:color w:val="000000"/>
          <w:sz w:val="21"/>
          <w:szCs w:val="21"/>
          <w:shd w:val="clear" w:color="auto" w:fill="FFFFFF"/>
        </w:rPr>
        <w:t>. We can add or remove elements anytime. So, it is much more flexible than the traditional array.</w:t>
      </w:r>
    </w:p>
    <w:p w:rsidR="002E3B0E" w:rsidRDefault="002E3B0E" w:rsidP="0056034C">
      <w:pPr>
        <w:shd w:val="clear" w:color="auto" w:fill="FFFFFF"/>
        <w:spacing w:before="60" w:after="100" w:afterAutospacing="1" w:line="37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Example :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ArrayList&lt;String&gt; list=</w:t>
      </w:r>
      <w:r w:rsidRPr="002E3B0E">
        <w:rPr>
          <w:rFonts w:ascii="Verdana" w:eastAsia="Times New Roman" w:hAnsi="Verdana" w:cs="Times New Roman"/>
          <w:b/>
          <w:bCs/>
          <w:color w:val="006699"/>
          <w:sz w:val="21"/>
          <w:szCs w:val="21"/>
          <w:bdr w:val="none" w:sz="0" w:space="0" w:color="auto" w:frame="1"/>
          <w:lang w:bidi="gu-IN"/>
        </w:rPr>
        <w:t>new</w:t>
      </w:r>
      <w:r w:rsidRPr="002E3B0E">
        <w:rPr>
          <w:rFonts w:ascii="Verdana" w:eastAsia="Times New Roman" w:hAnsi="Verdana" w:cs="Times New Roman"/>
          <w:color w:val="000000"/>
          <w:sz w:val="21"/>
          <w:szCs w:val="21"/>
          <w:bdr w:val="none" w:sz="0" w:space="0" w:color="auto" w:frame="1"/>
          <w:lang w:bidi="gu-IN"/>
        </w:rPr>
        <w:t> ArrayList&lt;String&gt;();</w:t>
      </w:r>
      <w:r w:rsidRPr="002E3B0E">
        <w:rPr>
          <w:rFonts w:ascii="Verdana" w:eastAsia="Times New Roman" w:hAnsi="Verdana" w:cs="Times New Roman"/>
          <w:color w:val="008200"/>
          <w:sz w:val="21"/>
          <w:szCs w:val="21"/>
          <w:bdr w:val="none" w:sz="0" w:space="0" w:color="auto" w:frame="1"/>
          <w:lang w:bidi="gu-IN"/>
        </w:rPr>
        <w:t>//Creating arraylist  </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list.add(</w:t>
      </w:r>
      <w:r w:rsidRPr="002E3B0E">
        <w:rPr>
          <w:rFonts w:ascii="Verdana" w:eastAsia="Times New Roman" w:hAnsi="Verdana" w:cs="Times New Roman"/>
          <w:color w:val="0000FF"/>
          <w:sz w:val="21"/>
          <w:szCs w:val="21"/>
          <w:bdr w:val="none" w:sz="0" w:space="0" w:color="auto" w:frame="1"/>
          <w:lang w:bidi="gu-IN"/>
        </w:rPr>
        <w:t>"Mango"</w:t>
      </w:r>
      <w:r w:rsidRPr="002E3B0E">
        <w:rPr>
          <w:rFonts w:ascii="Verdana" w:eastAsia="Times New Roman" w:hAnsi="Verdana" w:cs="Times New Roman"/>
          <w:color w:val="000000"/>
          <w:sz w:val="21"/>
          <w:szCs w:val="21"/>
          <w:bdr w:val="none" w:sz="0" w:space="0" w:color="auto" w:frame="1"/>
          <w:lang w:bidi="gu-IN"/>
        </w:rPr>
        <w:t>);</w:t>
      </w:r>
      <w:r w:rsidRPr="002E3B0E">
        <w:rPr>
          <w:rFonts w:ascii="Verdana" w:eastAsia="Times New Roman" w:hAnsi="Verdana" w:cs="Times New Roman"/>
          <w:color w:val="008200"/>
          <w:sz w:val="21"/>
          <w:szCs w:val="21"/>
          <w:bdr w:val="none" w:sz="0" w:space="0" w:color="auto" w:frame="1"/>
          <w:lang w:bidi="gu-IN"/>
        </w:rPr>
        <w:t>//Adding object in arraylist  </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list.add(</w:t>
      </w:r>
      <w:r w:rsidRPr="002E3B0E">
        <w:rPr>
          <w:rFonts w:ascii="Verdana" w:eastAsia="Times New Roman" w:hAnsi="Verdana" w:cs="Times New Roman"/>
          <w:color w:val="0000FF"/>
          <w:sz w:val="21"/>
          <w:szCs w:val="21"/>
          <w:bdr w:val="none" w:sz="0" w:space="0" w:color="auto" w:frame="1"/>
          <w:lang w:bidi="gu-IN"/>
        </w:rPr>
        <w:t>"Apple"</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list.add(</w:t>
      </w:r>
      <w:r w:rsidRPr="002E3B0E">
        <w:rPr>
          <w:rFonts w:ascii="Verdana" w:eastAsia="Times New Roman" w:hAnsi="Verdana" w:cs="Times New Roman"/>
          <w:color w:val="0000FF"/>
          <w:sz w:val="21"/>
          <w:szCs w:val="21"/>
          <w:bdr w:val="none" w:sz="0" w:space="0" w:color="auto" w:frame="1"/>
          <w:lang w:bidi="gu-IN"/>
        </w:rPr>
        <w:t>"Banana"</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list.add(</w:t>
      </w:r>
      <w:r w:rsidRPr="002E3B0E">
        <w:rPr>
          <w:rFonts w:ascii="Verdana" w:eastAsia="Times New Roman" w:hAnsi="Verdana" w:cs="Times New Roman"/>
          <w:color w:val="0000FF"/>
          <w:sz w:val="21"/>
          <w:szCs w:val="21"/>
          <w:bdr w:val="none" w:sz="0" w:space="0" w:color="auto" w:frame="1"/>
          <w:lang w:bidi="gu-IN"/>
        </w:rPr>
        <w:t>"Grapes"</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w:t>
      </w:r>
      <w:r w:rsidRPr="002E3B0E">
        <w:rPr>
          <w:rFonts w:ascii="Verdana" w:eastAsia="Times New Roman" w:hAnsi="Verdana" w:cs="Times New Roman"/>
          <w:color w:val="008200"/>
          <w:sz w:val="21"/>
          <w:szCs w:val="21"/>
          <w:bdr w:val="none" w:sz="0" w:space="0" w:color="auto" w:frame="1"/>
          <w:lang w:bidi="gu-IN"/>
        </w:rPr>
        <w:t>//Printing the arraylist object </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System.out.println(list);  </w:t>
      </w:r>
    </w:p>
    <w:p w:rsidR="002E3B0E" w:rsidRPr="002E3B0E" w:rsidRDefault="002E3B0E" w:rsidP="0056034C">
      <w:pPr>
        <w:shd w:val="clear" w:color="auto" w:fill="FFFFFF"/>
        <w:spacing w:before="60" w:after="100" w:afterAutospacing="1" w:line="375" w:lineRule="atLeast"/>
        <w:rPr>
          <w:rFonts w:ascii="Verdana" w:eastAsia="Times New Roman" w:hAnsi="Verdana" w:cs="Times New Roman"/>
          <w:color w:val="008200"/>
          <w:sz w:val="21"/>
          <w:szCs w:val="21"/>
          <w:bdr w:val="none" w:sz="0" w:space="0" w:color="auto" w:frame="1"/>
          <w:lang w:bidi="gu-IN"/>
        </w:rPr>
      </w:pPr>
      <w:r>
        <w:rPr>
          <w:rFonts w:ascii="Verdana" w:hAnsi="Verdana"/>
          <w:color w:val="000000"/>
          <w:sz w:val="21"/>
          <w:szCs w:val="21"/>
        </w:rPr>
        <w:tab/>
      </w:r>
      <w:r w:rsidRPr="002E3B0E">
        <w:rPr>
          <w:rFonts w:ascii="Verdana" w:eastAsia="Times New Roman" w:hAnsi="Verdana" w:cs="Times New Roman"/>
          <w:color w:val="008200"/>
          <w:sz w:val="21"/>
          <w:szCs w:val="21"/>
          <w:bdr w:val="none" w:sz="0" w:space="0" w:color="auto" w:frame="1"/>
          <w:lang w:bidi="gu-IN"/>
        </w:rPr>
        <w:t>// This will print</w:t>
      </w:r>
      <w:r>
        <w:rPr>
          <w:rFonts w:ascii="Verdana" w:eastAsia="Times New Roman" w:hAnsi="Verdana" w:cs="Times New Roman"/>
          <w:color w:val="008200"/>
          <w:sz w:val="21"/>
          <w:szCs w:val="21"/>
          <w:bdr w:val="none" w:sz="0" w:space="0" w:color="auto" w:frame="1"/>
          <w:lang w:bidi="gu-IN"/>
        </w:rPr>
        <w:t xml:space="preserve"> following without Iterator.</w:t>
      </w:r>
    </w:p>
    <w:p w:rsidR="002E3B0E" w:rsidRDefault="002E3B0E" w:rsidP="002E3B0E">
      <w:pPr>
        <w:pStyle w:val="HTMLPreformatted"/>
        <w:rPr>
          <w:color w:val="000000"/>
          <w:sz w:val="21"/>
          <w:szCs w:val="21"/>
        </w:rPr>
      </w:pPr>
      <w:r>
        <w:rPr>
          <w:rFonts w:ascii="Verdana" w:hAnsi="Verdana"/>
          <w:color w:val="000000"/>
          <w:sz w:val="21"/>
          <w:szCs w:val="21"/>
        </w:rPr>
        <w:tab/>
      </w:r>
      <w:r>
        <w:rPr>
          <w:color w:val="000000"/>
          <w:sz w:val="21"/>
          <w:szCs w:val="21"/>
        </w:rPr>
        <w:t>[Mango, Apple, Banana, Grapes]</w:t>
      </w:r>
    </w:p>
    <w:p w:rsidR="001B26DE" w:rsidRDefault="001B26DE" w:rsidP="002E3B0E">
      <w:pPr>
        <w:pStyle w:val="HTMLPreformatted"/>
        <w:rPr>
          <w:color w:val="000000"/>
          <w:sz w:val="21"/>
          <w:szCs w:val="21"/>
        </w:rPr>
      </w:pPr>
    </w:p>
    <w:p w:rsidR="001B26DE" w:rsidRDefault="001B26DE" w:rsidP="002E3B0E">
      <w:pPr>
        <w:pStyle w:val="HTMLPreformatted"/>
        <w:rPr>
          <w:color w:val="000000"/>
          <w:sz w:val="21"/>
          <w:szCs w:val="21"/>
        </w:rPr>
      </w:pP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Pr>
          <w:rFonts w:ascii="Verdana" w:hAnsi="Verdana"/>
          <w:color w:val="000000"/>
          <w:sz w:val="21"/>
          <w:szCs w:val="21"/>
        </w:rPr>
        <w:tab/>
      </w:r>
      <w:r w:rsidRPr="002E3B0E">
        <w:rPr>
          <w:rFonts w:ascii="Verdana" w:eastAsia="Times New Roman" w:hAnsi="Verdana" w:cs="Times New Roman"/>
          <w:color w:val="008200"/>
          <w:sz w:val="21"/>
          <w:szCs w:val="21"/>
          <w:bdr w:val="none" w:sz="0" w:space="0" w:color="auto" w:frame="1"/>
          <w:lang w:bidi="gu-IN"/>
        </w:rPr>
        <w:t>//Traversing list through Iterator</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Iterator itr=list.iterator();</w:t>
      </w:r>
      <w:r w:rsidRPr="002E3B0E">
        <w:rPr>
          <w:rFonts w:ascii="Verdana" w:eastAsia="Times New Roman" w:hAnsi="Verdana" w:cs="Times New Roman"/>
          <w:color w:val="008200"/>
          <w:sz w:val="21"/>
          <w:szCs w:val="21"/>
          <w:bdr w:val="none" w:sz="0" w:space="0" w:color="auto" w:frame="1"/>
          <w:lang w:bidi="gu-IN"/>
        </w:rPr>
        <w:t>//getting the Iterator</w:t>
      </w:r>
      <w:r w:rsidRPr="002E3B0E">
        <w:rPr>
          <w:rFonts w:ascii="Verdana" w:eastAsia="Times New Roman" w:hAnsi="Verdana" w:cs="Times New Roman"/>
          <w:color w:val="000000"/>
          <w:sz w:val="21"/>
          <w:szCs w:val="21"/>
          <w:bdr w:val="none" w:sz="0" w:space="0" w:color="auto" w:frame="1"/>
          <w:lang w:bidi="gu-IN"/>
        </w:rPr>
        <w:t>  </w:t>
      </w:r>
    </w:p>
    <w:p w:rsidR="002E3B0E" w:rsidRPr="002E3B0E" w:rsidRDefault="002E3B0E" w:rsidP="002E3B0E">
      <w:pPr>
        <w:spacing w:after="0" w:line="375" w:lineRule="atLeast"/>
        <w:ind w:left="360"/>
        <w:rPr>
          <w:rFonts w:ascii="Verdana" w:eastAsia="Times New Roman" w:hAnsi="Verdana" w:cs="Times New Roman"/>
          <w:color w:val="000000"/>
          <w:sz w:val="21"/>
          <w:szCs w:val="21"/>
          <w:lang w:bidi="gu-IN"/>
        </w:rPr>
      </w:pPr>
      <w:r w:rsidRPr="002E3B0E">
        <w:rPr>
          <w:rFonts w:ascii="Verdana" w:eastAsia="Times New Roman" w:hAnsi="Verdana" w:cs="Times New Roman"/>
          <w:color w:val="000000"/>
          <w:sz w:val="21"/>
          <w:szCs w:val="21"/>
          <w:bdr w:val="none" w:sz="0" w:space="0" w:color="auto" w:frame="1"/>
          <w:lang w:bidi="gu-IN"/>
        </w:rPr>
        <w:t>  </w:t>
      </w:r>
      <w:r w:rsidRPr="002E3B0E">
        <w:rPr>
          <w:rFonts w:ascii="Verdana" w:eastAsia="Times New Roman" w:hAnsi="Verdana" w:cs="Times New Roman"/>
          <w:b/>
          <w:bCs/>
          <w:color w:val="006699"/>
          <w:sz w:val="21"/>
          <w:szCs w:val="21"/>
          <w:bdr w:val="none" w:sz="0" w:space="0" w:color="auto" w:frame="1"/>
          <w:lang w:bidi="gu-IN"/>
        </w:rPr>
        <w:t>while</w:t>
      </w:r>
      <w:r w:rsidRPr="002E3B0E">
        <w:rPr>
          <w:rFonts w:ascii="Verdana" w:eastAsia="Times New Roman" w:hAnsi="Verdana" w:cs="Times New Roman"/>
          <w:color w:val="000000"/>
          <w:sz w:val="21"/>
          <w:szCs w:val="21"/>
          <w:bdr w:val="none" w:sz="0" w:space="0" w:color="auto" w:frame="1"/>
          <w:lang w:bidi="gu-IN"/>
        </w:rPr>
        <w:t>(itr.hasNext()){</w:t>
      </w:r>
      <w:r w:rsidRPr="002E3B0E">
        <w:rPr>
          <w:rFonts w:ascii="Verdana" w:eastAsia="Times New Roman" w:hAnsi="Verdana" w:cs="Times New Roman"/>
          <w:color w:val="008200"/>
          <w:sz w:val="21"/>
          <w:szCs w:val="21"/>
          <w:bdr w:val="none" w:sz="0" w:space="0" w:color="auto" w:frame="1"/>
          <w:lang w:bidi="gu-IN"/>
        </w:rPr>
        <w:t>//check if iterator has the elements</w:t>
      </w:r>
      <w:r w:rsidRPr="002E3B0E">
        <w:rPr>
          <w:rFonts w:ascii="Verdana" w:eastAsia="Times New Roman" w:hAnsi="Verdana" w:cs="Times New Roman"/>
          <w:color w:val="000000"/>
          <w:sz w:val="21"/>
          <w:szCs w:val="21"/>
          <w:bdr w:val="none" w:sz="0" w:space="0" w:color="auto" w:frame="1"/>
          <w:lang w:bidi="gu-IN"/>
        </w:rPr>
        <w:t>  </w:t>
      </w:r>
    </w:p>
    <w:p w:rsidR="002E3B0E" w:rsidRDefault="002E3B0E" w:rsidP="002E3B0E">
      <w:pPr>
        <w:spacing w:after="0" w:line="375" w:lineRule="atLeast"/>
        <w:ind w:left="360"/>
        <w:rPr>
          <w:rFonts w:ascii="Verdana" w:eastAsia="Times New Roman" w:hAnsi="Verdana" w:cs="Times New Roman"/>
          <w:color w:val="000000"/>
          <w:sz w:val="21"/>
          <w:szCs w:val="21"/>
          <w:bdr w:val="none" w:sz="0" w:space="0" w:color="auto" w:frame="1"/>
          <w:lang w:bidi="gu-IN"/>
        </w:rPr>
      </w:pPr>
      <w:r w:rsidRPr="002E3B0E">
        <w:rPr>
          <w:rFonts w:ascii="Verdana" w:eastAsia="Times New Roman" w:hAnsi="Verdana" w:cs="Times New Roman"/>
          <w:color w:val="000000"/>
          <w:sz w:val="21"/>
          <w:szCs w:val="21"/>
          <w:bdr w:val="none" w:sz="0" w:space="0" w:color="auto" w:frame="1"/>
          <w:lang w:bidi="gu-IN"/>
        </w:rPr>
        <w:t>   System.out.println(itr.next());</w:t>
      </w:r>
      <w:r w:rsidRPr="002E3B0E">
        <w:rPr>
          <w:rFonts w:ascii="Verdana" w:eastAsia="Times New Roman" w:hAnsi="Verdana" w:cs="Times New Roman"/>
          <w:color w:val="008200"/>
          <w:sz w:val="21"/>
          <w:szCs w:val="21"/>
          <w:bdr w:val="none" w:sz="0" w:space="0" w:color="auto" w:frame="1"/>
          <w:lang w:bidi="gu-IN"/>
        </w:rPr>
        <w:t>//printing the element and move to next</w:t>
      </w:r>
      <w:r w:rsidRPr="002E3B0E">
        <w:rPr>
          <w:rFonts w:ascii="Verdana" w:eastAsia="Times New Roman" w:hAnsi="Verdana" w:cs="Times New Roman"/>
          <w:color w:val="000000"/>
          <w:sz w:val="21"/>
          <w:szCs w:val="21"/>
          <w:bdr w:val="none" w:sz="0" w:space="0" w:color="auto" w:frame="1"/>
          <w:lang w:bidi="gu-IN"/>
        </w:rPr>
        <w:t>  </w:t>
      </w:r>
    </w:p>
    <w:p w:rsidR="001B26DE" w:rsidRPr="001B26DE" w:rsidRDefault="001B26DE" w:rsidP="001B26DE">
      <w:pPr>
        <w:shd w:val="clear" w:color="auto" w:fill="FFFFFF"/>
        <w:spacing w:before="60" w:after="100" w:afterAutospacing="1" w:line="375" w:lineRule="atLeast"/>
        <w:rPr>
          <w:rFonts w:ascii="Verdana" w:eastAsia="Times New Roman" w:hAnsi="Verdana" w:cs="Times New Roman"/>
          <w:color w:val="008200"/>
          <w:sz w:val="21"/>
          <w:szCs w:val="21"/>
          <w:bdr w:val="none" w:sz="0" w:space="0" w:color="auto" w:frame="1"/>
          <w:lang w:bidi="gu-IN"/>
        </w:rPr>
      </w:pPr>
      <w:r>
        <w:rPr>
          <w:rFonts w:ascii="Verdana" w:eastAsia="Times New Roman" w:hAnsi="Verdana" w:cs="Times New Roman"/>
          <w:color w:val="000000"/>
          <w:sz w:val="21"/>
          <w:szCs w:val="21"/>
          <w:bdr w:val="none" w:sz="0" w:space="0" w:color="auto" w:frame="1"/>
          <w:lang w:bidi="gu-IN"/>
        </w:rPr>
        <w:t xml:space="preserve">        </w:t>
      </w:r>
      <w:r w:rsidRPr="002E3B0E">
        <w:rPr>
          <w:rFonts w:ascii="Verdana" w:eastAsia="Times New Roman" w:hAnsi="Verdana" w:cs="Times New Roman"/>
          <w:color w:val="008200"/>
          <w:sz w:val="21"/>
          <w:szCs w:val="21"/>
          <w:bdr w:val="none" w:sz="0" w:space="0" w:color="auto" w:frame="1"/>
          <w:lang w:bidi="gu-IN"/>
        </w:rPr>
        <w:t>// This will print</w:t>
      </w:r>
      <w:r>
        <w:rPr>
          <w:rFonts w:ascii="Verdana" w:eastAsia="Times New Roman" w:hAnsi="Verdana" w:cs="Times New Roman"/>
          <w:color w:val="008200"/>
          <w:sz w:val="21"/>
          <w:szCs w:val="21"/>
          <w:bdr w:val="none" w:sz="0" w:space="0" w:color="auto" w:frame="1"/>
          <w:lang w:bidi="gu-IN"/>
        </w:rPr>
        <w:t xml:space="preserve"> following.</w:t>
      </w:r>
    </w:p>
    <w:p w:rsidR="001B26DE" w:rsidRDefault="001B26DE" w:rsidP="001B26DE">
      <w:pPr>
        <w:pStyle w:val="HTMLPreformatted"/>
        <w:ind w:left="916"/>
        <w:rPr>
          <w:color w:val="000000"/>
          <w:sz w:val="21"/>
          <w:szCs w:val="21"/>
        </w:rPr>
      </w:pPr>
      <w:r>
        <w:rPr>
          <w:color w:val="000000"/>
          <w:sz w:val="21"/>
          <w:szCs w:val="21"/>
        </w:rPr>
        <w:t>Mango</w:t>
      </w:r>
    </w:p>
    <w:p w:rsidR="001B26DE" w:rsidRDefault="001B26DE" w:rsidP="001B26DE">
      <w:pPr>
        <w:pStyle w:val="HTMLPreformatted"/>
        <w:ind w:left="916"/>
        <w:rPr>
          <w:color w:val="000000"/>
          <w:sz w:val="21"/>
          <w:szCs w:val="21"/>
        </w:rPr>
      </w:pPr>
      <w:r>
        <w:rPr>
          <w:color w:val="000000"/>
          <w:sz w:val="21"/>
          <w:szCs w:val="21"/>
        </w:rPr>
        <w:t>Apple</w:t>
      </w:r>
    </w:p>
    <w:p w:rsidR="001B26DE" w:rsidRDefault="001B26DE" w:rsidP="001B26DE">
      <w:pPr>
        <w:pStyle w:val="HTMLPreformatted"/>
        <w:ind w:left="916"/>
        <w:rPr>
          <w:color w:val="000000"/>
          <w:sz w:val="21"/>
          <w:szCs w:val="21"/>
        </w:rPr>
      </w:pPr>
      <w:r>
        <w:rPr>
          <w:color w:val="000000"/>
          <w:sz w:val="21"/>
          <w:szCs w:val="21"/>
        </w:rPr>
        <w:t>Banana</w:t>
      </w:r>
    </w:p>
    <w:p w:rsidR="001B26DE" w:rsidRDefault="001B26DE" w:rsidP="001B26DE">
      <w:pPr>
        <w:pStyle w:val="HTMLPreformatted"/>
        <w:ind w:left="916"/>
        <w:rPr>
          <w:color w:val="000000"/>
          <w:sz w:val="21"/>
          <w:szCs w:val="21"/>
        </w:rPr>
      </w:pPr>
      <w:r>
        <w:rPr>
          <w:color w:val="000000"/>
          <w:sz w:val="21"/>
          <w:szCs w:val="21"/>
        </w:rPr>
        <w:t>Grapes</w:t>
      </w:r>
    </w:p>
    <w:p w:rsidR="001B26DE" w:rsidRDefault="001B26DE" w:rsidP="002E3B0E">
      <w:pPr>
        <w:spacing w:after="0" w:line="375" w:lineRule="atLeast"/>
        <w:ind w:left="360"/>
        <w:rPr>
          <w:rFonts w:ascii="Verdana" w:eastAsia="Times New Roman" w:hAnsi="Verdana" w:cs="Times New Roman"/>
          <w:color w:val="000000"/>
          <w:sz w:val="21"/>
          <w:szCs w:val="21"/>
          <w:lang w:bidi="gu-IN"/>
        </w:rPr>
      </w:pPr>
    </w:p>
    <w:p w:rsidR="00F94FD3" w:rsidRDefault="00F94FD3" w:rsidP="002E3B0E">
      <w:pPr>
        <w:spacing w:after="0" w:line="375" w:lineRule="atLeast"/>
        <w:ind w:left="360"/>
        <w:rPr>
          <w:rFonts w:ascii="Verdana" w:eastAsia="Times New Roman" w:hAnsi="Verdana" w:cs="Times New Roman"/>
          <w:color w:val="000000"/>
          <w:sz w:val="21"/>
          <w:szCs w:val="21"/>
          <w:lang w:bidi="gu-IN"/>
        </w:rPr>
      </w:pPr>
    </w:p>
    <w:p w:rsidR="00F94FD3" w:rsidRPr="00D67B57" w:rsidRDefault="00F94FD3" w:rsidP="00F94FD3">
      <w:pPr>
        <w:tabs>
          <w:tab w:val="left" w:pos="6285"/>
        </w:tabs>
        <w:rPr>
          <w:b/>
          <w:bCs/>
          <w:color w:val="FF0000"/>
          <w:sz w:val="44"/>
          <w:szCs w:val="44"/>
        </w:rPr>
      </w:pPr>
      <w:r>
        <w:rPr>
          <w:b/>
          <w:bCs/>
          <w:color w:val="FF0000"/>
          <w:sz w:val="44"/>
          <w:szCs w:val="44"/>
          <w:highlight w:val="yellow"/>
        </w:rPr>
        <w:t>&gt; Content Providers</w:t>
      </w:r>
      <w:r w:rsidRPr="00D67B57">
        <w:rPr>
          <w:b/>
          <w:bCs/>
          <w:color w:val="FF0000"/>
          <w:sz w:val="44"/>
          <w:szCs w:val="44"/>
          <w:highlight w:val="yellow"/>
        </w:rPr>
        <w:t xml:space="preserve"> :</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In android, </w:t>
      </w:r>
      <w:r w:rsidRPr="00F94FD3">
        <w:rPr>
          <w:rFonts w:ascii="Segoe UI" w:eastAsia="Times New Roman" w:hAnsi="Segoe UI" w:cs="Segoe UI"/>
          <w:b/>
          <w:bCs/>
          <w:color w:val="4E4E4E"/>
          <w:sz w:val="21"/>
          <w:szCs w:val="21"/>
          <w:lang w:bidi="gu-IN"/>
        </w:rPr>
        <w:t>Content Provider</w:t>
      </w:r>
      <w:r w:rsidRPr="00F94FD3">
        <w:rPr>
          <w:rFonts w:ascii="Segoe UI" w:eastAsia="Times New Roman" w:hAnsi="Segoe UI" w:cs="Segoe UI"/>
          <w:color w:val="4E4E4E"/>
          <w:sz w:val="21"/>
          <w:szCs w:val="21"/>
          <w:lang w:bidi="gu-IN"/>
        </w:rPr>
        <w:t> will act as a central repository to store the data of the application in one place and make that data available for different applications to access whenever it’s required.</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 </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In android, we can configure Content Providers to allow other applications securely access and modify our app data based on our requirements.</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 </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Generally, the </w:t>
      </w:r>
      <w:r w:rsidRPr="00F94FD3">
        <w:rPr>
          <w:rFonts w:ascii="Segoe UI" w:eastAsia="Times New Roman" w:hAnsi="Segoe UI" w:cs="Segoe UI"/>
          <w:b/>
          <w:bCs/>
          <w:color w:val="4E4E4E"/>
          <w:sz w:val="21"/>
          <w:szCs w:val="21"/>
          <w:lang w:bidi="gu-IN"/>
        </w:rPr>
        <w:t>Content Provider</w:t>
      </w:r>
      <w:r w:rsidRPr="00F94FD3">
        <w:rPr>
          <w:rFonts w:ascii="Segoe UI" w:eastAsia="Times New Roman" w:hAnsi="Segoe UI" w:cs="Segoe UI"/>
          <w:color w:val="4E4E4E"/>
          <w:sz w:val="21"/>
          <w:szCs w:val="21"/>
          <w:lang w:bidi="gu-IN"/>
        </w:rPr>
        <w:t> is a part of an android application and it will act like more like a relational database to store the app data. We can perform multiple operations like insert, update, delete and edit on the data stored in content provider using </w:t>
      </w:r>
      <w:r w:rsidRPr="00F94FD3">
        <w:rPr>
          <w:rFonts w:ascii="Segoe UI" w:eastAsia="Times New Roman" w:hAnsi="Segoe UI" w:cs="Segoe UI"/>
          <w:b/>
          <w:bCs/>
          <w:color w:val="4E4E4E"/>
          <w:sz w:val="21"/>
          <w:szCs w:val="21"/>
          <w:lang w:bidi="gu-IN"/>
        </w:rPr>
        <w:t>insert()</w:t>
      </w:r>
      <w:r w:rsidRPr="00F94FD3">
        <w:rPr>
          <w:rFonts w:ascii="Segoe UI" w:eastAsia="Times New Roman" w:hAnsi="Segoe UI" w:cs="Segoe UI"/>
          <w:color w:val="4E4E4E"/>
          <w:sz w:val="21"/>
          <w:szCs w:val="21"/>
          <w:lang w:bidi="gu-IN"/>
        </w:rPr>
        <w:t>, </w:t>
      </w:r>
      <w:r w:rsidRPr="00F94FD3">
        <w:rPr>
          <w:rFonts w:ascii="Segoe UI" w:eastAsia="Times New Roman" w:hAnsi="Segoe UI" w:cs="Segoe UI"/>
          <w:b/>
          <w:bCs/>
          <w:color w:val="4E4E4E"/>
          <w:sz w:val="21"/>
          <w:szCs w:val="21"/>
          <w:lang w:bidi="gu-IN"/>
        </w:rPr>
        <w:t>update()</w:t>
      </w:r>
      <w:r w:rsidRPr="00F94FD3">
        <w:rPr>
          <w:rFonts w:ascii="Segoe UI" w:eastAsia="Times New Roman" w:hAnsi="Segoe UI" w:cs="Segoe UI"/>
          <w:color w:val="4E4E4E"/>
          <w:sz w:val="21"/>
          <w:szCs w:val="21"/>
          <w:lang w:bidi="gu-IN"/>
        </w:rPr>
        <w:t>, </w:t>
      </w:r>
      <w:r w:rsidRPr="00F94FD3">
        <w:rPr>
          <w:rFonts w:ascii="Segoe UI" w:eastAsia="Times New Roman" w:hAnsi="Segoe UI" w:cs="Segoe UI"/>
          <w:b/>
          <w:bCs/>
          <w:color w:val="4E4E4E"/>
          <w:sz w:val="21"/>
          <w:szCs w:val="21"/>
          <w:lang w:bidi="gu-IN"/>
        </w:rPr>
        <w:t>delete()</w:t>
      </w:r>
      <w:r w:rsidRPr="00F94FD3">
        <w:rPr>
          <w:rFonts w:ascii="Segoe UI" w:eastAsia="Times New Roman" w:hAnsi="Segoe UI" w:cs="Segoe UI"/>
          <w:color w:val="4E4E4E"/>
          <w:sz w:val="21"/>
          <w:szCs w:val="21"/>
          <w:lang w:bidi="gu-IN"/>
        </w:rPr>
        <w:t> and </w:t>
      </w:r>
      <w:r w:rsidRPr="00F94FD3">
        <w:rPr>
          <w:rFonts w:ascii="Segoe UI" w:eastAsia="Times New Roman" w:hAnsi="Segoe UI" w:cs="Segoe UI"/>
          <w:b/>
          <w:bCs/>
          <w:color w:val="4E4E4E"/>
          <w:sz w:val="21"/>
          <w:szCs w:val="21"/>
          <w:lang w:bidi="gu-IN"/>
        </w:rPr>
        <w:t>query()</w:t>
      </w:r>
      <w:r w:rsidRPr="00F94FD3">
        <w:rPr>
          <w:rFonts w:ascii="Segoe UI" w:eastAsia="Times New Roman" w:hAnsi="Segoe UI" w:cs="Segoe UI"/>
          <w:color w:val="4E4E4E"/>
          <w:sz w:val="21"/>
          <w:szCs w:val="21"/>
          <w:lang w:bidi="gu-IN"/>
        </w:rPr>
        <w:t> methods.</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 </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In android, we can use content provider whenever we want to share our app data with other apps and it allow us to make a modifications to our application data without effecting other applications which depends on our app.</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 </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In android, the content provider is having different ways to store app data. The app data can be stored in a SQLite database or in files or even over a network based on our requirements. By using content providers we can manage data such as audio, video, images and personal contact information.</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 </w:t>
      </w:r>
    </w:p>
    <w:p w:rsidR="00F94FD3" w:rsidRPr="00F94FD3" w:rsidRDefault="00F94FD3" w:rsidP="00F94FD3">
      <w:pPr>
        <w:shd w:val="clear" w:color="auto" w:fill="FFFFFF"/>
        <w:spacing w:after="0" w:line="240" w:lineRule="auto"/>
        <w:rPr>
          <w:rFonts w:ascii="Segoe UI" w:eastAsia="Times New Roman" w:hAnsi="Segoe UI" w:cs="Segoe UI"/>
          <w:color w:val="4E4E4E"/>
          <w:sz w:val="21"/>
          <w:szCs w:val="21"/>
          <w:lang w:bidi="gu-IN"/>
        </w:rPr>
      </w:pPr>
      <w:r w:rsidRPr="00F94FD3">
        <w:rPr>
          <w:rFonts w:ascii="Segoe UI" w:eastAsia="Times New Roman" w:hAnsi="Segoe UI" w:cs="Segoe UI"/>
          <w:color w:val="4E4E4E"/>
          <w:sz w:val="21"/>
          <w:szCs w:val="21"/>
          <w:lang w:bidi="gu-IN"/>
        </w:rPr>
        <w:t>We have different type of access permissions available in content provider to share the data. We can set a restrict access permissions in content provider to restrict data access limited to only our application and we can configure different permissions to read or write a data.</w:t>
      </w:r>
    </w:p>
    <w:p w:rsidR="0056034C" w:rsidRDefault="0056034C" w:rsidP="00F94FD3">
      <w:pPr>
        <w:tabs>
          <w:tab w:val="left" w:pos="1665"/>
        </w:tabs>
        <w:rPr>
          <w:rFonts w:ascii="Arial" w:eastAsia="Times New Roman" w:hAnsi="Arial" w:cs="Arial"/>
          <w:sz w:val="24"/>
          <w:szCs w:val="24"/>
          <w:lang w:bidi="gu-IN"/>
        </w:rPr>
      </w:pPr>
    </w:p>
    <w:p w:rsidR="00F94FD3" w:rsidRDefault="00F94FD3" w:rsidP="00F94FD3">
      <w:pPr>
        <w:tabs>
          <w:tab w:val="left" w:pos="1665"/>
        </w:tabs>
        <w:rPr>
          <w:rFonts w:ascii="Arial" w:eastAsia="Times New Roman" w:hAnsi="Arial" w:cs="Arial"/>
          <w:sz w:val="24"/>
          <w:szCs w:val="24"/>
          <w:lang w:bidi="gu-IN"/>
        </w:rPr>
      </w:pPr>
      <w:r>
        <w:rPr>
          <w:noProof/>
          <w:lang w:bidi="gu-IN"/>
        </w:rPr>
        <w:drawing>
          <wp:inline distT="0" distB="0" distL="0" distR="0">
            <wp:extent cx="5715000" cy="2828925"/>
            <wp:effectExtent l="0" t="0" r="0" b="9525"/>
            <wp:docPr id="8" name="Picture 8"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nt provide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rsidR="00C802A7" w:rsidRDefault="00C802A7" w:rsidP="00F94FD3">
      <w:pPr>
        <w:tabs>
          <w:tab w:val="left" w:pos="1665"/>
        </w:tabs>
        <w:rPr>
          <w:rFonts w:ascii="Arial" w:eastAsia="Times New Roman" w:hAnsi="Arial" w:cs="Arial"/>
          <w:sz w:val="24"/>
          <w:szCs w:val="24"/>
          <w:lang w:bidi="gu-IN"/>
        </w:rPr>
      </w:pPr>
    </w:p>
    <w:p w:rsidR="00C802A7" w:rsidRDefault="00C802A7" w:rsidP="00F94FD3">
      <w:pPr>
        <w:tabs>
          <w:tab w:val="left" w:pos="1665"/>
        </w:tabs>
        <w:rPr>
          <w:rFonts w:ascii="Arial" w:eastAsia="Times New Roman" w:hAnsi="Arial" w:cs="Arial"/>
          <w:sz w:val="24"/>
          <w:szCs w:val="24"/>
          <w:lang w:bidi="gu-IN"/>
        </w:rPr>
      </w:pPr>
    </w:p>
    <w:p w:rsidR="00C802A7" w:rsidRPr="00D67B57" w:rsidRDefault="00C802A7" w:rsidP="00C802A7">
      <w:pPr>
        <w:tabs>
          <w:tab w:val="left" w:pos="6285"/>
        </w:tabs>
        <w:rPr>
          <w:b/>
          <w:bCs/>
          <w:color w:val="FF0000"/>
          <w:sz w:val="44"/>
          <w:szCs w:val="44"/>
        </w:rPr>
      </w:pPr>
      <w:r>
        <w:rPr>
          <w:b/>
          <w:bCs/>
          <w:color w:val="FF0000"/>
          <w:sz w:val="44"/>
          <w:szCs w:val="44"/>
          <w:highlight w:val="yellow"/>
        </w:rPr>
        <w:t>&gt; What is ReactNative?</w:t>
      </w:r>
      <w:r w:rsidRPr="00D67B57">
        <w:rPr>
          <w:b/>
          <w:bCs/>
          <w:color w:val="FF0000"/>
          <w:sz w:val="44"/>
          <w:szCs w:val="44"/>
          <w:highlight w:val="yellow"/>
        </w:rPr>
        <w:t xml:space="preserve"> :</w:t>
      </w:r>
    </w:p>
    <w:p w:rsidR="00C802A7" w:rsidRDefault="00C802A7" w:rsidP="00F94FD3">
      <w:pPr>
        <w:tabs>
          <w:tab w:val="left" w:pos="1665"/>
        </w:tabs>
        <w:rPr>
          <w:rFonts w:ascii="Arial" w:hAnsi="Arial" w:cs="Arial"/>
          <w:color w:val="4D5156"/>
          <w:sz w:val="21"/>
          <w:szCs w:val="21"/>
          <w:shd w:val="clear" w:color="auto" w:fill="FFFFFF"/>
        </w:rPr>
      </w:pPr>
      <w:r>
        <w:rPr>
          <w:rFonts w:ascii="Arial" w:hAnsi="Arial" w:cs="Arial"/>
          <w:color w:val="4D5156"/>
          <w:sz w:val="21"/>
          <w:szCs w:val="21"/>
          <w:shd w:val="clear" w:color="auto" w:fill="FFFFFF"/>
        </w:rPr>
        <w:t>React Native is an open-source mobile application framework created by Facebook, Inc in 2015. It is used to develop applications for Android, Android TV, iOS, macOS, tvOS, Web, Windows and UWP by enabling developers to use React's framework along with native platform capabilities.</w:t>
      </w:r>
    </w:p>
    <w:p w:rsidR="00C802A7" w:rsidRDefault="00C802A7" w:rsidP="00F94FD3">
      <w:pPr>
        <w:tabs>
          <w:tab w:val="left" w:pos="1665"/>
        </w:tabs>
        <w:rPr>
          <w:rFonts w:ascii="Arial" w:hAnsi="Arial" w:cs="Arial"/>
          <w:color w:val="4D5156"/>
          <w:sz w:val="21"/>
          <w:szCs w:val="21"/>
          <w:shd w:val="clear" w:color="auto" w:fill="FFFFFF"/>
        </w:rPr>
      </w:pPr>
      <w:r>
        <w:rPr>
          <w:rFonts w:ascii="Arial" w:hAnsi="Arial" w:cs="Arial"/>
          <w:color w:val="202124"/>
          <w:shd w:val="clear" w:color="auto" w:fill="FFFFFF"/>
        </w:rPr>
        <w:t>There is no </w:t>
      </w:r>
      <w:r>
        <w:rPr>
          <w:rFonts w:ascii="Arial" w:hAnsi="Arial" w:cs="Arial"/>
          <w:b/>
          <w:bCs/>
          <w:color w:val="202124"/>
          <w:shd w:val="clear" w:color="auto" w:fill="FFFFFF"/>
        </w:rPr>
        <w:t>need</w:t>
      </w:r>
      <w:r>
        <w:rPr>
          <w:rFonts w:ascii="Arial" w:hAnsi="Arial" w:cs="Arial"/>
          <w:color w:val="202124"/>
          <w:shd w:val="clear" w:color="auto" w:fill="FFFFFF"/>
        </w:rPr>
        <w:t> to know the languages used for platform-specific </w:t>
      </w:r>
      <w:r>
        <w:rPr>
          <w:rFonts w:ascii="Arial" w:hAnsi="Arial" w:cs="Arial"/>
          <w:b/>
          <w:bCs/>
          <w:color w:val="202124"/>
          <w:shd w:val="clear" w:color="auto" w:fill="FFFFFF"/>
        </w:rPr>
        <w:t>application development</w:t>
      </w:r>
      <w:r>
        <w:rPr>
          <w:rFonts w:ascii="Arial" w:hAnsi="Arial" w:cs="Arial"/>
          <w:color w:val="202124"/>
          <w:shd w:val="clear" w:color="auto" w:fill="FFFFFF"/>
        </w:rPr>
        <w:t>, as </w:t>
      </w:r>
      <w:r>
        <w:rPr>
          <w:rFonts w:ascii="Arial" w:hAnsi="Arial" w:cs="Arial"/>
          <w:b/>
          <w:bCs/>
          <w:color w:val="202124"/>
          <w:shd w:val="clear" w:color="auto" w:fill="FFFFFF"/>
        </w:rPr>
        <w:t>React Native</w:t>
      </w:r>
      <w:r>
        <w:rPr>
          <w:rFonts w:ascii="Arial" w:hAnsi="Arial" w:cs="Arial"/>
          <w:color w:val="202124"/>
          <w:shd w:val="clear" w:color="auto" w:fill="FFFFFF"/>
        </w:rPr>
        <w:t> uses only JavaScript, probably the most popular programming language right now, for the </w:t>
      </w:r>
      <w:r>
        <w:rPr>
          <w:rFonts w:ascii="Arial" w:hAnsi="Arial" w:cs="Arial"/>
          <w:b/>
          <w:bCs/>
          <w:color w:val="202124"/>
          <w:shd w:val="clear" w:color="auto" w:fill="FFFFFF"/>
        </w:rPr>
        <w:t>development</w:t>
      </w:r>
      <w:r>
        <w:rPr>
          <w:rFonts w:ascii="Arial" w:hAnsi="Arial" w:cs="Arial"/>
          <w:color w:val="202124"/>
          <w:shd w:val="clear" w:color="auto" w:fill="FFFFFF"/>
        </w:rPr>
        <w:t> of mobile applications.</w:t>
      </w:r>
    </w:p>
    <w:p w:rsidR="00C802A7" w:rsidRDefault="00C802A7" w:rsidP="00F94FD3">
      <w:pPr>
        <w:tabs>
          <w:tab w:val="left" w:pos="1665"/>
        </w:tabs>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&gt; What is React ?</w:t>
      </w:r>
    </w:p>
    <w:p w:rsidR="00C802A7" w:rsidRDefault="00C802A7" w:rsidP="00F94FD3">
      <w:pPr>
        <w:tabs>
          <w:tab w:val="left" w:pos="1665"/>
        </w:tabs>
        <w:rPr>
          <w:rFonts w:ascii="Arial" w:eastAsia="Times New Roman" w:hAnsi="Arial" w:cs="Arial"/>
          <w:sz w:val="24"/>
          <w:szCs w:val="24"/>
          <w:lang w:bidi="gu-IN"/>
        </w:rPr>
      </w:pPr>
      <w:r>
        <w:rPr>
          <w:rFonts w:ascii="Arial" w:hAnsi="Arial" w:cs="Arial"/>
          <w:color w:val="4D5156"/>
          <w:sz w:val="21"/>
          <w:szCs w:val="21"/>
          <w:shd w:val="clear" w:color="auto" w:fill="FFFFFF"/>
        </w:rPr>
        <w:t>React is an open-source, front end, JavaScript library for building user interfaces or UI components.</w:t>
      </w:r>
    </w:p>
    <w:p w:rsidR="00C802A7" w:rsidRDefault="00C802A7" w:rsidP="00F94FD3">
      <w:pPr>
        <w:tabs>
          <w:tab w:val="left" w:pos="1665"/>
        </w:tabs>
        <w:rPr>
          <w:rFonts w:ascii="Arial" w:eastAsia="Times New Roman" w:hAnsi="Arial" w:cs="Arial"/>
          <w:sz w:val="24"/>
          <w:szCs w:val="24"/>
          <w:lang w:bidi="gu-IN"/>
        </w:rPr>
      </w:pPr>
    </w:p>
    <w:p w:rsidR="00A32F48" w:rsidRPr="00A32F48" w:rsidRDefault="00A32F48" w:rsidP="00A32F48">
      <w:pPr>
        <w:tabs>
          <w:tab w:val="left" w:pos="6285"/>
        </w:tabs>
        <w:rPr>
          <w:b/>
          <w:bCs/>
          <w:color w:val="FF0000"/>
          <w:sz w:val="44"/>
          <w:szCs w:val="44"/>
        </w:rPr>
      </w:pPr>
      <w:r>
        <w:rPr>
          <w:b/>
          <w:bCs/>
          <w:color w:val="FF0000"/>
          <w:sz w:val="44"/>
          <w:szCs w:val="44"/>
          <w:highlight w:val="yellow"/>
        </w:rPr>
        <w:t>&gt; What is GitHub? How to use it ?</w:t>
      </w:r>
      <w:r w:rsidRPr="00D67B57">
        <w:rPr>
          <w:b/>
          <w:bCs/>
          <w:color w:val="FF0000"/>
          <w:sz w:val="44"/>
          <w:szCs w:val="44"/>
          <w:highlight w:val="yellow"/>
        </w:rPr>
        <w:t xml:space="preserve"> :</w:t>
      </w:r>
      <w:r>
        <w:rPr>
          <w:b/>
          <w:bCs/>
          <w:color w:val="FF0000"/>
          <w:sz w:val="44"/>
          <w:szCs w:val="44"/>
        </w:rPr>
        <w:t xml:space="preserve"> </w:t>
      </w:r>
    </w:p>
    <w:p w:rsidR="00A32F48" w:rsidRPr="00A32F48" w:rsidRDefault="00D14E96" w:rsidP="00A32F48">
      <w:pPr>
        <w:tabs>
          <w:tab w:val="left" w:pos="6285"/>
        </w:tabs>
        <w:rPr>
          <w:b/>
          <w:bCs/>
          <w:color w:val="FF0000"/>
          <w:sz w:val="32"/>
          <w:szCs w:val="32"/>
        </w:rPr>
      </w:pPr>
      <w:hyperlink r:id="rId75" w:history="1">
        <w:r w:rsidR="00A32F48" w:rsidRPr="00A32F48">
          <w:rPr>
            <w:rStyle w:val="Hyperlink"/>
            <w:b/>
            <w:bCs/>
            <w:sz w:val="32"/>
            <w:szCs w:val="32"/>
          </w:rPr>
          <w:t>https://guides.github.com/activities/hello-world/</w:t>
        </w:r>
      </w:hyperlink>
      <w:r w:rsidR="00A32F48" w:rsidRPr="00A32F48">
        <w:rPr>
          <w:b/>
          <w:bCs/>
          <w:color w:val="FF0000"/>
          <w:sz w:val="32"/>
          <w:szCs w:val="32"/>
        </w:rPr>
        <w:t xml:space="preserve"> </w:t>
      </w:r>
    </w:p>
    <w:p w:rsidR="00A32F48" w:rsidRDefault="00A338CE" w:rsidP="00A32F48">
      <w:pPr>
        <w:tabs>
          <w:tab w:val="left" w:pos="6285"/>
        </w:tabs>
        <w:rPr>
          <w:color w:val="FF0000"/>
          <w:sz w:val="28"/>
          <w:szCs w:val="28"/>
        </w:rPr>
      </w:pPr>
      <w:r>
        <w:rPr>
          <w:color w:val="FF0000"/>
          <w:sz w:val="28"/>
          <w:szCs w:val="28"/>
        </w:rPr>
        <w:t>&gt; What is Version Control in Github ?</w:t>
      </w:r>
    </w:p>
    <w:p w:rsidR="00A32F48" w:rsidRDefault="00A338CE" w:rsidP="00F94FD3">
      <w:pPr>
        <w:tabs>
          <w:tab w:val="left" w:pos="1665"/>
        </w:tabs>
        <w:rPr>
          <w:rFonts w:ascii="Arial" w:hAnsi="Arial" w:cs="Arial"/>
          <w:color w:val="202124"/>
          <w:shd w:val="clear" w:color="auto" w:fill="FFFFFF"/>
        </w:rPr>
      </w:pPr>
      <w:r>
        <w:rPr>
          <w:rFonts w:ascii="Arial" w:hAnsi="Arial" w:cs="Arial"/>
          <w:b/>
          <w:bCs/>
          <w:color w:val="202124"/>
          <w:shd w:val="clear" w:color="auto" w:fill="FFFFFF"/>
        </w:rPr>
        <w:t>Version control</w:t>
      </w:r>
      <w:r>
        <w:rPr>
          <w:rFonts w:ascii="Arial" w:hAnsi="Arial" w:cs="Arial"/>
          <w:color w:val="202124"/>
          <w:shd w:val="clear" w:color="auto" w:fill="FFFFFF"/>
        </w:rPr>
        <w:t> allows you to keep track of your work and helps you to easily explore the changes you have made, be it data, coding scripts, notes, etc. ... With </w:t>
      </w:r>
      <w:r>
        <w:rPr>
          <w:rFonts w:ascii="Arial" w:hAnsi="Arial" w:cs="Arial"/>
          <w:b/>
          <w:bCs/>
          <w:color w:val="202124"/>
          <w:shd w:val="clear" w:color="auto" w:fill="FFFFFF"/>
        </w:rPr>
        <w:t>version control</w:t>
      </w:r>
      <w:r>
        <w:rPr>
          <w:rFonts w:ascii="Arial" w:hAnsi="Arial" w:cs="Arial"/>
          <w:color w:val="202124"/>
          <w:shd w:val="clear" w:color="auto" w:fill="FFFFFF"/>
        </w:rPr>
        <w:t> software such as Git, </w:t>
      </w:r>
      <w:r>
        <w:rPr>
          <w:rFonts w:ascii="Arial" w:hAnsi="Arial" w:cs="Arial"/>
          <w:b/>
          <w:bCs/>
          <w:color w:val="202124"/>
          <w:shd w:val="clear" w:color="auto" w:fill="FFFFFF"/>
        </w:rPr>
        <w:t>version control</w:t>
      </w:r>
      <w:r>
        <w:rPr>
          <w:rFonts w:ascii="Arial" w:hAnsi="Arial" w:cs="Arial"/>
          <w:color w:val="202124"/>
          <w:shd w:val="clear" w:color="auto" w:fill="FFFFFF"/>
        </w:rPr>
        <w:t> is much smoother and easier to implement.</w:t>
      </w:r>
    </w:p>
    <w:p w:rsidR="00105E5D" w:rsidRDefault="00105E5D" w:rsidP="00F94FD3">
      <w:pPr>
        <w:tabs>
          <w:tab w:val="left" w:pos="1665"/>
        </w:tabs>
        <w:rPr>
          <w:rFonts w:ascii="Arial" w:hAnsi="Arial" w:cs="Arial"/>
          <w:color w:val="202124"/>
          <w:sz w:val="32"/>
          <w:szCs w:val="32"/>
          <w:shd w:val="clear" w:color="auto" w:fill="FFFFFF"/>
        </w:rPr>
      </w:pPr>
    </w:p>
    <w:p w:rsidR="007406CC" w:rsidRDefault="007406CC" w:rsidP="00F94FD3">
      <w:pPr>
        <w:tabs>
          <w:tab w:val="left" w:pos="1665"/>
        </w:tabs>
        <w:rPr>
          <w:rFonts w:ascii="Arial" w:hAnsi="Arial" w:cs="Arial"/>
          <w:color w:val="202124"/>
          <w:sz w:val="32"/>
          <w:szCs w:val="32"/>
          <w:shd w:val="clear" w:color="auto" w:fill="FFFFFF"/>
        </w:rPr>
      </w:pPr>
    </w:p>
    <w:p w:rsidR="007406CC" w:rsidRPr="007406CC" w:rsidRDefault="007406CC" w:rsidP="007406CC">
      <w:pPr>
        <w:tabs>
          <w:tab w:val="left" w:pos="6285"/>
        </w:tabs>
        <w:rPr>
          <w:b/>
          <w:bCs/>
          <w:color w:val="FF0000"/>
          <w:sz w:val="32"/>
          <w:szCs w:val="32"/>
          <w:highlight w:val="yellow"/>
        </w:rPr>
      </w:pPr>
      <w:r w:rsidRPr="007406CC">
        <w:rPr>
          <w:b/>
          <w:bCs/>
          <w:color w:val="FF0000"/>
          <w:sz w:val="32"/>
          <w:szCs w:val="32"/>
          <w:highlight w:val="yellow"/>
        </w:rPr>
        <w:t>What is Gradle?</w:t>
      </w:r>
    </w:p>
    <w:p w:rsidR="007406CC" w:rsidRDefault="007406CC" w:rsidP="007406C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Gradle is a build automation tool known for its flexibility to build software. A build automation tool is used to automate the creation of applications. The building process includes compiling, linking, and packaging the code. The process becomes more consistent with the help of build automation tools.</w:t>
      </w:r>
    </w:p>
    <w:p w:rsidR="007406CC" w:rsidRPr="007406CC" w:rsidRDefault="007406CC" w:rsidP="007406CC">
      <w:pPr>
        <w:tabs>
          <w:tab w:val="left" w:pos="6285"/>
        </w:tabs>
        <w:rPr>
          <w:b/>
          <w:bCs/>
          <w:color w:val="FF0000"/>
          <w:sz w:val="32"/>
          <w:szCs w:val="32"/>
          <w:highlight w:val="yellow"/>
        </w:rPr>
      </w:pPr>
      <w:r w:rsidRPr="007406CC">
        <w:rPr>
          <w:b/>
          <w:bCs/>
          <w:color w:val="FF0000"/>
          <w:sz w:val="32"/>
          <w:szCs w:val="32"/>
          <w:highlight w:val="yellow"/>
        </w:rPr>
        <w:t>Why is Gradle needed?</w:t>
      </w:r>
    </w:p>
    <w:p w:rsidR="007406CC" w:rsidRDefault="007406CC" w:rsidP="00C927AB">
      <w:pPr>
        <w:shd w:val="clear" w:color="auto" w:fill="FFFFFF"/>
        <w:spacing w:after="0" w:line="240" w:lineRule="auto"/>
        <w:textAlignment w:val="baseline"/>
        <w:rPr>
          <w:rFonts w:ascii="Arial" w:eastAsia="Times New Roman" w:hAnsi="Arial" w:cs="Arial"/>
          <w:color w:val="40424E"/>
          <w:spacing w:val="2"/>
          <w:sz w:val="26"/>
          <w:szCs w:val="26"/>
          <w:lang w:bidi="gu-IN"/>
        </w:rPr>
      </w:pPr>
      <w:r w:rsidRPr="007406CC">
        <w:rPr>
          <w:rFonts w:ascii="Arial" w:eastAsia="Times New Roman" w:hAnsi="Arial" w:cs="Arial"/>
          <w:color w:val="40424E"/>
          <w:spacing w:val="2"/>
          <w:sz w:val="26"/>
          <w:szCs w:val="26"/>
          <w:lang w:bidi="gu-IN"/>
        </w:rPr>
        <w:t>Every Android project needs a gradle for generating an apk from the </w:t>
      </w:r>
      <w:r w:rsidRPr="007406CC">
        <w:rPr>
          <w:rFonts w:ascii="Arial" w:eastAsia="Times New Roman" w:hAnsi="Arial" w:cs="Arial"/>
          <w:i/>
          <w:iCs/>
          <w:color w:val="40424E"/>
          <w:spacing w:val="2"/>
          <w:sz w:val="26"/>
          <w:szCs w:val="26"/>
          <w:bdr w:val="none" w:sz="0" w:space="0" w:color="auto" w:frame="1"/>
          <w:lang w:bidi="gu-IN"/>
        </w:rPr>
        <w:t>.java</w:t>
      </w:r>
      <w:r w:rsidRPr="007406CC">
        <w:rPr>
          <w:rFonts w:ascii="Arial" w:eastAsia="Times New Roman" w:hAnsi="Arial" w:cs="Arial"/>
          <w:color w:val="40424E"/>
          <w:spacing w:val="2"/>
          <w:sz w:val="26"/>
          <w:szCs w:val="26"/>
          <w:lang w:bidi="gu-IN"/>
        </w:rPr>
        <w:t> and </w:t>
      </w:r>
      <w:r w:rsidRPr="007406CC">
        <w:rPr>
          <w:rFonts w:ascii="Arial" w:eastAsia="Times New Roman" w:hAnsi="Arial" w:cs="Arial"/>
          <w:i/>
          <w:iCs/>
          <w:color w:val="40424E"/>
          <w:spacing w:val="2"/>
          <w:sz w:val="26"/>
          <w:szCs w:val="26"/>
          <w:bdr w:val="none" w:sz="0" w:space="0" w:color="auto" w:frame="1"/>
          <w:lang w:bidi="gu-IN"/>
        </w:rPr>
        <w:t>.xml</w:t>
      </w:r>
      <w:r w:rsidRPr="007406CC">
        <w:rPr>
          <w:rFonts w:ascii="Arial" w:eastAsia="Times New Roman" w:hAnsi="Arial" w:cs="Arial"/>
          <w:color w:val="40424E"/>
          <w:spacing w:val="2"/>
          <w:sz w:val="26"/>
          <w:szCs w:val="26"/>
          <w:lang w:bidi="gu-IN"/>
        </w:rPr>
        <w:t> files in the project. Simply put, a gradle takes all the source files (java and XML) and apply appropriate tools, e.g., converts the java files into dex files and compresses all of them into a single file known as apk that is actually used.</w:t>
      </w:r>
    </w:p>
    <w:p w:rsidR="00C927AB" w:rsidRPr="00C927AB" w:rsidRDefault="00C927AB" w:rsidP="00C927AB">
      <w:pPr>
        <w:shd w:val="clear" w:color="auto" w:fill="FFFFFF"/>
        <w:spacing w:after="0" w:line="240" w:lineRule="auto"/>
        <w:textAlignment w:val="baseline"/>
        <w:rPr>
          <w:rFonts w:ascii="Arial" w:eastAsia="Times New Roman" w:hAnsi="Arial" w:cs="Arial"/>
          <w:color w:val="40424E"/>
          <w:spacing w:val="2"/>
          <w:sz w:val="26"/>
          <w:szCs w:val="26"/>
          <w:lang w:bidi="gu-IN"/>
        </w:rPr>
      </w:pPr>
    </w:p>
    <w:p w:rsidR="00105E5D" w:rsidRPr="00105E5D" w:rsidRDefault="00105E5D" w:rsidP="00105E5D">
      <w:pPr>
        <w:tabs>
          <w:tab w:val="left" w:pos="6285"/>
        </w:tabs>
        <w:rPr>
          <w:b/>
          <w:bCs/>
          <w:color w:val="FF0000"/>
          <w:sz w:val="32"/>
          <w:szCs w:val="32"/>
        </w:rPr>
      </w:pPr>
      <w:r w:rsidRPr="00105E5D">
        <w:rPr>
          <w:b/>
          <w:bCs/>
          <w:color w:val="FF0000"/>
          <w:sz w:val="32"/>
          <w:szCs w:val="32"/>
          <w:highlight w:val="yellow"/>
        </w:rPr>
        <w:t>&gt; What is Gradle Files? :</w:t>
      </w:r>
      <w:r w:rsidRPr="00105E5D">
        <w:rPr>
          <w:b/>
          <w:bCs/>
          <w:color w:val="FF0000"/>
          <w:sz w:val="32"/>
          <w:szCs w:val="32"/>
        </w:rPr>
        <w:t xml:space="preserve"> </w:t>
      </w:r>
    </w:p>
    <w:p w:rsidR="00105E5D" w:rsidRDefault="00105E5D" w:rsidP="00F94FD3">
      <w:pPr>
        <w:tabs>
          <w:tab w:val="left" w:pos="1665"/>
        </w:tabs>
        <w:rPr>
          <w:rFonts w:ascii="Arial" w:hAnsi="Arial" w:cs="Arial"/>
          <w:color w:val="202124"/>
          <w:shd w:val="clear" w:color="auto" w:fill="FFFFFF"/>
        </w:rPr>
      </w:pPr>
      <w:r>
        <w:rPr>
          <w:rFonts w:ascii="Arial" w:hAnsi="Arial" w:cs="Arial"/>
          <w:b/>
          <w:bCs/>
          <w:color w:val="202124"/>
          <w:shd w:val="clear" w:color="auto" w:fill="FFFFFF"/>
        </w:rPr>
        <w:t>gradle files</w:t>
      </w:r>
      <w:r>
        <w:rPr>
          <w:rFonts w:ascii="Arial" w:hAnsi="Arial" w:cs="Arial"/>
          <w:color w:val="202124"/>
          <w:shd w:val="clear" w:color="auto" w:fill="FFFFFF"/>
        </w:rPr>
        <w:t> are the main script </w:t>
      </w:r>
      <w:r>
        <w:rPr>
          <w:rFonts w:ascii="Arial" w:hAnsi="Arial" w:cs="Arial"/>
          <w:b/>
          <w:bCs/>
          <w:color w:val="202124"/>
          <w:shd w:val="clear" w:color="auto" w:fill="FFFFFF"/>
        </w:rPr>
        <w:t>files</w:t>
      </w:r>
      <w:r>
        <w:rPr>
          <w:rFonts w:ascii="Arial" w:hAnsi="Arial" w:cs="Arial"/>
          <w:color w:val="202124"/>
          <w:shd w:val="clear" w:color="auto" w:fill="FFFFFF"/>
        </w:rPr>
        <w:t> for automating the tasks in an </w:t>
      </w:r>
      <w:r>
        <w:rPr>
          <w:rFonts w:ascii="Arial" w:hAnsi="Arial" w:cs="Arial"/>
          <w:b/>
          <w:bCs/>
          <w:color w:val="202124"/>
          <w:shd w:val="clear" w:color="auto" w:fill="FFFFFF"/>
        </w:rPr>
        <w:t>android</w:t>
      </w:r>
      <w:r>
        <w:rPr>
          <w:rFonts w:ascii="Arial" w:hAnsi="Arial" w:cs="Arial"/>
          <w:color w:val="202124"/>
          <w:shd w:val="clear" w:color="auto" w:fill="FFFFFF"/>
        </w:rPr>
        <w:t> project and are used by the </w:t>
      </w:r>
      <w:r>
        <w:rPr>
          <w:rFonts w:ascii="Arial" w:hAnsi="Arial" w:cs="Arial"/>
          <w:b/>
          <w:bCs/>
          <w:color w:val="202124"/>
          <w:shd w:val="clear" w:color="auto" w:fill="FFFFFF"/>
        </w:rPr>
        <w:t>Gradle</w:t>
      </w:r>
      <w:r>
        <w:rPr>
          <w:rFonts w:ascii="Arial" w:hAnsi="Arial" w:cs="Arial"/>
          <w:color w:val="202124"/>
          <w:shd w:val="clear" w:color="auto" w:fill="FFFFFF"/>
        </w:rPr>
        <w:t> for generating the APK from the source </w:t>
      </w:r>
      <w:r>
        <w:rPr>
          <w:rFonts w:ascii="Arial" w:hAnsi="Arial" w:cs="Arial"/>
          <w:b/>
          <w:bCs/>
          <w:color w:val="202124"/>
          <w:shd w:val="clear" w:color="auto" w:fill="FFFFFF"/>
        </w:rPr>
        <w:t>files</w:t>
      </w:r>
      <w:r>
        <w:rPr>
          <w:rFonts w:ascii="Arial" w:hAnsi="Arial" w:cs="Arial"/>
          <w:color w:val="202124"/>
          <w:shd w:val="clear" w:color="auto" w:fill="FFFFFF"/>
        </w:rPr>
        <w:t>.</w:t>
      </w:r>
    </w:p>
    <w:p w:rsidR="00105E5D" w:rsidRPr="00105E5D" w:rsidRDefault="00105E5D" w:rsidP="00105E5D">
      <w:pPr>
        <w:tabs>
          <w:tab w:val="left" w:pos="6285"/>
        </w:tabs>
        <w:rPr>
          <w:b/>
          <w:bCs/>
          <w:color w:val="FF0000"/>
          <w:sz w:val="32"/>
          <w:szCs w:val="32"/>
        </w:rPr>
      </w:pPr>
      <w:r w:rsidRPr="00105E5D">
        <w:rPr>
          <w:b/>
          <w:bCs/>
          <w:color w:val="FF0000"/>
          <w:sz w:val="32"/>
          <w:szCs w:val="32"/>
          <w:highlight w:val="yellow"/>
        </w:rPr>
        <w:t>&gt;</w:t>
      </w:r>
      <w:r>
        <w:rPr>
          <w:b/>
          <w:bCs/>
          <w:color w:val="FF0000"/>
          <w:sz w:val="32"/>
          <w:szCs w:val="32"/>
          <w:highlight w:val="yellow"/>
        </w:rPr>
        <w:t xml:space="preserve"> What is Build Process</w:t>
      </w:r>
      <w:r w:rsidRPr="00105E5D">
        <w:rPr>
          <w:b/>
          <w:bCs/>
          <w:color w:val="FF0000"/>
          <w:sz w:val="32"/>
          <w:szCs w:val="32"/>
          <w:highlight w:val="yellow"/>
        </w:rPr>
        <w:t>? :</w:t>
      </w:r>
      <w:r w:rsidRPr="00105E5D">
        <w:rPr>
          <w:b/>
          <w:bCs/>
          <w:color w:val="FF0000"/>
          <w:sz w:val="32"/>
          <w:szCs w:val="32"/>
        </w:rPr>
        <w:t xml:space="preserve"> </w:t>
      </w:r>
    </w:p>
    <w:p w:rsidR="00DF14A0" w:rsidRDefault="00105E5D" w:rsidP="00F94FD3">
      <w:pPr>
        <w:tabs>
          <w:tab w:val="left" w:pos="1665"/>
        </w:tabs>
        <w:rPr>
          <w:rFonts w:ascii="Arial" w:hAnsi="Arial" w:cs="Arial"/>
          <w:color w:val="202124"/>
          <w:shd w:val="clear" w:color="auto" w:fill="FFFFFF"/>
        </w:rPr>
      </w:pPr>
      <w:r>
        <w:rPr>
          <w:rFonts w:ascii="Arial" w:hAnsi="Arial" w:cs="Arial"/>
          <w:color w:val="202124"/>
          <w:shd w:val="clear" w:color="auto" w:fill="FFFFFF"/>
        </w:rPr>
        <w:t>The build process involves many tools and processes that convert your project into an Android Application Package (APK).</w:t>
      </w:r>
    </w:p>
    <w:p w:rsidR="00DF14A0" w:rsidRDefault="00DF14A0" w:rsidP="00F94FD3">
      <w:pPr>
        <w:tabs>
          <w:tab w:val="left" w:pos="1665"/>
        </w:tabs>
        <w:rPr>
          <w:rFonts w:ascii="Arial" w:hAnsi="Arial" w:cs="Arial"/>
          <w:color w:val="202124"/>
          <w:shd w:val="clear" w:color="auto" w:fill="FFFFFF"/>
        </w:rPr>
      </w:pPr>
    </w:p>
    <w:p w:rsidR="00DF14A0" w:rsidRPr="00DF14A0" w:rsidRDefault="00DF14A0" w:rsidP="00DF14A0">
      <w:pPr>
        <w:tabs>
          <w:tab w:val="left" w:pos="6285"/>
        </w:tabs>
        <w:rPr>
          <w:b/>
          <w:bCs/>
          <w:color w:val="FF0000"/>
          <w:sz w:val="32"/>
          <w:szCs w:val="32"/>
          <w:highlight w:val="yellow"/>
        </w:rPr>
      </w:pPr>
      <w:r w:rsidRPr="00DF14A0">
        <w:rPr>
          <w:b/>
          <w:bCs/>
          <w:color w:val="FF0000"/>
          <w:sz w:val="32"/>
          <w:szCs w:val="32"/>
          <w:highlight w:val="yellow"/>
        </w:rPr>
        <w:t>What are push notifications?</w:t>
      </w:r>
    </w:p>
    <w:p w:rsidR="00DF14A0" w:rsidRDefault="00DF14A0" w:rsidP="00DF14A0">
      <w:pPr>
        <w:pStyle w:val="NormalWeb"/>
        <w:shd w:val="clear" w:color="auto" w:fill="FFFFFF"/>
        <w:spacing w:before="0" w:beforeAutospacing="0" w:after="360" w:afterAutospacing="0"/>
        <w:rPr>
          <w:rFonts w:ascii="Arial" w:hAnsi="Arial" w:cs="Arial"/>
          <w:color w:val="020202"/>
          <w:sz w:val="27"/>
          <w:szCs w:val="27"/>
        </w:rPr>
      </w:pPr>
      <w:r>
        <w:rPr>
          <w:rFonts w:ascii="Arial" w:hAnsi="Arial" w:cs="Arial"/>
          <w:color w:val="020202"/>
          <w:sz w:val="27"/>
          <w:szCs w:val="27"/>
        </w:rPr>
        <w:t xml:space="preserve">A push notification is a message that pops up on a mobile device. App publishers can send them at any time; </w:t>
      </w:r>
      <w:r w:rsidRPr="00DF14A0">
        <w:rPr>
          <w:rFonts w:ascii="Arial" w:hAnsi="Arial" w:cs="Arial"/>
          <w:color w:val="020202"/>
          <w:sz w:val="27"/>
          <w:szCs w:val="27"/>
          <w:highlight w:val="yellow"/>
        </w:rPr>
        <w:t>users don’t have to be in the app or using their devices to receive them.</w:t>
      </w:r>
      <w:r>
        <w:rPr>
          <w:rFonts w:ascii="Arial" w:hAnsi="Arial" w:cs="Arial"/>
          <w:color w:val="020202"/>
          <w:sz w:val="27"/>
          <w:szCs w:val="27"/>
        </w:rPr>
        <w:t xml:space="preserve"> They can do a lot of things; for example, they can show the latest sports scores, get a user to take an action, such as downloading a coupon, or let a user know about an event, such as a flash sale.</w:t>
      </w:r>
    </w:p>
    <w:p w:rsidR="00DF14A0" w:rsidRDefault="00DF14A0" w:rsidP="00DF14A0">
      <w:pPr>
        <w:pStyle w:val="NormalWeb"/>
        <w:shd w:val="clear" w:color="auto" w:fill="FFFFFF"/>
        <w:spacing w:before="0" w:beforeAutospacing="0" w:after="360" w:afterAutospacing="0"/>
        <w:rPr>
          <w:rFonts w:ascii="Arial" w:hAnsi="Arial" w:cs="Arial"/>
          <w:color w:val="020202"/>
          <w:sz w:val="27"/>
          <w:szCs w:val="27"/>
        </w:rPr>
      </w:pPr>
      <w:r>
        <w:rPr>
          <w:rFonts w:ascii="Arial" w:hAnsi="Arial" w:cs="Arial"/>
          <w:color w:val="020202"/>
          <w:sz w:val="27"/>
          <w:szCs w:val="27"/>
        </w:rPr>
        <w:lastRenderedPageBreak/>
        <w:t xml:space="preserve">Push notifications look like SMS text messages and mobile alerts, but </w:t>
      </w:r>
      <w:r w:rsidRPr="00DF14A0">
        <w:rPr>
          <w:rFonts w:ascii="Arial" w:hAnsi="Arial" w:cs="Arial"/>
          <w:color w:val="020202"/>
          <w:sz w:val="27"/>
          <w:szCs w:val="27"/>
          <w:highlight w:val="yellow"/>
        </w:rPr>
        <w:t>they only reach users who have installed your app</w:t>
      </w:r>
      <w:r>
        <w:rPr>
          <w:rFonts w:ascii="Arial" w:hAnsi="Arial" w:cs="Arial"/>
          <w:color w:val="020202"/>
          <w:sz w:val="27"/>
          <w:szCs w:val="27"/>
        </w:rPr>
        <w:t>. Each mobile platform has support for push notifications — iOS, Android, Fire OS, Windows and BlackBerry all have their own services.</w:t>
      </w:r>
    </w:p>
    <w:p w:rsidR="00275000" w:rsidRPr="00275000" w:rsidRDefault="00275000" w:rsidP="00275000">
      <w:pPr>
        <w:tabs>
          <w:tab w:val="left" w:pos="6285"/>
        </w:tabs>
        <w:rPr>
          <w:b/>
          <w:bCs/>
          <w:color w:val="FF0000"/>
          <w:sz w:val="32"/>
          <w:szCs w:val="32"/>
          <w:highlight w:val="yellow"/>
        </w:rPr>
      </w:pPr>
      <w:r w:rsidRPr="00275000">
        <w:rPr>
          <w:b/>
          <w:bCs/>
          <w:color w:val="FF0000"/>
          <w:sz w:val="32"/>
          <w:szCs w:val="32"/>
          <w:highlight w:val="yellow"/>
        </w:rPr>
        <w:t>What are in-app notifications?</w:t>
      </w:r>
    </w:p>
    <w:p w:rsidR="00275000" w:rsidRDefault="00275000" w:rsidP="00275000">
      <w:pPr>
        <w:pStyle w:val="NormalWeb"/>
        <w:shd w:val="clear" w:color="auto" w:fill="FFFFFF"/>
        <w:spacing w:before="0" w:beforeAutospacing="0" w:after="480" w:afterAutospacing="0"/>
        <w:rPr>
          <w:rFonts w:ascii="Arial" w:hAnsi="Arial" w:cs="Arial"/>
          <w:color w:val="020202"/>
          <w:sz w:val="27"/>
          <w:szCs w:val="27"/>
        </w:rPr>
      </w:pPr>
      <w:r w:rsidRPr="00275000">
        <w:rPr>
          <w:rFonts w:ascii="Arial" w:hAnsi="Arial" w:cs="Arial"/>
          <w:color w:val="020202"/>
          <w:sz w:val="27"/>
          <w:szCs w:val="27"/>
        </w:rPr>
        <w:t xml:space="preserve">In-app notifications are messages that app creators can send to users </w:t>
      </w:r>
      <w:r w:rsidRPr="00275000">
        <w:rPr>
          <w:rFonts w:ascii="Arial" w:hAnsi="Arial" w:cs="Arial"/>
          <w:color w:val="020202"/>
          <w:sz w:val="27"/>
          <w:szCs w:val="27"/>
          <w:highlight w:val="yellow"/>
        </w:rPr>
        <w:t>within their app</w:t>
      </w:r>
      <w:r w:rsidRPr="00275000">
        <w:rPr>
          <w:rFonts w:ascii="Arial" w:hAnsi="Arial" w:cs="Arial"/>
          <w:color w:val="020202"/>
          <w:sz w:val="27"/>
          <w:szCs w:val="27"/>
        </w:rPr>
        <w:t>. They’re commonly used to direct users toward points of interest to boost usage, retention, and lifetime value (LTV). Used properly, in-app notifications help users find what they’re looking for and increase their satisfaction. Used improperly, they might encourage users to stop using your app.</w:t>
      </w:r>
    </w:p>
    <w:p w:rsidR="004F3897" w:rsidRDefault="004F3897" w:rsidP="00275000">
      <w:pPr>
        <w:pStyle w:val="NormalWeb"/>
        <w:shd w:val="clear" w:color="auto" w:fill="FFFFFF"/>
        <w:spacing w:before="0" w:beforeAutospacing="0" w:after="480" w:afterAutospacing="0"/>
        <w:rPr>
          <w:rFonts w:ascii="Arial" w:hAnsi="Arial" w:cs="Arial"/>
          <w:color w:val="020202"/>
          <w:sz w:val="27"/>
          <w:szCs w:val="27"/>
        </w:rPr>
      </w:pPr>
      <w:r w:rsidRPr="004F3897">
        <w:rPr>
          <w:rFonts w:ascii="Arial" w:hAnsi="Arial" w:cs="Arial"/>
          <w:color w:val="020202"/>
          <w:sz w:val="27"/>
          <w:szCs w:val="27"/>
        </w:rPr>
        <w:t>The content of these in-app notifications could include asking users to rate the app, asking users for push notification opt-ins, asking users for feedback etc..</w:t>
      </w:r>
    </w:p>
    <w:p w:rsidR="00275000" w:rsidRDefault="00275000" w:rsidP="00275000">
      <w:pPr>
        <w:pStyle w:val="NormalWeb"/>
        <w:shd w:val="clear" w:color="auto" w:fill="FFFFFF"/>
        <w:spacing w:before="0" w:beforeAutospacing="0" w:after="480" w:afterAutospacing="0"/>
        <w:rPr>
          <w:rFonts w:ascii="Arial" w:hAnsi="Arial" w:cs="Arial"/>
          <w:color w:val="020202"/>
          <w:sz w:val="27"/>
          <w:szCs w:val="27"/>
        </w:rPr>
      </w:pPr>
    </w:p>
    <w:p w:rsidR="00275000" w:rsidRDefault="00275000" w:rsidP="00275000">
      <w:pPr>
        <w:pStyle w:val="Heading2"/>
        <w:shd w:val="clear" w:color="auto" w:fill="FFFFFF"/>
        <w:spacing w:before="0" w:after="150"/>
        <w:rPr>
          <w:rFonts w:ascii="Helvetica" w:hAnsi="Helvetica"/>
          <w:color w:val="37383C"/>
          <w:sz w:val="29"/>
          <w:szCs w:val="29"/>
        </w:rPr>
      </w:pPr>
      <w:r>
        <w:rPr>
          <w:rFonts w:ascii="Helvetica" w:hAnsi="Helvetica"/>
          <w:color w:val="37383C"/>
          <w:sz w:val="29"/>
          <w:szCs w:val="29"/>
        </w:rPr>
        <w:t>Compare in-app notifications and push notifications:</w:t>
      </w:r>
    </w:p>
    <w:tbl>
      <w:tblPr>
        <w:tblW w:w="12000" w:type="dxa"/>
        <w:tblCellMar>
          <w:top w:w="15" w:type="dxa"/>
          <w:left w:w="15" w:type="dxa"/>
          <w:bottom w:w="15" w:type="dxa"/>
          <w:right w:w="15" w:type="dxa"/>
        </w:tblCellMar>
        <w:tblLook w:val="04A0" w:firstRow="1" w:lastRow="0" w:firstColumn="1" w:lastColumn="0" w:noHBand="0" w:noVBand="1"/>
      </w:tblPr>
      <w:tblGrid>
        <w:gridCol w:w="197"/>
        <w:gridCol w:w="6384"/>
        <w:gridCol w:w="5419"/>
      </w:tblGrid>
      <w:tr w:rsidR="00275000" w:rsidTr="00275000">
        <w:tc>
          <w:tcPr>
            <w:tcW w:w="0" w:type="auto"/>
            <w:tcBorders>
              <w:bottom w:val="single" w:sz="6" w:space="0" w:color="CCCCCC"/>
            </w:tcBorders>
            <w:tcMar>
              <w:top w:w="165" w:type="dxa"/>
              <w:left w:w="75" w:type="dxa"/>
              <w:bottom w:w="165" w:type="dxa"/>
              <w:right w:w="75" w:type="dxa"/>
            </w:tcMar>
            <w:vAlign w:val="center"/>
            <w:hideMark/>
          </w:tcPr>
          <w:p w:rsidR="00275000" w:rsidRDefault="00275000">
            <w:pPr>
              <w:rPr>
                <w:rFonts w:ascii="Helvetica" w:hAnsi="Helvetica"/>
                <w:color w:val="37383C"/>
                <w:sz w:val="29"/>
                <w:szCs w:val="29"/>
              </w:rPr>
            </w:pPr>
          </w:p>
        </w:tc>
        <w:tc>
          <w:tcPr>
            <w:tcW w:w="0" w:type="auto"/>
            <w:tcBorders>
              <w:bottom w:val="single" w:sz="6" w:space="0" w:color="CCCCCC"/>
            </w:tcBorders>
            <w:tcMar>
              <w:top w:w="165" w:type="dxa"/>
              <w:left w:w="75" w:type="dxa"/>
              <w:bottom w:w="165" w:type="dxa"/>
              <w:right w:w="75" w:type="dxa"/>
            </w:tcMar>
            <w:vAlign w:val="center"/>
            <w:hideMark/>
          </w:tcPr>
          <w:p w:rsidR="00275000" w:rsidRDefault="00275000">
            <w:pPr>
              <w:rPr>
                <w:b/>
                <w:bCs/>
                <w:sz w:val="24"/>
                <w:szCs w:val="24"/>
              </w:rPr>
            </w:pPr>
            <w:r>
              <w:rPr>
                <w:b/>
                <w:bCs/>
              </w:rPr>
              <w:t>In-app notification</w:t>
            </w:r>
          </w:p>
        </w:tc>
        <w:tc>
          <w:tcPr>
            <w:tcW w:w="0" w:type="auto"/>
            <w:tcBorders>
              <w:bottom w:val="single" w:sz="6" w:space="0" w:color="CCCCCC"/>
            </w:tcBorders>
            <w:tcMar>
              <w:top w:w="165" w:type="dxa"/>
              <w:left w:w="75" w:type="dxa"/>
              <w:bottom w:w="165" w:type="dxa"/>
              <w:right w:w="75" w:type="dxa"/>
            </w:tcMar>
            <w:vAlign w:val="center"/>
            <w:hideMark/>
          </w:tcPr>
          <w:p w:rsidR="00275000" w:rsidRDefault="00275000">
            <w:pPr>
              <w:rPr>
                <w:b/>
                <w:bCs/>
              </w:rPr>
            </w:pPr>
            <w:r>
              <w:rPr>
                <w:b/>
                <w:bCs/>
              </w:rPr>
              <w:t>Push notification</w:t>
            </w:r>
          </w:p>
        </w:tc>
      </w:tr>
      <w:tr w:rsidR="00275000" w:rsidTr="00275000">
        <w:tc>
          <w:tcPr>
            <w:tcW w:w="0" w:type="auto"/>
            <w:shd w:val="clear" w:color="auto" w:fill="F6FBFF"/>
            <w:tcMar>
              <w:top w:w="165" w:type="dxa"/>
              <w:left w:w="75" w:type="dxa"/>
              <w:bottom w:w="165" w:type="dxa"/>
              <w:right w:w="75" w:type="dxa"/>
            </w:tcMar>
            <w:vAlign w:val="center"/>
            <w:hideMark/>
          </w:tcPr>
          <w:p w:rsidR="00275000" w:rsidRDefault="00275000">
            <w:pPr>
              <w:rPr>
                <w:b/>
                <w:bCs/>
              </w:rPr>
            </w:pPr>
          </w:p>
        </w:tc>
        <w:tc>
          <w:tcPr>
            <w:tcW w:w="0" w:type="auto"/>
            <w:shd w:val="clear" w:color="auto" w:fill="F6FBFF"/>
            <w:tcMar>
              <w:top w:w="165" w:type="dxa"/>
              <w:left w:w="75" w:type="dxa"/>
              <w:bottom w:w="165" w:type="dxa"/>
              <w:right w:w="75" w:type="dxa"/>
            </w:tcMar>
            <w:vAlign w:val="center"/>
            <w:hideMark/>
          </w:tcPr>
          <w:p w:rsidR="00275000" w:rsidRDefault="00275000">
            <w:pPr>
              <w:rPr>
                <w:sz w:val="24"/>
                <w:szCs w:val="24"/>
              </w:rPr>
            </w:pPr>
            <w:r>
              <w:t>Inside of app</w:t>
            </w:r>
          </w:p>
        </w:tc>
        <w:tc>
          <w:tcPr>
            <w:tcW w:w="0" w:type="auto"/>
            <w:shd w:val="clear" w:color="auto" w:fill="F6FBFF"/>
            <w:tcMar>
              <w:top w:w="165" w:type="dxa"/>
              <w:left w:w="75" w:type="dxa"/>
              <w:bottom w:w="165" w:type="dxa"/>
              <w:right w:w="75" w:type="dxa"/>
            </w:tcMar>
            <w:vAlign w:val="center"/>
            <w:hideMark/>
          </w:tcPr>
          <w:p w:rsidR="00275000" w:rsidRDefault="00275000">
            <w:r>
              <w:t>Outside of app</w:t>
            </w:r>
          </w:p>
        </w:tc>
      </w:tr>
      <w:tr w:rsidR="00275000" w:rsidTr="00275000">
        <w:tc>
          <w:tcPr>
            <w:tcW w:w="0" w:type="auto"/>
            <w:tcMar>
              <w:top w:w="165" w:type="dxa"/>
              <w:left w:w="75" w:type="dxa"/>
              <w:bottom w:w="165" w:type="dxa"/>
              <w:right w:w="75" w:type="dxa"/>
            </w:tcMar>
            <w:vAlign w:val="center"/>
            <w:hideMark/>
          </w:tcPr>
          <w:p w:rsidR="00275000" w:rsidRDefault="00275000"/>
        </w:tc>
        <w:tc>
          <w:tcPr>
            <w:tcW w:w="0" w:type="auto"/>
            <w:tcMar>
              <w:top w:w="165" w:type="dxa"/>
              <w:left w:w="75" w:type="dxa"/>
              <w:bottom w:w="165" w:type="dxa"/>
              <w:right w:w="75" w:type="dxa"/>
            </w:tcMar>
            <w:vAlign w:val="center"/>
            <w:hideMark/>
          </w:tcPr>
          <w:p w:rsidR="00275000" w:rsidRDefault="00275000">
            <w:pPr>
              <w:rPr>
                <w:sz w:val="24"/>
                <w:szCs w:val="24"/>
              </w:rPr>
            </w:pPr>
            <w:r>
              <w:t>Guides users</w:t>
            </w:r>
          </w:p>
        </w:tc>
        <w:tc>
          <w:tcPr>
            <w:tcW w:w="0" w:type="auto"/>
            <w:tcMar>
              <w:top w:w="165" w:type="dxa"/>
              <w:left w:w="75" w:type="dxa"/>
              <w:bottom w:w="165" w:type="dxa"/>
              <w:right w:w="75" w:type="dxa"/>
            </w:tcMar>
            <w:vAlign w:val="center"/>
            <w:hideMark/>
          </w:tcPr>
          <w:p w:rsidR="00275000" w:rsidRDefault="00275000">
            <w:r>
              <w:t>Brings users to the app</w:t>
            </w:r>
          </w:p>
        </w:tc>
      </w:tr>
      <w:tr w:rsidR="00275000" w:rsidTr="00275000">
        <w:tc>
          <w:tcPr>
            <w:tcW w:w="0" w:type="auto"/>
            <w:shd w:val="clear" w:color="auto" w:fill="F6FBFF"/>
            <w:tcMar>
              <w:top w:w="165" w:type="dxa"/>
              <w:left w:w="75" w:type="dxa"/>
              <w:bottom w:w="165" w:type="dxa"/>
              <w:right w:w="75" w:type="dxa"/>
            </w:tcMar>
            <w:vAlign w:val="center"/>
            <w:hideMark/>
          </w:tcPr>
          <w:p w:rsidR="00275000" w:rsidRDefault="00275000"/>
        </w:tc>
        <w:tc>
          <w:tcPr>
            <w:tcW w:w="0" w:type="auto"/>
            <w:shd w:val="clear" w:color="auto" w:fill="F6FBFF"/>
            <w:tcMar>
              <w:top w:w="165" w:type="dxa"/>
              <w:left w:w="75" w:type="dxa"/>
              <w:bottom w:w="165" w:type="dxa"/>
              <w:right w:w="75" w:type="dxa"/>
            </w:tcMar>
            <w:vAlign w:val="center"/>
            <w:hideMark/>
          </w:tcPr>
          <w:p w:rsidR="00275000" w:rsidRDefault="00275000">
            <w:pPr>
              <w:rPr>
                <w:sz w:val="24"/>
                <w:szCs w:val="24"/>
              </w:rPr>
            </w:pPr>
            <w:r>
              <w:t>Only works when app is open</w:t>
            </w:r>
          </w:p>
        </w:tc>
        <w:tc>
          <w:tcPr>
            <w:tcW w:w="0" w:type="auto"/>
            <w:shd w:val="clear" w:color="auto" w:fill="F6FBFF"/>
            <w:tcMar>
              <w:top w:w="165" w:type="dxa"/>
              <w:left w:w="75" w:type="dxa"/>
              <w:bottom w:w="165" w:type="dxa"/>
              <w:right w:w="75" w:type="dxa"/>
            </w:tcMar>
            <w:vAlign w:val="center"/>
            <w:hideMark/>
          </w:tcPr>
          <w:p w:rsidR="00275000" w:rsidRDefault="00275000">
            <w:r>
              <w:t>Works any time</w:t>
            </w:r>
          </w:p>
        </w:tc>
      </w:tr>
      <w:tr w:rsidR="00275000" w:rsidTr="00275000">
        <w:tc>
          <w:tcPr>
            <w:tcW w:w="0" w:type="auto"/>
            <w:tcMar>
              <w:top w:w="165" w:type="dxa"/>
              <w:left w:w="75" w:type="dxa"/>
              <w:bottom w:w="165" w:type="dxa"/>
              <w:right w:w="75" w:type="dxa"/>
            </w:tcMar>
            <w:vAlign w:val="center"/>
            <w:hideMark/>
          </w:tcPr>
          <w:p w:rsidR="00275000" w:rsidRDefault="00275000"/>
        </w:tc>
        <w:tc>
          <w:tcPr>
            <w:tcW w:w="0" w:type="auto"/>
            <w:tcMar>
              <w:top w:w="165" w:type="dxa"/>
              <w:left w:w="75" w:type="dxa"/>
              <w:bottom w:w="165" w:type="dxa"/>
              <w:right w:w="75" w:type="dxa"/>
            </w:tcMar>
            <w:vAlign w:val="center"/>
            <w:hideMark/>
          </w:tcPr>
          <w:p w:rsidR="00275000" w:rsidRDefault="00275000">
            <w:pPr>
              <w:rPr>
                <w:sz w:val="24"/>
                <w:szCs w:val="24"/>
              </w:rPr>
            </w:pPr>
            <w:r>
              <w:t>Captive audience</w:t>
            </w:r>
          </w:p>
        </w:tc>
        <w:tc>
          <w:tcPr>
            <w:tcW w:w="0" w:type="auto"/>
            <w:tcMar>
              <w:top w:w="165" w:type="dxa"/>
              <w:left w:w="75" w:type="dxa"/>
              <w:bottom w:w="165" w:type="dxa"/>
              <w:right w:w="75" w:type="dxa"/>
            </w:tcMar>
            <w:vAlign w:val="center"/>
            <w:hideMark/>
          </w:tcPr>
          <w:p w:rsidR="00275000" w:rsidRDefault="00275000">
            <w:r>
              <w:t>Potentially disengaged audience</w:t>
            </w:r>
          </w:p>
        </w:tc>
      </w:tr>
      <w:tr w:rsidR="00275000" w:rsidTr="00275000">
        <w:tc>
          <w:tcPr>
            <w:tcW w:w="0" w:type="auto"/>
            <w:shd w:val="clear" w:color="auto" w:fill="F6FBFF"/>
            <w:tcMar>
              <w:top w:w="165" w:type="dxa"/>
              <w:left w:w="75" w:type="dxa"/>
              <w:bottom w:w="165" w:type="dxa"/>
              <w:right w:w="75" w:type="dxa"/>
            </w:tcMar>
            <w:vAlign w:val="center"/>
            <w:hideMark/>
          </w:tcPr>
          <w:p w:rsidR="00275000" w:rsidRDefault="00275000"/>
        </w:tc>
        <w:tc>
          <w:tcPr>
            <w:tcW w:w="0" w:type="auto"/>
            <w:shd w:val="clear" w:color="auto" w:fill="F6FBFF"/>
            <w:tcMar>
              <w:top w:w="165" w:type="dxa"/>
              <w:left w:w="75" w:type="dxa"/>
              <w:bottom w:w="165" w:type="dxa"/>
              <w:right w:w="75" w:type="dxa"/>
            </w:tcMar>
            <w:vAlign w:val="center"/>
            <w:hideMark/>
          </w:tcPr>
          <w:p w:rsidR="00275000" w:rsidRDefault="00275000">
            <w:pPr>
              <w:rPr>
                <w:sz w:val="24"/>
                <w:szCs w:val="24"/>
              </w:rPr>
            </w:pPr>
            <w:r>
              <w:t>Product teams control whether users can disable them</w:t>
            </w:r>
          </w:p>
        </w:tc>
        <w:tc>
          <w:tcPr>
            <w:tcW w:w="0" w:type="auto"/>
            <w:shd w:val="clear" w:color="auto" w:fill="F6FBFF"/>
            <w:tcMar>
              <w:top w:w="165" w:type="dxa"/>
              <w:left w:w="75" w:type="dxa"/>
              <w:bottom w:w="165" w:type="dxa"/>
              <w:right w:w="75" w:type="dxa"/>
            </w:tcMar>
            <w:vAlign w:val="center"/>
            <w:hideMark/>
          </w:tcPr>
          <w:p w:rsidR="00275000" w:rsidRDefault="00275000">
            <w:r>
              <w:t>Users always reserve the right to disable them</w:t>
            </w:r>
          </w:p>
        </w:tc>
      </w:tr>
    </w:tbl>
    <w:p w:rsidR="00275000" w:rsidRDefault="00275000" w:rsidP="00275000">
      <w:pPr>
        <w:pStyle w:val="NormalWeb"/>
        <w:shd w:val="clear" w:color="auto" w:fill="FFFFFF"/>
        <w:spacing w:before="0" w:beforeAutospacing="0" w:after="480" w:afterAutospacing="0"/>
        <w:rPr>
          <w:rFonts w:ascii="Arial" w:hAnsi="Arial" w:cs="Arial"/>
          <w:color w:val="020202"/>
          <w:sz w:val="27"/>
          <w:szCs w:val="27"/>
        </w:rPr>
      </w:pPr>
    </w:p>
    <w:p w:rsidR="00240CE3" w:rsidRPr="00240CE3" w:rsidRDefault="00240CE3" w:rsidP="00240CE3">
      <w:pPr>
        <w:shd w:val="clear" w:color="auto" w:fill="FFFFFF"/>
        <w:tabs>
          <w:tab w:val="left" w:pos="2505"/>
        </w:tabs>
        <w:spacing w:before="60" w:after="100" w:afterAutospacing="1" w:line="375" w:lineRule="atLeast"/>
        <w:rPr>
          <w:rFonts w:ascii="Verdana" w:hAnsi="Verdana"/>
          <w:b/>
          <w:bCs/>
          <w:color w:val="FF0000"/>
          <w:sz w:val="24"/>
          <w:szCs w:val="24"/>
        </w:rPr>
      </w:pPr>
      <w:r>
        <w:rPr>
          <w:rFonts w:ascii="Verdana" w:hAnsi="Verdana"/>
          <w:b/>
          <w:bCs/>
          <w:color w:val="FF0000"/>
          <w:sz w:val="24"/>
          <w:szCs w:val="24"/>
        </w:rPr>
        <w:t xml:space="preserve">Steps - </w:t>
      </w:r>
      <w:r w:rsidRPr="00240CE3">
        <w:rPr>
          <w:rFonts w:ascii="Verdana" w:hAnsi="Verdana"/>
          <w:b/>
          <w:bCs/>
          <w:color w:val="FF0000"/>
          <w:sz w:val="24"/>
          <w:szCs w:val="24"/>
        </w:rPr>
        <w:t>How to manually make widget</w:t>
      </w:r>
      <w:r>
        <w:rPr>
          <w:rFonts w:ascii="Verdana" w:hAnsi="Verdana"/>
          <w:b/>
          <w:bCs/>
          <w:color w:val="FF0000"/>
          <w:sz w:val="24"/>
          <w:szCs w:val="24"/>
        </w:rPr>
        <w:t>(on home screen)</w:t>
      </w:r>
      <w:r w:rsidRPr="00240CE3">
        <w:rPr>
          <w:rFonts w:ascii="Verdana" w:hAnsi="Verdana"/>
          <w:b/>
          <w:bCs/>
          <w:color w:val="FF0000"/>
          <w:sz w:val="24"/>
          <w:szCs w:val="24"/>
        </w:rPr>
        <w:t xml:space="preserve"> ?</w:t>
      </w:r>
    </w:p>
    <w:p w:rsid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r>
        <w:rPr>
          <w:rFonts w:ascii="Verdana" w:hAnsi="Verdana"/>
          <w:color w:val="000000"/>
          <w:sz w:val="21"/>
          <w:szCs w:val="21"/>
        </w:rPr>
        <w:t>- Right click on package &gt; New &gt; Widget &gt; App Widget.</w:t>
      </w:r>
    </w:p>
    <w:p w:rsid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r>
        <w:rPr>
          <w:rFonts w:ascii="Verdana" w:hAnsi="Verdana"/>
          <w:color w:val="000000"/>
          <w:sz w:val="21"/>
          <w:szCs w:val="21"/>
        </w:rPr>
        <w:t>- Create the layout resourse file for widget.</w:t>
      </w:r>
    </w:p>
    <w:p w:rsid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r>
        <w:rPr>
          <w:rFonts w:ascii="Verdana" w:hAnsi="Verdana"/>
          <w:color w:val="000000"/>
          <w:sz w:val="21"/>
          <w:szCs w:val="21"/>
        </w:rPr>
        <w:t>- Create new java class which extends AppWidgetProvider.</w:t>
      </w:r>
    </w:p>
    <w:p w:rsid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r>
        <w:rPr>
          <w:rFonts w:ascii="Verdana" w:hAnsi="Verdana"/>
          <w:color w:val="000000"/>
          <w:sz w:val="21"/>
          <w:szCs w:val="21"/>
        </w:rPr>
        <w:t>- Override onUpdate() method.</w:t>
      </w:r>
    </w:p>
    <w:p w:rsid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 Register a broadcast receiver in Manifest for app widget update.</w:t>
      </w:r>
    </w:p>
    <w:p w:rsidR="00240CE3" w:rsidRP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p>
    <w:p w:rsidR="00240CE3" w:rsidRPr="00240CE3" w:rsidRDefault="00240CE3" w:rsidP="00240CE3">
      <w:pPr>
        <w:shd w:val="clear" w:color="auto" w:fill="FFFFFF"/>
        <w:tabs>
          <w:tab w:val="left" w:pos="2505"/>
        </w:tabs>
        <w:spacing w:before="60" w:after="100" w:afterAutospacing="1" w:line="375" w:lineRule="atLeast"/>
        <w:rPr>
          <w:rFonts w:ascii="Verdana" w:hAnsi="Verdana"/>
          <w:b/>
          <w:bCs/>
          <w:color w:val="FF0000"/>
          <w:sz w:val="24"/>
          <w:szCs w:val="24"/>
        </w:rPr>
      </w:pPr>
      <w:r>
        <w:rPr>
          <w:rFonts w:ascii="Verdana" w:hAnsi="Verdana"/>
          <w:b/>
          <w:bCs/>
          <w:color w:val="FF0000"/>
          <w:sz w:val="24"/>
          <w:szCs w:val="24"/>
        </w:rPr>
        <w:t>What is MVP</w:t>
      </w:r>
      <w:r w:rsidRPr="00240CE3">
        <w:rPr>
          <w:rFonts w:ascii="Verdana" w:hAnsi="Verdana"/>
          <w:b/>
          <w:bCs/>
          <w:color w:val="FF0000"/>
          <w:sz w:val="24"/>
          <w:szCs w:val="24"/>
        </w:rPr>
        <w:t xml:space="preserve"> ?</w:t>
      </w:r>
    </w:p>
    <w:p w:rsidR="00240CE3" w:rsidRDefault="00240CE3" w:rsidP="00240CE3">
      <w:pPr>
        <w:shd w:val="clear" w:color="auto" w:fill="FFFFFF"/>
        <w:tabs>
          <w:tab w:val="left" w:pos="2505"/>
        </w:tabs>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Model–view–presenter (</w:t>
      </w:r>
      <w:r>
        <w:rPr>
          <w:rFonts w:ascii="Arial" w:hAnsi="Arial" w:cs="Arial"/>
          <w:b/>
          <w:bCs/>
          <w:color w:val="202124"/>
          <w:shd w:val="clear" w:color="auto" w:fill="FFFFFF"/>
        </w:rPr>
        <w:t>MVP</w:t>
      </w:r>
      <w:r>
        <w:rPr>
          <w:rFonts w:ascii="Arial" w:hAnsi="Arial" w:cs="Arial"/>
          <w:color w:val="202124"/>
          <w:shd w:val="clear" w:color="auto" w:fill="FFFFFF"/>
        </w:rPr>
        <w:t>) is a derivation of the model–view–controller (MVC) architectural pattern which mostly used for building user interfaces.</w:t>
      </w:r>
    </w:p>
    <w:p w:rsidR="00240CE3" w:rsidRDefault="00240CE3" w:rsidP="00240CE3">
      <w:pPr>
        <w:shd w:val="clear" w:color="auto" w:fill="FFFFFF"/>
        <w:tabs>
          <w:tab w:val="left" w:pos="2505"/>
        </w:tabs>
        <w:spacing w:before="60" w:after="100" w:afterAutospacing="1" w:line="375" w:lineRule="atLeast"/>
        <w:rPr>
          <w:rFonts w:ascii="Arial" w:hAnsi="Arial" w:cs="Arial"/>
          <w:color w:val="202124"/>
          <w:shd w:val="clear" w:color="auto" w:fill="FFFFFF"/>
        </w:rPr>
      </w:pPr>
      <w:r>
        <w:rPr>
          <w:rFonts w:ascii="Roboto" w:hAnsi="Roboto"/>
          <w:color w:val="1D1F20"/>
          <w:sz w:val="27"/>
          <w:szCs w:val="27"/>
          <w:shd w:val="clear" w:color="auto" w:fill="FFFFFF"/>
        </w:rPr>
        <w:t>MVVM stands for </w:t>
      </w:r>
      <w:r>
        <w:rPr>
          <w:rStyle w:val="Strong"/>
          <w:rFonts w:ascii="Roboto" w:hAnsi="Roboto"/>
          <w:color w:val="1D1F20"/>
          <w:sz w:val="27"/>
          <w:szCs w:val="27"/>
          <w:shd w:val="clear" w:color="auto" w:fill="FFFFFF"/>
        </w:rPr>
        <w:t>Model</w:t>
      </w:r>
      <w:r>
        <w:rPr>
          <w:rFonts w:ascii="Roboto" w:hAnsi="Roboto"/>
          <w:color w:val="1D1F20"/>
          <w:sz w:val="27"/>
          <w:szCs w:val="27"/>
          <w:shd w:val="clear" w:color="auto" w:fill="FFFFFF"/>
        </w:rPr>
        <w:t>, </w:t>
      </w:r>
      <w:r>
        <w:rPr>
          <w:rStyle w:val="Strong"/>
          <w:rFonts w:ascii="Roboto" w:hAnsi="Roboto"/>
          <w:color w:val="1D1F20"/>
          <w:sz w:val="27"/>
          <w:szCs w:val="27"/>
          <w:shd w:val="clear" w:color="auto" w:fill="FFFFFF"/>
        </w:rPr>
        <w:t>View</w:t>
      </w:r>
      <w:r>
        <w:rPr>
          <w:rFonts w:ascii="Roboto" w:hAnsi="Roboto"/>
          <w:color w:val="1D1F20"/>
          <w:sz w:val="27"/>
          <w:szCs w:val="27"/>
          <w:shd w:val="clear" w:color="auto" w:fill="FFFFFF"/>
        </w:rPr>
        <w:t>, </w:t>
      </w:r>
      <w:r>
        <w:rPr>
          <w:rStyle w:val="Strong"/>
          <w:rFonts w:ascii="Roboto" w:hAnsi="Roboto"/>
          <w:color w:val="1D1F20"/>
          <w:sz w:val="27"/>
          <w:szCs w:val="27"/>
          <w:shd w:val="clear" w:color="auto" w:fill="FFFFFF"/>
        </w:rPr>
        <w:t>ViewModel</w:t>
      </w:r>
      <w:r>
        <w:rPr>
          <w:rFonts w:ascii="Roboto" w:hAnsi="Roboto"/>
          <w:color w:val="1D1F20"/>
          <w:sz w:val="27"/>
          <w:szCs w:val="27"/>
          <w:shd w:val="clear" w:color="auto" w:fill="FFFFFF"/>
        </w:rPr>
        <w:t>.</w:t>
      </w:r>
    </w:p>
    <w:p w:rsidR="00240CE3" w:rsidRDefault="00240CE3" w:rsidP="00240CE3">
      <w:pPr>
        <w:shd w:val="clear" w:color="auto" w:fill="FFFFFF"/>
        <w:tabs>
          <w:tab w:val="left" w:pos="2505"/>
        </w:tabs>
        <w:spacing w:before="60" w:after="100" w:afterAutospacing="1" w:line="375" w:lineRule="atLeast"/>
        <w:rPr>
          <w:rFonts w:ascii="Verdana" w:hAnsi="Verdana"/>
          <w:color w:val="000000"/>
          <w:sz w:val="21"/>
          <w:szCs w:val="21"/>
        </w:rPr>
      </w:pPr>
      <w:r w:rsidRPr="00240CE3">
        <w:rPr>
          <w:rFonts w:ascii="Verdana" w:hAnsi="Verdana"/>
          <w:b/>
          <w:bCs/>
          <w:color w:val="FF0000"/>
          <w:sz w:val="24"/>
          <w:szCs w:val="24"/>
        </w:rPr>
        <w:t>Why do we need these patterns?</w:t>
      </w:r>
      <w:r>
        <w:rPr>
          <w:rFonts w:ascii="Roboto" w:hAnsi="Roboto"/>
          <w:color w:val="1D1F20"/>
          <w:sz w:val="27"/>
          <w:szCs w:val="27"/>
        </w:rPr>
        <w:br/>
        <w:t>Adding everything in a Single Activity or Fragment would lead to problems in testing and refactoring the code. Hence, the use of separation of code and clean architecture is recommended.</w:t>
      </w:r>
    </w:p>
    <w:p w:rsidR="00A32F48" w:rsidRDefault="00A32F48" w:rsidP="00F94FD3">
      <w:pPr>
        <w:tabs>
          <w:tab w:val="left" w:pos="1665"/>
        </w:tabs>
        <w:rPr>
          <w:rFonts w:ascii="Arial" w:eastAsia="Times New Roman" w:hAnsi="Arial" w:cs="Arial"/>
          <w:sz w:val="24"/>
          <w:szCs w:val="24"/>
          <w:lang w:bidi="gu-IN"/>
        </w:rPr>
      </w:pPr>
    </w:p>
    <w:tbl>
      <w:tblPr>
        <w:tblW w:w="11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3"/>
        <w:gridCol w:w="2835"/>
        <w:gridCol w:w="5237"/>
      </w:tblGrid>
      <w:tr w:rsidR="00286471" w:rsidRPr="00286471" w:rsidTr="00286471">
        <w:trPr>
          <w:trHeight w:val="720"/>
          <w:tblHeader/>
        </w:trPr>
        <w:tc>
          <w:tcPr>
            <w:tcW w:w="3823" w:type="dxa"/>
            <w:shd w:val="clear" w:color="auto" w:fill="FFFFFF"/>
            <w:vAlign w:val="center"/>
            <w:hideMark/>
          </w:tcPr>
          <w:p w:rsidR="00286471" w:rsidRPr="00286471" w:rsidRDefault="00286471" w:rsidP="00286471">
            <w:pPr>
              <w:spacing w:after="0" w:line="300" w:lineRule="atLeast"/>
              <w:rPr>
                <w:rFonts w:ascii="Roboto" w:eastAsia="Times New Roman" w:hAnsi="Roboto" w:cs="Times New Roman"/>
                <w:b/>
                <w:bCs/>
                <w:color w:val="FF0000"/>
                <w:sz w:val="28"/>
                <w:szCs w:val="28"/>
                <w:lang w:bidi="gu-IN"/>
              </w:rPr>
            </w:pPr>
            <w:r w:rsidRPr="00286471">
              <w:rPr>
                <w:rFonts w:ascii="Roboto" w:eastAsia="Times New Roman" w:hAnsi="Roboto" w:cs="Times New Roman"/>
                <w:b/>
                <w:bCs/>
                <w:color w:val="FF0000"/>
                <w:sz w:val="28"/>
                <w:szCs w:val="28"/>
                <w:lang w:bidi="gu-IN"/>
              </w:rPr>
              <w:t>Codename</w:t>
            </w:r>
          </w:p>
        </w:tc>
        <w:tc>
          <w:tcPr>
            <w:tcW w:w="2835" w:type="dxa"/>
            <w:shd w:val="clear" w:color="auto" w:fill="FFFFFF"/>
            <w:vAlign w:val="center"/>
            <w:hideMark/>
          </w:tcPr>
          <w:p w:rsidR="00286471" w:rsidRPr="00286471" w:rsidRDefault="00286471" w:rsidP="00286471">
            <w:pPr>
              <w:spacing w:after="0" w:line="300" w:lineRule="atLeast"/>
              <w:rPr>
                <w:rFonts w:ascii="Roboto" w:eastAsia="Times New Roman" w:hAnsi="Roboto" w:cs="Times New Roman"/>
                <w:b/>
                <w:bCs/>
                <w:color w:val="FF0000"/>
                <w:sz w:val="28"/>
                <w:szCs w:val="28"/>
                <w:lang w:bidi="gu-IN"/>
              </w:rPr>
            </w:pPr>
            <w:r w:rsidRPr="00286471">
              <w:rPr>
                <w:rFonts w:ascii="Roboto" w:eastAsia="Times New Roman" w:hAnsi="Roboto" w:cs="Times New Roman"/>
                <w:b/>
                <w:bCs/>
                <w:color w:val="FF0000"/>
                <w:sz w:val="28"/>
                <w:szCs w:val="28"/>
                <w:lang w:bidi="gu-IN"/>
              </w:rPr>
              <w:t>Version</w:t>
            </w:r>
          </w:p>
        </w:tc>
        <w:tc>
          <w:tcPr>
            <w:tcW w:w="5237" w:type="dxa"/>
            <w:shd w:val="clear" w:color="auto" w:fill="FFFFFF"/>
            <w:vAlign w:val="center"/>
            <w:hideMark/>
          </w:tcPr>
          <w:p w:rsidR="00286471" w:rsidRPr="00286471" w:rsidRDefault="00286471" w:rsidP="00286471">
            <w:pPr>
              <w:spacing w:after="0" w:line="300" w:lineRule="atLeast"/>
              <w:rPr>
                <w:rFonts w:ascii="Roboto" w:eastAsia="Times New Roman" w:hAnsi="Roboto" w:cs="Times New Roman"/>
                <w:b/>
                <w:bCs/>
                <w:color w:val="FF0000"/>
                <w:sz w:val="28"/>
                <w:szCs w:val="28"/>
                <w:lang w:bidi="gu-IN"/>
              </w:rPr>
            </w:pPr>
            <w:r w:rsidRPr="00286471">
              <w:rPr>
                <w:rFonts w:ascii="Roboto" w:eastAsia="Times New Roman" w:hAnsi="Roboto" w:cs="Times New Roman"/>
                <w:b/>
                <w:bCs/>
                <w:color w:val="FF0000"/>
                <w:sz w:val="28"/>
                <w:szCs w:val="28"/>
                <w:lang w:bidi="gu-IN"/>
              </w:rPr>
              <w:t>API level/NDK release</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Android11</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11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30</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Android10</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10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29</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Pie</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9</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28</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Oreo</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8.1.0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27</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Oreo</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8.0.0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26</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Nougat</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7.1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25</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Nougat</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7.0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24</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Marshmallow</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6.0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23</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Lollipop</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5.1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22</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Lollipop</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5.0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21</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KitKat</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4.4 - 4.4.4</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19</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Jelly Bean</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4.3.x</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18</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Jelly Bean</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4.2.x</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17</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Jelly Bean</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4.1.x</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16</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Ice Cream Sandwich</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4.0.3 - 4.0.4</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15, NDK 8</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Ice Cream Sandwich</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4.0.1 - 4.0.2</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14, NDK 7</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Honeycomb</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3.2.x</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13</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Honeycomb</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3.1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12, NDK 6</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Honeycomb</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3.0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11</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Gingerbread</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2.3.3 - 2.3.7</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10</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Gingerbread</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2.3 - 2.3.2</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9, NDK 5</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Froyo</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2.2.x</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8, NDK 4</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Eclair</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2.1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7, NDK 3</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Eclair</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2.0.1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6</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Eclair</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2.0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5</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lastRenderedPageBreak/>
              <w:t>Donut</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1.6</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4, NDK 2</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Cupcake</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1.5</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3, NDK 1</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(no codename)</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1.1</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2</w:t>
            </w:r>
          </w:p>
        </w:tc>
      </w:tr>
      <w:tr w:rsidR="00286471" w:rsidRPr="00286471" w:rsidTr="00286471">
        <w:tc>
          <w:tcPr>
            <w:tcW w:w="3823"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(no codename)</w:t>
            </w:r>
          </w:p>
        </w:tc>
        <w:tc>
          <w:tcPr>
            <w:tcW w:w="2835"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1.0</w:t>
            </w:r>
          </w:p>
        </w:tc>
        <w:tc>
          <w:tcPr>
            <w:tcW w:w="5237" w:type="dxa"/>
            <w:shd w:val="clear" w:color="auto" w:fill="FFFFFF"/>
            <w:hideMark/>
          </w:tcPr>
          <w:p w:rsidR="00286471" w:rsidRPr="00286471" w:rsidRDefault="00286471" w:rsidP="00286471">
            <w:pPr>
              <w:spacing w:after="0" w:line="300" w:lineRule="atLeast"/>
              <w:rPr>
                <w:rFonts w:ascii="Roboto" w:eastAsia="Times New Roman" w:hAnsi="Roboto" w:cs="Times New Roman"/>
                <w:color w:val="202124"/>
                <w:sz w:val="21"/>
                <w:szCs w:val="21"/>
                <w:lang w:bidi="gu-IN"/>
              </w:rPr>
            </w:pPr>
            <w:r w:rsidRPr="00286471">
              <w:rPr>
                <w:rFonts w:ascii="Roboto" w:eastAsia="Times New Roman" w:hAnsi="Roboto" w:cs="Times New Roman"/>
                <w:color w:val="202124"/>
                <w:sz w:val="21"/>
                <w:szCs w:val="21"/>
                <w:lang w:bidi="gu-IN"/>
              </w:rPr>
              <w:t>API level 1</w:t>
            </w:r>
          </w:p>
        </w:tc>
      </w:tr>
    </w:tbl>
    <w:p w:rsidR="00C802A7" w:rsidRDefault="00C802A7" w:rsidP="00F94FD3">
      <w:pPr>
        <w:tabs>
          <w:tab w:val="left" w:pos="1665"/>
        </w:tabs>
        <w:rPr>
          <w:rFonts w:ascii="Arial" w:eastAsia="Times New Roman" w:hAnsi="Arial" w:cs="Arial"/>
          <w:sz w:val="24"/>
          <w:szCs w:val="24"/>
          <w:lang w:bidi="gu-IN"/>
        </w:rPr>
      </w:pPr>
    </w:p>
    <w:p w:rsidR="00286471" w:rsidRPr="00DC59F6" w:rsidRDefault="00286471" w:rsidP="00F94FD3">
      <w:pPr>
        <w:tabs>
          <w:tab w:val="left" w:pos="1665"/>
        </w:tabs>
        <w:rPr>
          <w:rFonts w:ascii="Verdana" w:hAnsi="Verdana"/>
          <w:b/>
          <w:bCs/>
          <w:color w:val="FF0000"/>
          <w:sz w:val="28"/>
          <w:szCs w:val="28"/>
        </w:rPr>
      </w:pPr>
      <w:r w:rsidRPr="00DC59F6">
        <w:rPr>
          <w:rFonts w:ascii="Verdana" w:hAnsi="Verdana"/>
          <w:b/>
          <w:bCs/>
          <w:color w:val="FF0000"/>
          <w:sz w:val="28"/>
          <w:szCs w:val="28"/>
        </w:rPr>
        <w:t>What is API Level? </w:t>
      </w:r>
    </w:p>
    <w:p w:rsidR="00286471" w:rsidRDefault="00286471" w:rsidP="00F94FD3">
      <w:pPr>
        <w:tabs>
          <w:tab w:val="left" w:pos="1665"/>
        </w:tabs>
        <w:rPr>
          <w:rFonts w:ascii="Arial" w:hAnsi="Arial" w:cs="Arial"/>
          <w:color w:val="202124"/>
          <w:shd w:val="clear" w:color="auto" w:fill="FFFFFF"/>
        </w:rPr>
      </w:pPr>
      <w:r>
        <w:rPr>
          <w:rFonts w:ascii="Arial" w:hAnsi="Arial" w:cs="Arial"/>
          <w:b/>
          <w:bCs/>
          <w:color w:val="202124"/>
          <w:shd w:val="clear" w:color="auto" w:fill="FFFFFF"/>
        </w:rPr>
        <w:t>API Level</w:t>
      </w:r>
      <w:r>
        <w:rPr>
          <w:rFonts w:ascii="Arial" w:hAnsi="Arial" w:cs="Arial"/>
          <w:color w:val="202124"/>
          <w:shd w:val="clear" w:color="auto" w:fill="FFFFFF"/>
        </w:rPr>
        <w:t> is an integer value that uniquely identifies the framework </w:t>
      </w:r>
      <w:r>
        <w:rPr>
          <w:rFonts w:ascii="Arial" w:hAnsi="Arial" w:cs="Arial"/>
          <w:b/>
          <w:bCs/>
          <w:color w:val="202124"/>
          <w:shd w:val="clear" w:color="auto" w:fill="FFFFFF"/>
        </w:rPr>
        <w:t>API</w:t>
      </w:r>
      <w:r>
        <w:rPr>
          <w:rFonts w:ascii="Arial" w:hAnsi="Arial" w:cs="Arial"/>
          <w:color w:val="202124"/>
          <w:shd w:val="clear" w:color="auto" w:fill="FFFFFF"/>
        </w:rPr>
        <w:t> revision offered by a </w:t>
      </w:r>
      <w:r>
        <w:rPr>
          <w:rFonts w:ascii="Arial" w:hAnsi="Arial" w:cs="Arial"/>
          <w:b/>
          <w:bCs/>
          <w:color w:val="202124"/>
          <w:shd w:val="clear" w:color="auto" w:fill="FFFFFF"/>
        </w:rPr>
        <w:t>version</w:t>
      </w:r>
      <w:r>
        <w:rPr>
          <w:rFonts w:ascii="Arial" w:hAnsi="Arial" w:cs="Arial"/>
          <w:color w:val="202124"/>
          <w:shd w:val="clear" w:color="auto" w:fill="FFFFFF"/>
        </w:rPr>
        <w:t> of the </w:t>
      </w:r>
      <w:r>
        <w:rPr>
          <w:rFonts w:ascii="Arial" w:hAnsi="Arial" w:cs="Arial"/>
          <w:b/>
          <w:bCs/>
          <w:color w:val="202124"/>
          <w:shd w:val="clear" w:color="auto" w:fill="FFFFFF"/>
        </w:rPr>
        <w:t>Android</w:t>
      </w:r>
      <w:r>
        <w:rPr>
          <w:rFonts w:ascii="Arial" w:hAnsi="Arial" w:cs="Arial"/>
          <w:color w:val="202124"/>
          <w:shd w:val="clear" w:color="auto" w:fill="FFFFFF"/>
        </w:rPr>
        <w:t> platform. The </w:t>
      </w:r>
      <w:r>
        <w:rPr>
          <w:rFonts w:ascii="Arial" w:hAnsi="Arial" w:cs="Arial"/>
          <w:b/>
          <w:bCs/>
          <w:color w:val="202124"/>
          <w:shd w:val="clear" w:color="auto" w:fill="FFFFFF"/>
        </w:rPr>
        <w:t>Android</w:t>
      </w:r>
      <w:r>
        <w:rPr>
          <w:rFonts w:ascii="Arial" w:hAnsi="Arial" w:cs="Arial"/>
          <w:color w:val="202124"/>
          <w:shd w:val="clear" w:color="auto" w:fill="FFFFFF"/>
        </w:rPr>
        <w:t> platform provides a framework </w:t>
      </w:r>
      <w:r>
        <w:rPr>
          <w:rFonts w:ascii="Arial" w:hAnsi="Arial" w:cs="Arial"/>
          <w:b/>
          <w:bCs/>
          <w:color w:val="202124"/>
          <w:shd w:val="clear" w:color="auto" w:fill="FFFFFF"/>
        </w:rPr>
        <w:t>API</w:t>
      </w:r>
      <w:r>
        <w:rPr>
          <w:rFonts w:ascii="Arial" w:hAnsi="Arial" w:cs="Arial"/>
          <w:color w:val="202124"/>
          <w:shd w:val="clear" w:color="auto" w:fill="FFFFFF"/>
        </w:rPr>
        <w:t> that applications can use to interact with the underlying </w:t>
      </w:r>
      <w:r>
        <w:rPr>
          <w:rFonts w:ascii="Arial" w:hAnsi="Arial" w:cs="Arial"/>
          <w:b/>
          <w:bCs/>
          <w:color w:val="202124"/>
          <w:shd w:val="clear" w:color="auto" w:fill="FFFFFF"/>
        </w:rPr>
        <w:t>Android</w:t>
      </w:r>
      <w:r>
        <w:rPr>
          <w:rFonts w:ascii="Arial" w:hAnsi="Arial" w:cs="Arial"/>
          <w:color w:val="202124"/>
          <w:shd w:val="clear" w:color="auto" w:fill="FFFFFF"/>
        </w:rPr>
        <w:t> system.</w:t>
      </w:r>
    </w:p>
    <w:p w:rsidR="000D79B7" w:rsidRDefault="000D79B7" w:rsidP="00F94FD3">
      <w:pPr>
        <w:tabs>
          <w:tab w:val="left" w:pos="1665"/>
        </w:tabs>
        <w:rPr>
          <w:rFonts w:ascii="Arial" w:hAnsi="Arial" w:cs="Arial"/>
          <w:color w:val="202124"/>
          <w:shd w:val="clear" w:color="auto" w:fill="FFFFFF"/>
        </w:rPr>
      </w:pPr>
    </w:p>
    <w:p w:rsidR="007B735A" w:rsidRPr="00DC59F6" w:rsidRDefault="000D79B7" w:rsidP="007B735A">
      <w:pPr>
        <w:pStyle w:val="Heading3"/>
        <w:shd w:val="clear" w:color="auto" w:fill="FFFFFF"/>
        <w:ind w:right="-600"/>
        <w:rPr>
          <w:rFonts w:ascii="Verdana" w:eastAsiaTheme="minorHAnsi" w:hAnsi="Verdana" w:cstheme="minorBidi"/>
          <w:b/>
          <w:bCs/>
          <w:color w:val="FF0000"/>
          <w:sz w:val="28"/>
          <w:szCs w:val="28"/>
        </w:rPr>
      </w:pPr>
      <w:r w:rsidRPr="00DC59F6">
        <w:rPr>
          <w:rFonts w:ascii="Verdana" w:eastAsiaTheme="minorHAnsi" w:hAnsi="Verdana" w:cstheme="minorBidi"/>
          <w:b/>
          <w:bCs/>
          <w:color w:val="FF0000"/>
          <w:sz w:val="28"/>
          <w:szCs w:val="28"/>
        </w:rPr>
        <w:t>What is Runtime permissions ?</w:t>
      </w:r>
    </w:p>
    <w:p w:rsidR="000D79B7" w:rsidRDefault="000D79B7" w:rsidP="000D79B7">
      <w:pPr>
        <w:pStyle w:val="NormalWeb"/>
        <w:shd w:val="clear" w:color="auto" w:fill="FFFFFF"/>
        <w:spacing w:before="240" w:beforeAutospacing="0" w:after="240" w:afterAutospacing="0"/>
        <w:rPr>
          <w:rFonts w:ascii="Arial" w:hAnsi="Arial" w:cs="Arial"/>
          <w:color w:val="40424E"/>
          <w:spacing w:val="2"/>
          <w:sz w:val="26"/>
          <w:szCs w:val="26"/>
        </w:rPr>
      </w:pPr>
      <w:r w:rsidRPr="007B735A">
        <w:rPr>
          <w:rFonts w:ascii="Arial" w:hAnsi="Arial" w:cs="Arial"/>
          <w:color w:val="40424E"/>
          <w:spacing w:val="2"/>
          <w:sz w:val="26"/>
          <w:szCs w:val="26"/>
        </w:rPr>
        <w:t>Runtime permissions, also</w:t>
      </w:r>
      <w:r w:rsidR="007B735A">
        <w:rPr>
          <w:rFonts w:ascii="Arial" w:hAnsi="Arial" w:cs="Arial"/>
          <w:color w:val="40424E"/>
          <w:spacing w:val="2"/>
          <w:sz w:val="26"/>
          <w:szCs w:val="26"/>
        </w:rPr>
        <w:t xml:space="preserve"> known as dangerous permissions.</w:t>
      </w:r>
      <w:r w:rsidRPr="007B735A">
        <w:rPr>
          <w:rFonts w:ascii="Arial" w:hAnsi="Arial" w:cs="Arial"/>
          <w:color w:val="40424E"/>
          <w:spacing w:val="2"/>
          <w:sz w:val="26"/>
          <w:szCs w:val="26"/>
        </w:rPr>
        <w:t xml:space="preserve"> </w:t>
      </w:r>
      <w:r w:rsidR="007B735A" w:rsidRPr="007B735A">
        <w:rPr>
          <w:rFonts w:ascii="Arial" w:hAnsi="Arial" w:cs="Arial"/>
          <w:color w:val="40424E"/>
          <w:spacing w:val="2"/>
          <w:sz w:val="26"/>
          <w:szCs w:val="26"/>
        </w:rPr>
        <w:t xml:space="preserve">Dangerous permissions are permissions which could potentially affect the user's privacy or the device's operation. The user must explicitly agree to grant those permissions. These include accessing the camera, contacts, </w:t>
      </w:r>
      <w:r w:rsidR="00DC59F6">
        <w:rPr>
          <w:rFonts w:ascii="Arial" w:hAnsi="Arial" w:cs="Arial"/>
          <w:color w:val="40424E"/>
          <w:spacing w:val="2"/>
          <w:sz w:val="26"/>
          <w:szCs w:val="26"/>
        </w:rPr>
        <w:t xml:space="preserve">call, </w:t>
      </w:r>
      <w:r w:rsidR="007B735A" w:rsidRPr="007B735A">
        <w:rPr>
          <w:rFonts w:ascii="Arial" w:hAnsi="Arial" w:cs="Arial"/>
          <w:color w:val="40424E"/>
          <w:spacing w:val="2"/>
          <w:sz w:val="26"/>
          <w:szCs w:val="26"/>
        </w:rPr>
        <w:t>location, microphone, sensors, SMS,</w:t>
      </w:r>
      <w:bookmarkStart w:id="2" w:name="_GoBack"/>
      <w:bookmarkEnd w:id="2"/>
      <w:r w:rsidR="007B735A" w:rsidRPr="007B735A">
        <w:rPr>
          <w:rFonts w:ascii="Arial" w:hAnsi="Arial" w:cs="Arial"/>
          <w:color w:val="40424E"/>
          <w:spacing w:val="2"/>
          <w:sz w:val="26"/>
          <w:szCs w:val="26"/>
        </w:rPr>
        <w:t xml:space="preserve"> and storage.</w:t>
      </w:r>
    </w:p>
    <w:p w:rsidR="002B370D" w:rsidRDefault="007B735A" w:rsidP="007B735A">
      <w:pPr>
        <w:pStyle w:val="NormalWeb"/>
        <w:shd w:val="clear" w:color="auto" w:fill="FFFFFF"/>
        <w:spacing w:before="240" w:beforeAutospacing="0" w:after="240" w:afterAutospacing="0"/>
        <w:rPr>
          <w:rFonts w:ascii="Arial" w:hAnsi="Arial" w:cs="Arial"/>
          <w:color w:val="40424E"/>
          <w:spacing w:val="2"/>
          <w:sz w:val="26"/>
          <w:szCs w:val="26"/>
        </w:rPr>
      </w:pPr>
      <w:r w:rsidRPr="007B735A">
        <w:rPr>
          <w:rFonts w:ascii="Arial" w:hAnsi="Arial" w:cs="Arial"/>
          <w:color w:val="40424E"/>
          <w:spacing w:val="2"/>
          <w:sz w:val="26"/>
          <w:szCs w:val="26"/>
        </w:rPr>
        <w:t>If you declare any </w:t>
      </w:r>
      <w:hyperlink r:id="rId76" w:anchor="dangerous_permissions" w:history="1">
        <w:r w:rsidRPr="007B735A">
          <w:rPr>
            <w:rFonts w:ascii="Arial" w:hAnsi="Arial" w:cs="Arial"/>
            <w:color w:val="40424E"/>
            <w:spacing w:val="2"/>
            <w:sz w:val="26"/>
            <w:szCs w:val="26"/>
          </w:rPr>
          <w:t>dangerous permissions</w:t>
        </w:r>
      </w:hyperlink>
      <w:r w:rsidRPr="007B735A">
        <w:rPr>
          <w:rFonts w:ascii="Arial" w:hAnsi="Arial" w:cs="Arial"/>
          <w:color w:val="40424E"/>
          <w:spacing w:val="2"/>
          <w:sz w:val="26"/>
          <w:szCs w:val="26"/>
        </w:rPr>
        <w:t>, and if your app is installed on a device that runs Android 6.0 (API level 23, Marshmallow) or higher, you must request the dangerous permissions at runtime</w:t>
      </w:r>
      <w:r w:rsidR="00CB63F7">
        <w:rPr>
          <w:rFonts w:ascii="Arial" w:hAnsi="Arial" w:cs="Arial"/>
          <w:color w:val="40424E"/>
          <w:spacing w:val="2"/>
          <w:sz w:val="26"/>
          <w:szCs w:val="26"/>
        </w:rPr>
        <w:t xml:space="preserve"> (in addition of design time)</w:t>
      </w:r>
      <w:r w:rsidRPr="007B735A">
        <w:rPr>
          <w:rFonts w:ascii="Arial" w:hAnsi="Arial" w:cs="Arial"/>
          <w:color w:val="40424E"/>
          <w:spacing w:val="2"/>
          <w:sz w:val="26"/>
          <w:szCs w:val="26"/>
        </w:rPr>
        <w:t>.</w:t>
      </w:r>
    </w:p>
    <w:p w:rsidR="002B370D" w:rsidRPr="002B370D" w:rsidRDefault="002B370D" w:rsidP="007B735A">
      <w:pPr>
        <w:pStyle w:val="NormalWeb"/>
        <w:shd w:val="clear" w:color="auto" w:fill="FFFFFF"/>
        <w:spacing w:before="240" w:beforeAutospacing="0" w:after="240" w:afterAutospacing="0"/>
        <w:rPr>
          <w:rFonts w:ascii="Verdana" w:eastAsiaTheme="minorHAnsi" w:hAnsi="Verdana" w:cstheme="minorBidi"/>
          <w:b/>
          <w:bCs/>
          <w:color w:val="FF0000"/>
          <w:sz w:val="28"/>
          <w:szCs w:val="28"/>
          <w:lang w:bidi="ar-SA"/>
        </w:rPr>
      </w:pPr>
      <w:r w:rsidRPr="002B370D">
        <w:rPr>
          <w:rFonts w:ascii="Verdana" w:eastAsiaTheme="minorHAnsi" w:hAnsi="Verdana" w:cstheme="minorBidi"/>
          <w:b/>
          <w:bCs/>
          <w:color w:val="FF0000"/>
          <w:sz w:val="28"/>
          <w:szCs w:val="28"/>
          <w:lang w:bidi="ar-SA"/>
        </w:rPr>
        <w:t>What is Admin Panel ?</w:t>
      </w:r>
    </w:p>
    <w:p w:rsidR="007B735A" w:rsidRDefault="002B370D" w:rsidP="000D79B7">
      <w:pPr>
        <w:pStyle w:val="NormalWeb"/>
        <w:shd w:val="clear" w:color="auto" w:fill="FFFFFF"/>
        <w:spacing w:before="240" w:beforeAutospacing="0" w:after="240" w:afterAutospacing="0"/>
        <w:rPr>
          <w:rFonts w:ascii="Arial" w:hAnsi="Arial" w:cs="Arial"/>
          <w:color w:val="40424E"/>
          <w:spacing w:val="2"/>
          <w:sz w:val="26"/>
          <w:szCs w:val="26"/>
        </w:rPr>
      </w:pPr>
      <w:r>
        <w:rPr>
          <w:rFonts w:ascii="Arial" w:hAnsi="Arial" w:cs="Arial"/>
          <w:color w:val="202124"/>
          <w:shd w:val="clear" w:color="auto" w:fill="FFFFFF"/>
        </w:rPr>
        <w:t>T</w:t>
      </w:r>
      <w:r w:rsidRPr="002B370D">
        <w:rPr>
          <w:rFonts w:ascii="Arial" w:hAnsi="Arial" w:cs="Arial"/>
          <w:color w:val="40424E"/>
          <w:spacing w:val="2"/>
          <w:sz w:val="26"/>
          <w:szCs w:val="26"/>
        </w:rPr>
        <w:t>he administration panel (or just Admin) is the interface used by all web based companies to manipulate their App's data and follow their business metrics (KPIs). Operations teams constantly use it to enter and update data in their App.</w:t>
      </w:r>
    </w:p>
    <w:p w:rsidR="00082FAE" w:rsidRDefault="00082FAE" w:rsidP="00082FAE">
      <w:pPr>
        <w:pStyle w:val="NormalWeb"/>
        <w:shd w:val="clear" w:color="auto" w:fill="FFFFFF"/>
        <w:spacing w:before="240" w:beforeAutospacing="0" w:after="240" w:afterAutospacing="0"/>
        <w:rPr>
          <w:rFonts w:ascii="Arial" w:hAnsi="Arial" w:cs="Arial"/>
          <w:color w:val="40424E"/>
          <w:spacing w:val="2"/>
          <w:sz w:val="26"/>
          <w:szCs w:val="26"/>
        </w:rPr>
      </w:pPr>
    </w:p>
    <w:p w:rsidR="00C54573" w:rsidRDefault="00082FAE" w:rsidP="00082FAE">
      <w:pPr>
        <w:pStyle w:val="NormalWeb"/>
        <w:shd w:val="clear" w:color="auto" w:fill="FFFFFF"/>
        <w:spacing w:before="240" w:beforeAutospacing="0" w:after="240" w:afterAutospacing="0"/>
        <w:rPr>
          <w:rFonts w:ascii="Verdana" w:eastAsiaTheme="minorHAnsi" w:hAnsi="Verdana" w:cstheme="minorBidi"/>
          <w:b/>
          <w:bCs/>
          <w:color w:val="FF0000"/>
          <w:sz w:val="28"/>
          <w:szCs w:val="28"/>
          <w:lang w:bidi="ar-SA"/>
        </w:rPr>
      </w:pPr>
      <w:r w:rsidRPr="00082FAE">
        <w:rPr>
          <w:rFonts w:ascii="Verdana" w:eastAsiaTheme="minorHAnsi" w:hAnsi="Verdana" w:cstheme="minorBidi"/>
          <w:b/>
          <w:bCs/>
          <w:color w:val="FF0000"/>
          <w:sz w:val="28"/>
          <w:szCs w:val="28"/>
          <w:lang w:bidi="ar-SA"/>
        </w:rPr>
        <w:t>Difference betn JVM, JRE &amp; JDK</w:t>
      </w:r>
      <w:r w:rsidRPr="002B370D">
        <w:rPr>
          <w:rFonts w:ascii="Verdana" w:eastAsiaTheme="minorHAnsi" w:hAnsi="Verdana" w:cstheme="minorBidi"/>
          <w:b/>
          <w:bCs/>
          <w:color w:val="FF0000"/>
          <w:sz w:val="28"/>
          <w:szCs w:val="28"/>
          <w:lang w:bidi="ar-SA"/>
        </w:rPr>
        <w:t xml:space="preserve"> ?</w:t>
      </w:r>
    </w:p>
    <w:p w:rsidR="00C54573" w:rsidRDefault="00C54573" w:rsidP="00082FAE">
      <w:pPr>
        <w:pStyle w:val="NormalWeb"/>
        <w:shd w:val="clear" w:color="auto" w:fill="FFFFFF"/>
        <w:spacing w:before="240" w:beforeAutospacing="0" w:after="240" w:afterAutospacing="0"/>
        <w:rPr>
          <w:rFonts w:ascii="Verdana" w:eastAsiaTheme="minorHAnsi" w:hAnsi="Verdana" w:cstheme="minorBidi"/>
          <w:b/>
          <w:bCs/>
          <w:color w:val="FF0000"/>
          <w:sz w:val="28"/>
          <w:szCs w:val="28"/>
          <w:lang w:bidi="ar-SA"/>
        </w:rPr>
      </w:pPr>
      <w:r>
        <w:rPr>
          <w:noProof/>
        </w:rPr>
        <w:lastRenderedPageBreak/>
        <w:drawing>
          <wp:inline distT="0" distB="0" distL="0" distR="0">
            <wp:extent cx="4629150" cy="4010025"/>
            <wp:effectExtent l="0" t="0" r="0" b="9525"/>
            <wp:docPr id="17" name="Picture 17" descr="https://www.guru99.com/images/2/022220_0635_JDKvsJREvs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2/022220_0635_JDKvsJREvsJ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29150" cy="4010025"/>
                    </a:xfrm>
                    <a:prstGeom prst="rect">
                      <a:avLst/>
                    </a:prstGeom>
                    <a:noFill/>
                    <a:ln>
                      <a:noFill/>
                    </a:ln>
                  </pic:spPr>
                </pic:pic>
              </a:graphicData>
            </a:graphic>
          </wp:inline>
        </w:drawing>
      </w:r>
    </w:p>
    <w:p w:rsidR="00C54573" w:rsidRDefault="00C54573" w:rsidP="00082FAE">
      <w:pPr>
        <w:pStyle w:val="NormalWeb"/>
        <w:shd w:val="clear" w:color="auto" w:fill="FFFFFF"/>
        <w:spacing w:before="240" w:beforeAutospacing="0" w:after="240" w:afterAutospacing="0"/>
        <w:rPr>
          <w:rFonts w:ascii="Verdana" w:eastAsiaTheme="minorHAnsi" w:hAnsi="Verdana" w:cstheme="minorBidi"/>
          <w:b/>
          <w:bCs/>
          <w:color w:val="FF0000"/>
          <w:sz w:val="28"/>
          <w:szCs w:val="28"/>
          <w:lang w:bidi="ar-SA"/>
        </w:rPr>
      </w:pPr>
    </w:p>
    <w:p w:rsidR="00082FAE" w:rsidRPr="0078372E" w:rsidRDefault="00082FAE" w:rsidP="00082FAE">
      <w:pPr>
        <w:pStyle w:val="NormalWeb"/>
        <w:shd w:val="clear" w:color="auto" w:fill="FFFFFF"/>
        <w:spacing w:before="240" w:beforeAutospacing="0" w:after="240" w:afterAutospacing="0"/>
        <w:rPr>
          <w:rFonts w:ascii="Verdana" w:eastAsiaTheme="minorHAnsi" w:hAnsi="Verdana" w:cstheme="minorBidi"/>
          <w:b/>
          <w:bCs/>
          <w:color w:val="FF0000"/>
          <w:lang w:bidi="ar-SA"/>
        </w:rPr>
      </w:pPr>
      <w:r w:rsidRPr="0078372E">
        <w:rPr>
          <w:rFonts w:ascii="Verdana" w:eastAsiaTheme="minorHAnsi" w:hAnsi="Verdana" w:cstheme="minorBidi"/>
          <w:b/>
          <w:bCs/>
          <w:color w:val="FF0000"/>
          <w:lang w:bidi="ar-SA"/>
        </w:rPr>
        <w:t>JVM :</w:t>
      </w:r>
    </w:p>
    <w:p w:rsidR="00082FAE" w:rsidRDefault="00082FAE" w:rsidP="00082FAE">
      <w:pPr>
        <w:pStyle w:val="NormalWeb"/>
        <w:shd w:val="clear" w:color="auto" w:fill="FFFFFF"/>
        <w:spacing w:before="240" w:beforeAutospacing="0" w:after="24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JVM (Java Virtual Machine) is an abstract machine. It is called a virtual machine because it doesn't physically exist. It is a specification that provides a runtime environment in which Java bytecode can be converted into machine code. </w:t>
      </w:r>
      <w:r w:rsidR="00C54573" w:rsidRPr="00C54573">
        <w:rPr>
          <w:rFonts w:ascii="Verdana" w:hAnsi="Verdana"/>
          <w:color w:val="000000"/>
          <w:sz w:val="21"/>
          <w:szCs w:val="21"/>
          <w:shd w:val="clear" w:color="auto" w:fill="FFFFFF"/>
        </w:rPr>
        <w:t>JVM is a part of Java Run Environment (JRE).</w:t>
      </w:r>
    </w:p>
    <w:p w:rsidR="00082FAE" w:rsidRPr="00082FAE" w:rsidRDefault="00082FAE" w:rsidP="00082FAE">
      <w:pPr>
        <w:shd w:val="clear" w:color="auto" w:fill="FFFFFF"/>
        <w:spacing w:before="100" w:beforeAutospacing="1" w:after="100" w:afterAutospacing="1" w:line="240" w:lineRule="auto"/>
        <w:rPr>
          <w:rFonts w:ascii="Verdana" w:eastAsia="Times New Roman" w:hAnsi="Verdana" w:cs="Times New Roman"/>
          <w:color w:val="000000"/>
          <w:sz w:val="21"/>
          <w:szCs w:val="21"/>
          <w:lang w:bidi="gu-IN"/>
        </w:rPr>
      </w:pPr>
      <w:r w:rsidRPr="00082FAE">
        <w:rPr>
          <w:rFonts w:ascii="Verdana" w:eastAsia="Times New Roman" w:hAnsi="Verdana" w:cs="Times New Roman"/>
          <w:color w:val="000000"/>
          <w:sz w:val="21"/>
          <w:szCs w:val="21"/>
          <w:lang w:bidi="gu-IN"/>
        </w:rPr>
        <w:t>The JVM performs the following main tasks:</w:t>
      </w:r>
    </w:p>
    <w:p w:rsidR="00082FAE" w:rsidRPr="00082FAE" w:rsidRDefault="00082FAE" w:rsidP="00082FAE">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082FAE">
        <w:rPr>
          <w:rFonts w:ascii="Verdana" w:eastAsia="Times New Roman" w:hAnsi="Verdana" w:cs="Times New Roman"/>
          <w:color w:val="000000"/>
          <w:sz w:val="21"/>
          <w:szCs w:val="21"/>
          <w:lang w:bidi="gu-IN"/>
        </w:rPr>
        <w:t>Loads code</w:t>
      </w:r>
    </w:p>
    <w:p w:rsidR="00082FAE" w:rsidRPr="00082FAE" w:rsidRDefault="00082FAE" w:rsidP="00082FAE">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082FAE">
        <w:rPr>
          <w:rFonts w:ascii="Verdana" w:eastAsia="Times New Roman" w:hAnsi="Verdana" w:cs="Times New Roman"/>
          <w:color w:val="000000"/>
          <w:sz w:val="21"/>
          <w:szCs w:val="21"/>
          <w:lang w:bidi="gu-IN"/>
        </w:rPr>
        <w:t>Verifies code</w:t>
      </w:r>
    </w:p>
    <w:p w:rsidR="00082FAE" w:rsidRPr="00082FAE" w:rsidRDefault="00082FAE" w:rsidP="00082FAE">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082FAE">
        <w:rPr>
          <w:rFonts w:ascii="Verdana" w:eastAsia="Times New Roman" w:hAnsi="Verdana" w:cs="Times New Roman"/>
          <w:color w:val="000000"/>
          <w:sz w:val="21"/>
          <w:szCs w:val="21"/>
          <w:lang w:bidi="gu-IN"/>
        </w:rPr>
        <w:t>Executes code</w:t>
      </w:r>
    </w:p>
    <w:p w:rsidR="00082FAE" w:rsidRDefault="00082FAE" w:rsidP="00082FAE">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bidi="gu-IN"/>
        </w:rPr>
      </w:pPr>
      <w:r w:rsidRPr="00082FAE">
        <w:rPr>
          <w:rFonts w:ascii="Verdana" w:eastAsia="Times New Roman" w:hAnsi="Verdana" w:cs="Times New Roman"/>
          <w:color w:val="000000"/>
          <w:sz w:val="21"/>
          <w:szCs w:val="21"/>
          <w:lang w:bidi="gu-IN"/>
        </w:rPr>
        <w:t>Provides runtime environment</w:t>
      </w:r>
    </w:p>
    <w:p w:rsidR="00C54573" w:rsidRPr="0078372E" w:rsidRDefault="00C54573" w:rsidP="00C54573">
      <w:pPr>
        <w:pStyle w:val="NormalWeb"/>
        <w:shd w:val="clear" w:color="auto" w:fill="FFFFFF"/>
        <w:spacing w:before="240" w:beforeAutospacing="0" w:after="240" w:afterAutospacing="0"/>
        <w:rPr>
          <w:rFonts w:ascii="Verdana" w:eastAsiaTheme="minorHAnsi" w:hAnsi="Verdana" w:cstheme="minorBidi"/>
          <w:b/>
          <w:bCs/>
          <w:color w:val="FF0000"/>
          <w:lang w:bidi="ar-SA"/>
        </w:rPr>
      </w:pPr>
      <w:r w:rsidRPr="0078372E">
        <w:rPr>
          <w:rFonts w:ascii="Verdana" w:eastAsiaTheme="minorHAnsi" w:hAnsi="Verdana" w:cstheme="minorBidi"/>
          <w:b/>
          <w:bCs/>
          <w:color w:val="FF0000"/>
          <w:lang w:bidi="ar-SA"/>
        </w:rPr>
        <w:t>JRE :</w:t>
      </w:r>
    </w:p>
    <w:p w:rsidR="00C54573" w:rsidRPr="00082FAE" w:rsidRDefault="00C54573" w:rsidP="00C54573">
      <w:p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lang w:bidi="gu-IN"/>
        </w:rPr>
      </w:pPr>
      <w:r w:rsidRPr="00C54573">
        <w:rPr>
          <w:rFonts w:ascii="Verdana" w:eastAsia="Times New Roman" w:hAnsi="Verdana" w:cs="Times New Roman"/>
          <w:color w:val="000000"/>
          <w:sz w:val="21"/>
          <w:szCs w:val="21"/>
          <w:shd w:val="clear" w:color="auto" w:fill="FFFFFF"/>
          <w:lang w:bidi="gu-IN"/>
        </w:rPr>
        <w:t>JRE (Java Runtime Environment) is a software package that provides Java class libraries, Java Virtual Machine (JVM), and other components that are required to run Java applications.</w:t>
      </w:r>
    </w:p>
    <w:p w:rsidR="0078372E" w:rsidRPr="0078372E" w:rsidRDefault="0078372E" w:rsidP="0078372E">
      <w:pPr>
        <w:pStyle w:val="NormalWeb"/>
        <w:shd w:val="clear" w:color="auto" w:fill="FFFFFF"/>
        <w:spacing w:before="240" w:beforeAutospacing="0" w:after="240" w:afterAutospacing="0"/>
        <w:rPr>
          <w:rFonts w:ascii="Verdana" w:eastAsiaTheme="minorHAnsi" w:hAnsi="Verdana" w:cstheme="minorBidi"/>
          <w:b/>
          <w:bCs/>
          <w:color w:val="FF0000"/>
          <w:lang w:bidi="ar-SA"/>
        </w:rPr>
      </w:pPr>
      <w:r w:rsidRPr="0078372E">
        <w:rPr>
          <w:rFonts w:ascii="Verdana" w:eastAsiaTheme="minorHAnsi" w:hAnsi="Verdana" w:cstheme="minorBidi"/>
          <w:b/>
          <w:bCs/>
          <w:color w:val="FF0000"/>
          <w:lang w:bidi="ar-SA"/>
        </w:rPr>
        <w:t>JDK :</w:t>
      </w:r>
    </w:p>
    <w:p w:rsidR="0078372E" w:rsidRDefault="0078372E" w:rsidP="0078372E">
      <w:pPr>
        <w:pStyle w:val="NormalWeb"/>
        <w:shd w:val="clear" w:color="auto" w:fill="FFFFFF"/>
        <w:spacing w:before="240" w:beforeAutospacing="0" w:after="24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JDK is an acronym for Java Development Kit. The Java Development Kit (JDK) is a software development environment which is used to develop Java applications and </w:t>
      </w:r>
      <w:hyperlink r:id="rId78" w:history="1">
        <w:r>
          <w:rPr>
            <w:rStyle w:val="Hyperlink"/>
            <w:rFonts w:ascii="Verdana" w:hAnsi="Verdana"/>
            <w:color w:val="008000"/>
            <w:sz w:val="21"/>
            <w:szCs w:val="21"/>
            <w:shd w:val="clear" w:color="auto" w:fill="FFFFFF"/>
          </w:rPr>
          <w:t>applets</w:t>
        </w:r>
      </w:hyperlink>
      <w:r>
        <w:rPr>
          <w:rFonts w:ascii="Verdana" w:hAnsi="Verdana"/>
          <w:color w:val="000000"/>
          <w:sz w:val="21"/>
          <w:szCs w:val="21"/>
          <w:shd w:val="clear" w:color="auto" w:fill="FFFFFF"/>
        </w:rPr>
        <w:t xml:space="preserve">. It physically exists. </w:t>
      </w:r>
    </w:p>
    <w:p w:rsidR="00082FAE" w:rsidRDefault="0078372E" w:rsidP="00082FAE">
      <w:pPr>
        <w:pStyle w:val="NormalWeb"/>
        <w:shd w:val="clear" w:color="auto" w:fill="FFFFFF"/>
        <w:spacing w:before="240" w:beforeAutospacing="0" w:after="240" w:afterAutospacing="0"/>
        <w:rPr>
          <w:rFonts w:ascii="Verdana" w:hAnsi="Verdana"/>
          <w:color w:val="000000"/>
          <w:sz w:val="21"/>
          <w:szCs w:val="21"/>
          <w:shd w:val="clear" w:color="auto" w:fill="FFFFFF"/>
        </w:rPr>
      </w:pPr>
      <w:r w:rsidRPr="0078372E">
        <w:rPr>
          <w:rFonts w:ascii="Verdana" w:hAnsi="Verdana"/>
          <w:color w:val="000000"/>
          <w:sz w:val="21"/>
          <w:szCs w:val="21"/>
          <w:shd w:val="clear" w:color="auto" w:fill="FFFFFF"/>
        </w:rPr>
        <w:t>In addition to JRE, JDK also contains a number of development tools (compilers, JavaDoc, Java Debugger, etc).</w:t>
      </w:r>
    </w:p>
    <w:p w:rsidR="002E6FC6" w:rsidRDefault="002E6FC6" w:rsidP="00082FAE">
      <w:pPr>
        <w:pStyle w:val="NormalWeb"/>
        <w:shd w:val="clear" w:color="auto" w:fill="FFFFFF"/>
        <w:spacing w:before="240" w:beforeAutospacing="0" w:after="24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ab/>
      </w:r>
      <w:r w:rsidRPr="002E6FC6">
        <w:rPr>
          <w:rFonts w:ascii="Verdana" w:hAnsi="Verdana"/>
          <w:b/>
          <w:bCs/>
          <w:color w:val="000000"/>
          <w:sz w:val="21"/>
          <w:szCs w:val="21"/>
          <w:shd w:val="clear" w:color="auto" w:fill="FFFFFF"/>
        </w:rPr>
        <w:t>Compilers</w:t>
      </w:r>
      <w:r>
        <w:rPr>
          <w:rFonts w:ascii="Verdana" w:hAnsi="Verdana"/>
          <w:color w:val="000000"/>
          <w:sz w:val="21"/>
          <w:szCs w:val="21"/>
          <w:shd w:val="clear" w:color="auto" w:fill="FFFFFF"/>
        </w:rPr>
        <w:t xml:space="preserve"> – A compiler is a program that translates(compiles) source code written in high-level language(eg. C++) into machine-level language that can be understood by CPU. It has error-checking ability also.</w:t>
      </w:r>
    </w:p>
    <w:p w:rsidR="00620736" w:rsidRDefault="00620736" w:rsidP="00082FAE">
      <w:pPr>
        <w:pStyle w:val="NormalWeb"/>
        <w:shd w:val="clear" w:color="auto" w:fill="FFFFFF"/>
        <w:spacing w:before="240" w:beforeAutospacing="0" w:after="240" w:afterAutospacing="0"/>
        <w:rPr>
          <w:rFonts w:ascii="Verdana" w:hAnsi="Verdana"/>
          <w:color w:val="000000"/>
          <w:sz w:val="21"/>
          <w:szCs w:val="21"/>
          <w:shd w:val="clear" w:color="auto" w:fill="FFFFFF"/>
        </w:rPr>
      </w:pPr>
    </w:p>
    <w:p w:rsidR="00620736" w:rsidRPr="00620736" w:rsidRDefault="00620736" w:rsidP="00082FAE">
      <w:pPr>
        <w:pStyle w:val="NormalWeb"/>
        <w:shd w:val="clear" w:color="auto" w:fill="FFFFFF"/>
        <w:spacing w:before="240" w:beforeAutospacing="0" w:after="240" w:afterAutospacing="0"/>
        <w:rPr>
          <w:rFonts w:ascii="Verdana" w:eastAsiaTheme="minorHAnsi" w:hAnsi="Verdana" w:cstheme="minorBidi"/>
          <w:b/>
          <w:bCs/>
          <w:color w:val="FF0000"/>
          <w:sz w:val="28"/>
          <w:szCs w:val="28"/>
          <w:lang w:bidi="ar-SA"/>
        </w:rPr>
      </w:pPr>
      <w:r w:rsidRPr="00620736">
        <w:rPr>
          <w:rFonts w:ascii="Verdana" w:eastAsiaTheme="minorHAnsi" w:hAnsi="Verdana" w:cstheme="minorBidi"/>
          <w:b/>
          <w:bCs/>
          <w:color w:val="FF0000"/>
          <w:sz w:val="28"/>
          <w:szCs w:val="28"/>
          <w:lang w:bidi="ar-SA"/>
        </w:rPr>
        <w:t>What is REST</w:t>
      </w:r>
      <w:r w:rsidR="00445F69">
        <w:rPr>
          <w:rFonts w:ascii="Verdana" w:eastAsiaTheme="minorHAnsi" w:hAnsi="Verdana" w:cstheme="minorBidi"/>
          <w:b/>
          <w:bCs/>
          <w:color w:val="FF0000"/>
          <w:sz w:val="28"/>
          <w:szCs w:val="28"/>
          <w:lang w:bidi="ar-SA"/>
        </w:rPr>
        <w:t xml:space="preserve"> and RESTfull API</w:t>
      </w:r>
      <w:r w:rsidRPr="00620736">
        <w:rPr>
          <w:rFonts w:ascii="Verdana" w:eastAsiaTheme="minorHAnsi" w:hAnsi="Verdana" w:cstheme="minorBidi"/>
          <w:b/>
          <w:bCs/>
          <w:color w:val="FF0000"/>
          <w:sz w:val="28"/>
          <w:szCs w:val="28"/>
          <w:lang w:bidi="ar-SA"/>
        </w:rPr>
        <w:t xml:space="preserve"> ?</w:t>
      </w:r>
    </w:p>
    <w:p w:rsidR="00445F69" w:rsidRPr="00A04F68" w:rsidRDefault="00A04F68" w:rsidP="00445F69">
      <w:pPr>
        <w:pStyle w:val="NormalWeb"/>
        <w:shd w:val="clear" w:color="auto" w:fill="FFFFFF"/>
        <w:spacing w:before="240" w:beforeAutospacing="0" w:after="240" w:afterAutospacing="0"/>
        <w:rPr>
          <w:rFonts w:ascii="Helvetica" w:hAnsi="Helvetica"/>
          <w:color w:val="666666"/>
          <w:shd w:val="clear" w:color="auto" w:fill="FFFFFF"/>
        </w:rPr>
      </w:pPr>
      <w:r>
        <w:rPr>
          <w:rFonts w:ascii="Helvetica" w:hAnsi="Helvetica"/>
          <w:color w:val="666666"/>
          <w:shd w:val="clear" w:color="auto" w:fill="FFFFFF"/>
        </w:rPr>
        <w:t>The short answer is that REST stands for Representational State Transfer. It’s an </w:t>
      </w:r>
      <w:hyperlink r:id="rId79" w:history="1">
        <w:r>
          <w:rPr>
            <w:rStyle w:val="Hyperlink"/>
            <w:rFonts w:ascii="Helvetica" w:hAnsi="Helvetica"/>
            <w:color w:val="0077C6"/>
            <w:shd w:val="clear" w:color="auto" w:fill="FFFFFF"/>
          </w:rPr>
          <w:t>architectural pattern</w:t>
        </w:r>
      </w:hyperlink>
      <w:r>
        <w:rPr>
          <w:rFonts w:ascii="Helvetica" w:hAnsi="Helvetica"/>
          <w:color w:val="666666"/>
          <w:shd w:val="clear" w:color="auto" w:fill="FFFFFF"/>
        </w:rPr>
        <w:t> for creating API(web services).</w:t>
      </w:r>
      <w:r w:rsidR="00445F69">
        <w:rPr>
          <w:rFonts w:ascii="Helvetica" w:hAnsi="Helvetica"/>
          <w:color w:val="666666"/>
          <w:shd w:val="clear" w:color="auto" w:fill="FFFFFF"/>
        </w:rPr>
        <w:t xml:space="preserve"> </w:t>
      </w:r>
      <w:r w:rsidR="00445F69" w:rsidRPr="00A04F68">
        <w:rPr>
          <w:rFonts w:ascii="Helvetica" w:hAnsi="Helvetica"/>
          <w:color w:val="666666"/>
          <w:shd w:val="clear" w:color="auto" w:fill="FFFFFF"/>
        </w:rPr>
        <w:t>It is a set of rules that developers follow when they create their API. </w:t>
      </w:r>
    </w:p>
    <w:p w:rsidR="00620736" w:rsidRPr="00A04F68" w:rsidRDefault="00A04F68" w:rsidP="00082FAE">
      <w:pPr>
        <w:pStyle w:val="NormalWeb"/>
        <w:shd w:val="clear" w:color="auto" w:fill="FFFFFF"/>
        <w:spacing w:before="240" w:beforeAutospacing="0" w:after="240" w:afterAutospacing="0"/>
        <w:rPr>
          <w:rFonts w:ascii="Helvetica" w:hAnsi="Helvetica"/>
          <w:color w:val="666666"/>
          <w:shd w:val="clear" w:color="auto" w:fill="FFFFFF"/>
        </w:rPr>
      </w:pPr>
      <w:r>
        <w:rPr>
          <w:rFonts w:ascii="Helvetica" w:hAnsi="Helvetica"/>
          <w:color w:val="666666"/>
          <w:shd w:val="clear" w:color="auto" w:fill="FFFFFF"/>
        </w:rPr>
        <w:t xml:space="preserve"> A RESTful </w:t>
      </w:r>
      <w:r w:rsidR="00445F69">
        <w:rPr>
          <w:rFonts w:ascii="Helvetica" w:hAnsi="Helvetica"/>
          <w:color w:val="666666"/>
          <w:shd w:val="clear" w:color="auto" w:fill="FFFFFF"/>
        </w:rPr>
        <w:t xml:space="preserve">API(web </w:t>
      </w:r>
      <w:r>
        <w:rPr>
          <w:rFonts w:ascii="Helvetica" w:hAnsi="Helvetica"/>
          <w:color w:val="666666"/>
          <w:shd w:val="clear" w:color="auto" w:fill="FFFFFF"/>
        </w:rPr>
        <w:t>service</w:t>
      </w:r>
      <w:r w:rsidR="00445F69">
        <w:rPr>
          <w:rFonts w:ascii="Helvetica" w:hAnsi="Helvetica"/>
          <w:color w:val="666666"/>
          <w:shd w:val="clear" w:color="auto" w:fill="FFFFFF"/>
        </w:rPr>
        <w:t>)</w:t>
      </w:r>
      <w:r>
        <w:rPr>
          <w:rFonts w:ascii="Helvetica" w:hAnsi="Helvetica"/>
          <w:color w:val="666666"/>
          <w:shd w:val="clear" w:color="auto" w:fill="FFFFFF"/>
        </w:rPr>
        <w:t xml:space="preserve"> is one that implements that pattern</w:t>
      </w:r>
      <w:r w:rsidR="00445F69">
        <w:rPr>
          <w:rFonts w:ascii="Helvetica" w:hAnsi="Helvetica"/>
          <w:color w:val="666666"/>
          <w:shd w:val="clear" w:color="auto" w:fill="FFFFFF"/>
        </w:rPr>
        <w:t>.</w:t>
      </w:r>
    </w:p>
    <w:p w:rsidR="000D79B7" w:rsidRDefault="000D79B7" w:rsidP="00F94FD3">
      <w:pPr>
        <w:tabs>
          <w:tab w:val="left" w:pos="1665"/>
        </w:tabs>
        <w:rPr>
          <w:rFonts w:ascii="Arial" w:eastAsia="Times New Roman" w:hAnsi="Arial" w:cs="Arial"/>
          <w:sz w:val="24"/>
          <w:szCs w:val="24"/>
          <w:lang w:bidi="gu-IN"/>
        </w:rPr>
      </w:pPr>
    </w:p>
    <w:p w:rsidR="00C438E7" w:rsidRDefault="00C438E7" w:rsidP="00F94FD3">
      <w:pPr>
        <w:tabs>
          <w:tab w:val="left" w:pos="1665"/>
        </w:tabs>
        <w:rPr>
          <w:rFonts w:ascii="Verdana" w:hAnsi="Verdana"/>
          <w:b/>
          <w:bCs/>
          <w:color w:val="FF0000"/>
          <w:sz w:val="28"/>
          <w:szCs w:val="28"/>
        </w:rPr>
      </w:pPr>
      <w:r w:rsidRPr="00C438E7">
        <w:rPr>
          <w:rFonts w:ascii="Verdana" w:hAnsi="Verdana"/>
          <w:b/>
          <w:bCs/>
          <w:color w:val="FF0000"/>
          <w:sz w:val="28"/>
          <w:szCs w:val="28"/>
        </w:rPr>
        <w:t>What is JSON ?</w:t>
      </w:r>
    </w:p>
    <w:p w:rsidR="00C438E7" w:rsidRDefault="00C438E7" w:rsidP="00F94FD3">
      <w:pPr>
        <w:tabs>
          <w:tab w:val="left" w:pos="1665"/>
        </w:tabs>
        <w:rPr>
          <w:rFonts w:ascii="Arial" w:hAnsi="Arial" w:cs="Arial"/>
          <w:color w:val="202124"/>
          <w:shd w:val="clear" w:color="auto" w:fill="FFFFFF"/>
        </w:rPr>
      </w:pPr>
      <w:r>
        <w:rPr>
          <w:rFonts w:ascii="Arial" w:hAnsi="Arial" w:cs="Arial"/>
          <w:color w:val="202124"/>
          <w:shd w:val="clear" w:color="auto" w:fill="FFFFFF"/>
        </w:rPr>
        <w:t>JSON (an acronym for </w:t>
      </w:r>
      <w:r>
        <w:rPr>
          <w:rFonts w:ascii="Arial" w:hAnsi="Arial" w:cs="Arial"/>
          <w:b/>
          <w:bCs/>
          <w:color w:val="202124"/>
          <w:shd w:val="clear" w:color="auto" w:fill="FFFFFF"/>
        </w:rPr>
        <w:t>JavaScript</w:t>
      </w:r>
      <w:r>
        <w:rPr>
          <w:rFonts w:ascii="Arial" w:hAnsi="Arial" w:cs="Arial"/>
          <w:color w:val="202124"/>
          <w:shd w:val="clear" w:color="auto" w:fill="FFFFFF"/>
        </w:rPr>
        <w:t xml:space="preserve"> Object Notation) is a lightweight </w:t>
      </w:r>
      <w:r w:rsidRPr="00242AB4">
        <w:rPr>
          <w:rFonts w:ascii="Arial" w:hAnsi="Arial" w:cs="Arial"/>
          <w:color w:val="202124"/>
          <w:highlight w:val="yellow"/>
          <w:shd w:val="clear" w:color="auto" w:fill="FFFFFF"/>
        </w:rPr>
        <w:t>data-interchange format</w:t>
      </w:r>
      <w:r>
        <w:rPr>
          <w:rFonts w:ascii="Arial" w:hAnsi="Arial" w:cs="Arial"/>
          <w:color w:val="202124"/>
          <w:shd w:val="clear" w:color="auto" w:fill="FFFFFF"/>
        </w:rPr>
        <w:t xml:space="preserve"> and is most commonly used for client-server </w:t>
      </w:r>
      <w:r>
        <w:rPr>
          <w:rFonts w:ascii="Arial" w:hAnsi="Arial" w:cs="Arial"/>
          <w:b/>
          <w:bCs/>
          <w:color w:val="202124"/>
          <w:shd w:val="clear" w:color="auto" w:fill="FFFFFF"/>
        </w:rPr>
        <w:t>communication</w:t>
      </w:r>
      <w:r>
        <w:rPr>
          <w:rFonts w:ascii="Arial" w:hAnsi="Arial" w:cs="Arial"/>
          <w:color w:val="202124"/>
          <w:shd w:val="clear" w:color="auto" w:fill="FFFFFF"/>
        </w:rPr>
        <w:t xml:space="preserve">. It's both easy to read/write and </w:t>
      </w:r>
      <w:r w:rsidRPr="00242AB4">
        <w:rPr>
          <w:rFonts w:ascii="Arial" w:hAnsi="Arial" w:cs="Arial"/>
          <w:color w:val="202124"/>
          <w:highlight w:val="yellow"/>
          <w:shd w:val="clear" w:color="auto" w:fill="FFFFFF"/>
        </w:rPr>
        <w:t>language-independent</w:t>
      </w:r>
      <w:r>
        <w:rPr>
          <w:rFonts w:ascii="Arial" w:hAnsi="Arial" w:cs="Arial"/>
          <w:color w:val="202124"/>
          <w:shd w:val="clear" w:color="auto" w:fill="FFFFFF"/>
        </w:rPr>
        <w:t>. A JSON value can be another JSON object, array, number, string, boolean (true/false) or null.</w:t>
      </w:r>
    </w:p>
    <w:p w:rsidR="00C438E7" w:rsidRPr="00C438E7" w:rsidRDefault="00C438E7" w:rsidP="00F94FD3">
      <w:pPr>
        <w:tabs>
          <w:tab w:val="left" w:pos="1665"/>
        </w:tabs>
        <w:rPr>
          <w:rFonts w:ascii="Verdana" w:hAnsi="Verdana"/>
          <w:b/>
          <w:bCs/>
          <w:color w:val="FF0000"/>
          <w:sz w:val="28"/>
          <w:szCs w:val="28"/>
        </w:rPr>
      </w:pPr>
    </w:p>
    <w:p w:rsidR="004F32BE" w:rsidRDefault="004F32BE" w:rsidP="00F94FD3">
      <w:pPr>
        <w:tabs>
          <w:tab w:val="left" w:pos="1665"/>
        </w:tabs>
        <w:rPr>
          <w:rFonts w:ascii="Arial" w:eastAsia="Times New Roman" w:hAnsi="Arial" w:cs="Arial"/>
          <w:sz w:val="24"/>
          <w:szCs w:val="24"/>
          <w:lang w:bidi="gu-IN"/>
        </w:rPr>
      </w:pPr>
      <w:r>
        <w:rPr>
          <w:rFonts w:ascii="Verdana" w:hAnsi="Verdana"/>
          <w:b/>
          <w:bCs/>
          <w:color w:val="FF0000"/>
          <w:sz w:val="28"/>
          <w:szCs w:val="28"/>
        </w:rPr>
        <w:t>What is JSON Object</w:t>
      </w:r>
      <w:r w:rsidRPr="00620736">
        <w:rPr>
          <w:rFonts w:ascii="Verdana" w:hAnsi="Verdana"/>
          <w:b/>
          <w:bCs/>
          <w:color w:val="FF0000"/>
          <w:sz w:val="28"/>
          <w:szCs w:val="28"/>
        </w:rPr>
        <w:t xml:space="preserve"> ?</w:t>
      </w:r>
    </w:p>
    <w:p w:rsidR="00445F69" w:rsidRDefault="004F32BE" w:rsidP="004F32BE">
      <w:pPr>
        <w:rPr>
          <w:rFonts w:ascii="Verdana" w:hAnsi="Verdana"/>
          <w:color w:val="000000"/>
          <w:sz w:val="23"/>
          <w:szCs w:val="23"/>
          <w:shd w:val="clear" w:color="auto" w:fill="FFFFFF"/>
        </w:rPr>
      </w:pPr>
      <w:r>
        <w:rPr>
          <w:rFonts w:ascii="Verdana" w:hAnsi="Verdana"/>
          <w:color w:val="000000"/>
          <w:sz w:val="23"/>
          <w:szCs w:val="23"/>
          <w:shd w:val="clear" w:color="auto" w:fill="FFFFFF"/>
        </w:rPr>
        <w:t>JSON objects are written in key/value pairs, surrounded by curly braces {}.</w:t>
      </w:r>
    </w:p>
    <w:p w:rsidR="004F32BE" w:rsidRDefault="004F32BE" w:rsidP="004F32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Keys must be strings, and values must be a valid JSON data type (string, number, object, array, boolean or null).</w:t>
      </w:r>
    </w:p>
    <w:p w:rsidR="004F32BE" w:rsidRDefault="004F32BE" w:rsidP="004F32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Keys and values are separated by a colon.</w:t>
      </w:r>
    </w:p>
    <w:p w:rsidR="004F32BE" w:rsidRDefault="004F32BE" w:rsidP="004F32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key/value pair is separated by a comma.</w:t>
      </w:r>
    </w:p>
    <w:p w:rsidR="00C438E7" w:rsidRDefault="004F32BE" w:rsidP="004F32BE">
      <w:pPr>
        <w:rPr>
          <w:rFonts w:ascii="Arial" w:eastAsia="Times New Roman" w:hAnsi="Arial" w:cs="Arial"/>
          <w:sz w:val="24"/>
          <w:szCs w:val="24"/>
          <w:lang w:bidi="gu-IN"/>
        </w:rPr>
      </w:pPr>
      <w:r>
        <w:rPr>
          <w:rFonts w:ascii="Arial" w:eastAsia="Times New Roman" w:hAnsi="Arial" w:cs="Arial"/>
          <w:sz w:val="24"/>
          <w:szCs w:val="24"/>
          <w:lang w:bidi="gu-IN"/>
        </w:rPr>
        <w:t xml:space="preserve">Ex.    </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"car"</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p>
    <w:p w:rsidR="004F32BE" w:rsidRDefault="004F32BE" w:rsidP="00C438E7">
      <w:pPr>
        <w:rPr>
          <w:rFonts w:ascii="Arial" w:eastAsia="Times New Roman" w:hAnsi="Arial" w:cs="Arial"/>
          <w:sz w:val="24"/>
          <w:szCs w:val="24"/>
          <w:lang w:bidi="gu-IN"/>
        </w:rPr>
      </w:pPr>
    </w:p>
    <w:p w:rsidR="00E7088B" w:rsidRPr="00E7088B" w:rsidRDefault="00E7088B" w:rsidP="00E7088B">
      <w:pPr>
        <w:rPr>
          <w:rFonts w:ascii="Verdana" w:hAnsi="Verdana"/>
          <w:b/>
          <w:bCs/>
          <w:color w:val="FF0000"/>
          <w:sz w:val="28"/>
          <w:szCs w:val="28"/>
        </w:rPr>
      </w:pPr>
      <w:r w:rsidRPr="00E7088B">
        <w:rPr>
          <w:rFonts w:ascii="Verdana" w:hAnsi="Verdana"/>
          <w:b/>
          <w:bCs/>
          <w:color w:val="FF0000"/>
          <w:sz w:val="28"/>
          <w:szCs w:val="28"/>
        </w:rPr>
        <w:t>&gt; SDK, API, IDE, Framework, Library, Platform- Definitions</w:t>
      </w:r>
      <w:r>
        <w:rPr>
          <w:rFonts w:ascii="Verdana" w:hAnsi="Verdana"/>
          <w:b/>
          <w:bCs/>
          <w:color w:val="FF0000"/>
          <w:sz w:val="28"/>
          <w:szCs w:val="28"/>
        </w:rPr>
        <w:t xml:space="preserve"> :</w:t>
      </w:r>
    </w:p>
    <w:p w:rsidR="00427393" w:rsidRPr="00427393" w:rsidRDefault="00D14E96" w:rsidP="00C438E7">
      <w:pPr>
        <w:rPr>
          <w:sz w:val="28"/>
          <w:szCs w:val="28"/>
        </w:rPr>
      </w:pPr>
      <w:hyperlink r:id="rId80" w:history="1">
        <w:r w:rsidR="00E7088B" w:rsidRPr="00804543">
          <w:rPr>
            <w:rStyle w:val="Hyperlink"/>
            <w:sz w:val="28"/>
            <w:szCs w:val="28"/>
          </w:rPr>
          <w:t>https://medium.com/@shashvatshukla/framework-vs-library-vs-platform-vs-api-vs-sdk-vs-toolkits-vs-ide-50a9473999db</w:t>
        </w:r>
      </w:hyperlink>
      <w:r w:rsidR="00E7088B">
        <w:rPr>
          <w:sz w:val="28"/>
          <w:szCs w:val="28"/>
        </w:rPr>
        <w:t xml:space="preserve"> </w:t>
      </w:r>
    </w:p>
    <w:p w:rsidR="000642FF" w:rsidRDefault="00427393"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r w:rsidRPr="00427393">
        <w:rPr>
          <w:rFonts w:ascii="Arial" w:hAnsi="Arial" w:cs="Arial"/>
          <w:b/>
          <w:bCs/>
          <w:color w:val="40424E"/>
          <w:spacing w:val="2"/>
          <w:sz w:val="26"/>
          <w:szCs w:val="26"/>
        </w:rPr>
        <w:t>Platform:</w:t>
      </w:r>
      <w:r w:rsidRPr="00427393">
        <w:rPr>
          <w:rFonts w:ascii="Arial" w:hAnsi="Arial" w:cs="Arial"/>
          <w:color w:val="40424E"/>
          <w:spacing w:val="2"/>
          <w:sz w:val="26"/>
          <w:szCs w:val="26"/>
        </w:rPr>
        <w:t> </w:t>
      </w:r>
      <w:r w:rsidR="000642FF">
        <w:rPr>
          <w:rFonts w:ascii="Verdana" w:hAnsi="Verdana"/>
          <w:color w:val="000000"/>
          <w:sz w:val="21"/>
          <w:szCs w:val="21"/>
          <w:shd w:val="clear" w:color="auto" w:fill="FFFFFF"/>
        </w:rPr>
        <w:t>Any hardware or software environment in which a program runs, is known as a platform. Since Java has a runtime environment (JRE) and API, it is called a platform.</w:t>
      </w:r>
    </w:p>
    <w:p w:rsidR="00427393" w:rsidRPr="00427393" w:rsidRDefault="00427393"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r w:rsidRPr="00427393">
        <w:rPr>
          <w:rFonts w:ascii="Arial" w:hAnsi="Arial" w:cs="Arial"/>
          <w:color w:val="40424E"/>
          <w:spacing w:val="2"/>
          <w:sz w:val="26"/>
          <w:szCs w:val="26"/>
        </w:rPr>
        <w:t>A platform is simply the hardware or software for which the piece of software is built. For example, software may be built for a </w:t>
      </w:r>
      <w:r w:rsidRPr="00427393">
        <w:rPr>
          <w:rFonts w:ascii="Arial" w:hAnsi="Arial" w:cs="Arial"/>
          <w:i/>
          <w:iCs/>
          <w:color w:val="40424E"/>
          <w:spacing w:val="2"/>
          <w:sz w:val="26"/>
          <w:szCs w:val="26"/>
        </w:rPr>
        <w:t>Windows, OS X, Android, iOS, XBOX One, PS4, etc. </w:t>
      </w:r>
      <w:r w:rsidRPr="00427393">
        <w:rPr>
          <w:rFonts w:ascii="Arial" w:hAnsi="Arial" w:cs="Arial"/>
          <w:color w:val="40424E"/>
          <w:spacing w:val="2"/>
          <w:sz w:val="26"/>
          <w:szCs w:val="26"/>
        </w:rPr>
        <w:t>These are all platforms.</w:t>
      </w:r>
      <w:r w:rsidRPr="00427393">
        <w:rPr>
          <w:rFonts w:ascii="Arial" w:hAnsi="Arial" w:cs="Arial"/>
          <w:i/>
          <w:iCs/>
          <w:color w:val="40424E"/>
          <w:spacing w:val="2"/>
          <w:sz w:val="26"/>
          <w:szCs w:val="26"/>
        </w:rPr>
        <w:t> </w:t>
      </w:r>
      <w:r w:rsidRPr="00427393">
        <w:rPr>
          <w:rFonts w:ascii="Arial" w:hAnsi="Arial" w:cs="Arial"/>
          <w:color w:val="40424E"/>
          <w:spacing w:val="2"/>
          <w:sz w:val="26"/>
          <w:szCs w:val="26"/>
        </w:rPr>
        <w:t xml:space="preserve">Since different platforms have different requirements and </w:t>
      </w:r>
      <w:r w:rsidRPr="00427393">
        <w:rPr>
          <w:rFonts w:ascii="Arial" w:hAnsi="Arial" w:cs="Arial"/>
          <w:color w:val="40424E"/>
          <w:spacing w:val="2"/>
          <w:sz w:val="26"/>
          <w:szCs w:val="26"/>
        </w:rPr>
        <w:lastRenderedPageBreak/>
        <w:t>interface differently to the software, the code you write may not run on all platforms and it is important to know which platforms you are building for.</w:t>
      </w:r>
    </w:p>
    <w:p w:rsidR="00427393" w:rsidRDefault="00427393"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r w:rsidRPr="00427393">
        <w:rPr>
          <w:rFonts w:ascii="Arial" w:hAnsi="Arial" w:cs="Arial"/>
          <w:b/>
          <w:bCs/>
          <w:color w:val="40424E"/>
          <w:spacing w:val="2"/>
          <w:sz w:val="26"/>
          <w:szCs w:val="26"/>
        </w:rPr>
        <w:t>Library: </w:t>
      </w:r>
      <w:r w:rsidRPr="00427393">
        <w:rPr>
          <w:rFonts w:ascii="Arial" w:hAnsi="Arial" w:cs="Arial"/>
          <w:color w:val="40424E"/>
          <w:spacing w:val="2"/>
          <w:sz w:val="26"/>
          <w:szCs w:val="26"/>
        </w:rPr>
        <w:t>A library refers to code that provides functions that you can call from your own code to deal with common tasks. For example a math library will provide you with common mathematical functionality such as trigonometric or logarithmic functions. Programming languages usually have libraries for all sorts of tasks such as data processing, plotting of graphs, text parsing, etc. Once included, libraries save you the trouble of writing all those functions yourself.</w:t>
      </w:r>
    </w:p>
    <w:p w:rsidR="00427393" w:rsidRPr="00427393" w:rsidRDefault="00427393"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p>
    <w:p w:rsidR="00427393" w:rsidRDefault="00427393" w:rsidP="00427393">
      <w:pPr>
        <w:tabs>
          <w:tab w:val="left" w:pos="6285"/>
        </w:tabs>
        <w:rPr>
          <w:rFonts w:ascii="Arial" w:hAnsi="Arial" w:cs="Arial"/>
          <w:b/>
          <w:bCs/>
          <w:color w:val="40424E"/>
          <w:spacing w:val="2"/>
          <w:sz w:val="26"/>
          <w:szCs w:val="26"/>
        </w:rPr>
      </w:pPr>
      <w:r w:rsidRPr="00427393">
        <w:rPr>
          <w:rFonts w:ascii="Arial" w:hAnsi="Arial" w:cs="Arial"/>
          <w:b/>
          <w:bCs/>
          <w:color w:val="40424E"/>
          <w:spacing w:val="2"/>
          <w:sz w:val="26"/>
          <w:szCs w:val="26"/>
        </w:rPr>
        <w:t>API: </w:t>
      </w:r>
    </w:p>
    <w:p w:rsidR="00427393" w:rsidRPr="00427393" w:rsidRDefault="00427393" w:rsidP="00427393">
      <w:pPr>
        <w:tabs>
          <w:tab w:val="left" w:pos="6285"/>
        </w:tabs>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&gt;  An API is a set of programming instructions and standards for accessing a web tool or database.</w:t>
      </w:r>
    </w:p>
    <w:p w:rsidR="00427393" w:rsidRPr="00427393" w:rsidRDefault="00427393" w:rsidP="00427393">
      <w:pPr>
        <w:tabs>
          <w:tab w:val="left" w:pos="6285"/>
        </w:tabs>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&gt;  In computing, an application programming interface is an interface that defines interactions between multiple software applications .</w:t>
      </w:r>
    </w:p>
    <w:p w:rsidR="00427393" w:rsidRPr="00427393" w:rsidRDefault="00427393" w:rsidP="00427393">
      <w:pPr>
        <w:tabs>
          <w:tab w:val="left" w:pos="6285"/>
        </w:tabs>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&gt;  An API is a software intermediary that allows two applications to talk to each other. In other words, an API is the messenger that delivers your request to the provider that you're requesting it from and then delivers the response back to you.</w:t>
      </w:r>
    </w:p>
    <w:p w:rsidR="00427393" w:rsidRPr="00427393" w:rsidRDefault="00427393" w:rsidP="00427393">
      <w:pPr>
        <w:tabs>
          <w:tab w:val="left" w:pos="6285"/>
        </w:tabs>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 xml:space="preserve">&gt; Some examples of APIs are as below : </w:t>
      </w:r>
    </w:p>
    <w:p w:rsidR="00427393" w:rsidRPr="00427393" w:rsidRDefault="00427393" w:rsidP="00427393">
      <w:pPr>
        <w:numPr>
          <w:ilvl w:val="0"/>
          <w:numId w:val="26"/>
        </w:numPr>
        <w:shd w:val="clear" w:color="auto" w:fill="FFFFFF"/>
        <w:spacing w:after="60" w:line="240" w:lineRule="auto"/>
        <w:ind w:left="0"/>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Inserting or retriving data from database.</w:t>
      </w:r>
    </w:p>
    <w:p w:rsidR="00427393" w:rsidRPr="00427393" w:rsidRDefault="00427393" w:rsidP="00427393">
      <w:pPr>
        <w:numPr>
          <w:ilvl w:val="0"/>
          <w:numId w:val="26"/>
        </w:numPr>
        <w:shd w:val="clear" w:color="auto" w:fill="FFFFFF"/>
        <w:spacing w:after="60" w:line="240" w:lineRule="auto"/>
        <w:ind w:left="0"/>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Weather Snippets. Google utilizes APIs to display relevant data from user search queries. ...</w:t>
      </w:r>
    </w:p>
    <w:p w:rsidR="00427393" w:rsidRPr="00427393" w:rsidRDefault="00427393" w:rsidP="00427393">
      <w:pPr>
        <w:numPr>
          <w:ilvl w:val="0"/>
          <w:numId w:val="26"/>
        </w:numPr>
        <w:shd w:val="clear" w:color="auto" w:fill="FFFFFF"/>
        <w:spacing w:after="60" w:line="240" w:lineRule="auto"/>
        <w:ind w:left="0"/>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Log-in Using XYZ. Taken from Buffer's social login. ...</w:t>
      </w:r>
    </w:p>
    <w:p w:rsidR="00427393" w:rsidRPr="00427393" w:rsidRDefault="00427393" w:rsidP="00427393">
      <w:pPr>
        <w:numPr>
          <w:ilvl w:val="0"/>
          <w:numId w:val="26"/>
        </w:numPr>
        <w:shd w:val="clear" w:color="auto" w:fill="FFFFFF"/>
        <w:spacing w:after="60" w:line="240" w:lineRule="auto"/>
        <w:ind w:left="0"/>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Pay with PayPal. Most online stores offer Paypal and other payment methods, utilizing API connections to these services. ...</w:t>
      </w:r>
    </w:p>
    <w:p w:rsidR="00427393" w:rsidRPr="00427393" w:rsidRDefault="00427393" w:rsidP="00427393">
      <w:pPr>
        <w:numPr>
          <w:ilvl w:val="0"/>
          <w:numId w:val="26"/>
        </w:numPr>
        <w:shd w:val="clear" w:color="auto" w:fill="FFFFFF"/>
        <w:spacing w:after="60" w:line="240" w:lineRule="auto"/>
        <w:ind w:left="0"/>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Twitter Bots. ...</w:t>
      </w:r>
    </w:p>
    <w:p w:rsidR="00427393" w:rsidRPr="00427393" w:rsidRDefault="00427393" w:rsidP="00427393">
      <w:pPr>
        <w:numPr>
          <w:ilvl w:val="0"/>
          <w:numId w:val="26"/>
        </w:numPr>
        <w:shd w:val="clear" w:color="auto" w:fill="FFFFFF"/>
        <w:spacing w:after="60" w:line="240" w:lineRule="auto"/>
        <w:ind w:left="0"/>
        <w:rPr>
          <w:rFonts w:ascii="Arial" w:eastAsia="Times New Roman" w:hAnsi="Arial" w:cs="Arial"/>
          <w:color w:val="40424E"/>
          <w:spacing w:val="2"/>
          <w:sz w:val="26"/>
          <w:szCs w:val="26"/>
          <w:lang w:bidi="gu-IN"/>
        </w:rPr>
      </w:pPr>
      <w:r w:rsidRPr="00427393">
        <w:rPr>
          <w:rFonts w:ascii="Arial" w:eastAsia="Times New Roman" w:hAnsi="Arial" w:cs="Arial"/>
          <w:color w:val="40424E"/>
          <w:spacing w:val="2"/>
          <w:sz w:val="26"/>
          <w:szCs w:val="26"/>
          <w:lang w:bidi="gu-IN"/>
        </w:rPr>
        <w:t>Travel Booking.</w:t>
      </w:r>
    </w:p>
    <w:p w:rsidR="00427393" w:rsidRPr="00427393" w:rsidRDefault="00427393"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r w:rsidRPr="00427393">
        <w:rPr>
          <w:rFonts w:ascii="Arial" w:hAnsi="Arial" w:cs="Arial"/>
          <w:b/>
          <w:bCs/>
          <w:color w:val="40424E"/>
          <w:spacing w:val="2"/>
          <w:sz w:val="26"/>
          <w:szCs w:val="26"/>
        </w:rPr>
        <w:t>IDE: </w:t>
      </w:r>
      <w:r w:rsidRPr="00427393">
        <w:rPr>
          <w:rFonts w:ascii="Arial" w:hAnsi="Arial" w:cs="Arial"/>
          <w:color w:val="40424E"/>
          <w:spacing w:val="2"/>
          <w:sz w:val="26"/>
          <w:szCs w:val="26"/>
        </w:rPr>
        <w:t>Short for </w:t>
      </w:r>
      <w:r w:rsidRPr="00427393">
        <w:rPr>
          <w:rFonts w:ascii="Arial" w:hAnsi="Arial" w:cs="Arial"/>
          <w:i/>
          <w:iCs/>
          <w:color w:val="40424E"/>
          <w:spacing w:val="2"/>
          <w:sz w:val="26"/>
          <w:szCs w:val="26"/>
        </w:rPr>
        <w:t>Integrated Development Environment</w:t>
      </w:r>
      <w:r w:rsidRPr="00427393">
        <w:rPr>
          <w:rFonts w:ascii="Arial" w:hAnsi="Arial" w:cs="Arial"/>
          <w:color w:val="40424E"/>
          <w:spacing w:val="2"/>
          <w:sz w:val="26"/>
          <w:szCs w:val="26"/>
        </w:rPr>
        <w:t>. The IDE is an application which helps you during the process of writing the code itself by automating many useful processes such as debugging, refactoring, code generation, etc. An IDE is just a tool to help programmers, and you may simply use Notepad if you wish. Examples of IDEs include: </w:t>
      </w:r>
      <w:r w:rsidRPr="00427393">
        <w:rPr>
          <w:rFonts w:ascii="Arial" w:hAnsi="Arial" w:cs="Arial"/>
          <w:i/>
          <w:iCs/>
          <w:color w:val="40424E"/>
          <w:spacing w:val="2"/>
          <w:sz w:val="26"/>
          <w:szCs w:val="26"/>
        </w:rPr>
        <w:t>Eclipse, IntelliJ IDEA, Netbeans, Visual Studio, etc.</w:t>
      </w:r>
    </w:p>
    <w:p w:rsidR="000E199E" w:rsidRDefault="00427393"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r w:rsidRPr="00427393">
        <w:rPr>
          <w:rFonts w:ascii="Arial" w:hAnsi="Arial" w:cs="Arial"/>
          <w:b/>
          <w:bCs/>
          <w:color w:val="40424E"/>
          <w:spacing w:val="2"/>
          <w:sz w:val="26"/>
          <w:szCs w:val="26"/>
        </w:rPr>
        <w:lastRenderedPageBreak/>
        <w:t>SDK: </w:t>
      </w:r>
      <w:r w:rsidRPr="00427393">
        <w:rPr>
          <w:rFonts w:ascii="Arial" w:hAnsi="Arial" w:cs="Arial"/>
          <w:color w:val="40424E"/>
          <w:spacing w:val="2"/>
          <w:sz w:val="26"/>
          <w:szCs w:val="26"/>
        </w:rPr>
        <w:t>Short for </w:t>
      </w:r>
      <w:r w:rsidRPr="00427393">
        <w:rPr>
          <w:rFonts w:ascii="Arial" w:hAnsi="Arial" w:cs="Arial"/>
          <w:i/>
          <w:iCs/>
          <w:color w:val="40424E"/>
          <w:spacing w:val="2"/>
          <w:sz w:val="26"/>
          <w:szCs w:val="26"/>
        </w:rPr>
        <w:t>Software Development Kit. </w:t>
      </w:r>
      <w:r w:rsidRPr="00427393">
        <w:rPr>
          <w:rFonts w:ascii="Arial" w:hAnsi="Arial" w:cs="Arial"/>
          <w:color w:val="40424E"/>
          <w:spacing w:val="2"/>
          <w:sz w:val="26"/>
          <w:szCs w:val="26"/>
        </w:rPr>
        <w:t>This is a complete kit of software development tools for a specific platform. This “kit” can include all sorts of things such as: Libraries, APIs, IDEs, Documentation, etc. For example the Android SDK, which provides everything you may need for Android development.</w:t>
      </w:r>
    </w:p>
    <w:p w:rsidR="000E199E" w:rsidRDefault="000E199E" w:rsidP="00427393">
      <w:pPr>
        <w:pStyle w:val="hk"/>
        <w:shd w:val="clear" w:color="auto" w:fill="FFFFFF"/>
        <w:spacing w:before="480" w:beforeAutospacing="0" w:after="0" w:afterAutospacing="0" w:line="480" w:lineRule="atLeast"/>
        <w:rPr>
          <w:rFonts w:ascii="Arial" w:hAnsi="Arial" w:cs="Arial"/>
          <w:color w:val="40424E"/>
          <w:spacing w:val="2"/>
          <w:sz w:val="26"/>
          <w:szCs w:val="26"/>
        </w:rPr>
      </w:pPr>
    </w:p>
    <w:p w:rsidR="00427393" w:rsidRDefault="00427393" w:rsidP="00C438E7">
      <w:pPr>
        <w:rPr>
          <w:rFonts w:ascii="Arial" w:hAnsi="Arial" w:cs="Arial"/>
          <w:b/>
          <w:bCs/>
          <w:color w:val="40424E"/>
          <w:spacing w:val="2"/>
          <w:sz w:val="26"/>
          <w:szCs w:val="26"/>
        </w:rPr>
      </w:pPr>
      <w:r>
        <w:rPr>
          <w:rFonts w:ascii="Arial" w:hAnsi="Arial" w:cs="Arial"/>
          <w:b/>
          <w:bCs/>
          <w:color w:val="40424E"/>
          <w:spacing w:val="2"/>
          <w:sz w:val="26"/>
          <w:szCs w:val="26"/>
        </w:rPr>
        <w:t>Framework</w:t>
      </w:r>
      <w:r w:rsidRPr="00427393">
        <w:rPr>
          <w:rFonts w:ascii="Arial" w:hAnsi="Arial" w:cs="Arial"/>
          <w:b/>
          <w:bCs/>
          <w:color w:val="40424E"/>
          <w:spacing w:val="2"/>
          <w:sz w:val="26"/>
          <w:szCs w:val="26"/>
        </w:rPr>
        <w:t>: </w:t>
      </w:r>
    </w:p>
    <w:p w:rsidR="00427393" w:rsidRDefault="00427393" w:rsidP="00C438E7">
      <w:pPr>
        <w:rPr>
          <w:rFonts w:ascii="Arial" w:eastAsia="Times New Roman" w:hAnsi="Arial" w:cs="Arial"/>
          <w:color w:val="40424E"/>
          <w:spacing w:val="2"/>
          <w:sz w:val="26"/>
          <w:szCs w:val="26"/>
          <w:lang w:bidi="gu-IN"/>
        </w:rPr>
      </w:pPr>
      <w:r w:rsidRPr="00AD308D">
        <w:rPr>
          <w:rFonts w:ascii="Arial" w:eastAsia="Times New Roman" w:hAnsi="Arial" w:cs="Arial"/>
          <w:color w:val="40424E"/>
          <w:spacing w:val="2"/>
          <w:sz w:val="26"/>
          <w:szCs w:val="26"/>
          <w:lang w:bidi="gu-IN"/>
        </w:rPr>
        <w:t>A framework, or software framework, is a platform for developing software </w:t>
      </w:r>
      <w:hyperlink r:id="rId81" w:history="1">
        <w:r w:rsidRPr="00AD308D">
          <w:rPr>
            <w:rFonts w:ascii="Arial" w:eastAsia="Times New Roman" w:hAnsi="Arial" w:cs="Arial"/>
            <w:color w:val="40424E"/>
            <w:spacing w:val="2"/>
            <w:sz w:val="26"/>
            <w:szCs w:val="26"/>
            <w:lang w:bidi="gu-IN"/>
          </w:rPr>
          <w:t>applications</w:t>
        </w:r>
      </w:hyperlink>
      <w:r w:rsidRPr="00AD308D">
        <w:rPr>
          <w:rFonts w:ascii="Arial" w:eastAsia="Times New Roman" w:hAnsi="Arial" w:cs="Arial"/>
          <w:color w:val="40424E"/>
          <w:spacing w:val="2"/>
          <w:sz w:val="26"/>
          <w:szCs w:val="26"/>
          <w:lang w:bidi="gu-IN"/>
        </w:rPr>
        <w:t>. It provides a foundation on which software developers can build programs for a specific </w:t>
      </w:r>
      <w:hyperlink r:id="rId82" w:history="1">
        <w:r w:rsidRPr="00AD308D">
          <w:rPr>
            <w:rFonts w:ascii="Arial" w:eastAsia="Times New Roman" w:hAnsi="Arial" w:cs="Arial"/>
            <w:color w:val="40424E"/>
            <w:spacing w:val="2"/>
            <w:sz w:val="26"/>
            <w:szCs w:val="26"/>
            <w:lang w:bidi="gu-IN"/>
          </w:rPr>
          <w:t>platform</w:t>
        </w:r>
      </w:hyperlink>
      <w:r w:rsidRPr="00AD308D">
        <w:rPr>
          <w:rFonts w:ascii="Arial" w:eastAsia="Times New Roman" w:hAnsi="Arial" w:cs="Arial"/>
          <w:color w:val="40424E"/>
          <w:spacing w:val="2"/>
          <w:sz w:val="26"/>
          <w:szCs w:val="26"/>
          <w:lang w:bidi="gu-IN"/>
        </w:rPr>
        <w:t xml:space="preserve">. For example, a </w:t>
      </w:r>
      <w:r w:rsidRPr="0042588E">
        <w:rPr>
          <w:rFonts w:ascii="Arial" w:eastAsia="Times New Roman" w:hAnsi="Arial" w:cs="Arial"/>
          <w:color w:val="40424E"/>
          <w:spacing w:val="2"/>
          <w:sz w:val="26"/>
          <w:szCs w:val="26"/>
          <w:highlight w:val="yellow"/>
          <w:lang w:bidi="gu-IN"/>
        </w:rPr>
        <w:t>framework may include predefined </w:t>
      </w:r>
      <w:hyperlink r:id="rId83" w:history="1">
        <w:r w:rsidRPr="0042588E">
          <w:rPr>
            <w:rFonts w:ascii="Arial" w:eastAsia="Times New Roman" w:hAnsi="Arial" w:cs="Arial"/>
            <w:color w:val="40424E"/>
            <w:spacing w:val="2"/>
            <w:sz w:val="26"/>
            <w:szCs w:val="26"/>
            <w:highlight w:val="yellow"/>
            <w:lang w:bidi="gu-IN"/>
          </w:rPr>
          <w:t>classes</w:t>
        </w:r>
      </w:hyperlink>
      <w:r w:rsidR="00B02759">
        <w:rPr>
          <w:rFonts w:ascii="Arial" w:eastAsia="Times New Roman" w:hAnsi="Arial" w:cs="Arial"/>
          <w:color w:val="40424E"/>
          <w:spacing w:val="2"/>
          <w:sz w:val="26"/>
          <w:szCs w:val="26"/>
          <w:highlight w:val="yellow"/>
          <w:lang w:bidi="gu-IN"/>
        </w:rPr>
        <w:t xml:space="preserve"> (like diff.widget classes, recyclerview.adapter class, AppCompatActivity class etc)</w:t>
      </w:r>
      <w:r w:rsidRPr="0042588E">
        <w:rPr>
          <w:rFonts w:ascii="Arial" w:eastAsia="Times New Roman" w:hAnsi="Arial" w:cs="Arial"/>
          <w:color w:val="40424E"/>
          <w:spacing w:val="2"/>
          <w:sz w:val="26"/>
          <w:szCs w:val="26"/>
          <w:highlight w:val="yellow"/>
          <w:lang w:bidi="gu-IN"/>
        </w:rPr>
        <w:t> and </w:t>
      </w:r>
      <w:hyperlink r:id="rId84" w:history="1">
        <w:r w:rsidRPr="0042588E">
          <w:rPr>
            <w:rFonts w:ascii="Arial" w:eastAsia="Times New Roman" w:hAnsi="Arial" w:cs="Arial"/>
            <w:color w:val="40424E"/>
            <w:spacing w:val="2"/>
            <w:sz w:val="26"/>
            <w:szCs w:val="26"/>
            <w:highlight w:val="yellow"/>
            <w:lang w:bidi="gu-IN"/>
          </w:rPr>
          <w:t>functions</w:t>
        </w:r>
      </w:hyperlink>
      <w:r w:rsidRPr="0042588E">
        <w:rPr>
          <w:rFonts w:ascii="Arial" w:eastAsia="Times New Roman" w:hAnsi="Arial" w:cs="Arial"/>
          <w:color w:val="40424E"/>
          <w:spacing w:val="2"/>
          <w:sz w:val="26"/>
          <w:szCs w:val="26"/>
          <w:highlight w:val="yellow"/>
          <w:lang w:bidi="gu-IN"/>
        </w:rPr>
        <w:t> that can be used to process </w:t>
      </w:r>
      <w:hyperlink r:id="rId85" w:history="1">
        <w:r w:rsidRPr="0042588E">
          <w:rPr>
            <w:rFonts w:ascii="Arial" w:eastAsia="Times New Roman" w:hAnsi="Arial" w:cs="Arial"/>
            <w:color w:val="40424E"/>
            <w:spacing w:val="2"/>
            <w:sz w:val="26"/>
            <w:szCs w:val="26"/>
            <w:highlight w:val="yellow"/>
            <w:lang w:bidi="gu-IN"/>
          </w:rPr>
          <w:t>input</w:t>
        </w:r>
      </w:hyperlink>
      <w:r w:rsidRPr="0042588E">
        <w:rPr>
          <w:rFonts w:ascii="Arial" w:eastAsia="Times New Roman" w:hAnsi="Arial" w:cs="Arial"/>
          <w:color w:val="40424E"/>
          <w:spacing w:val="2"/>
          <w:sz w:val="26"/>
          <w:szCs w:val="26"/>
          <w:highlight w:val="yellow"/>
          <w:lang w:bidi="gu-IN"/>
        </w:rPr>
        <w:t>, manage hardware devices, and interact with </w:t>
      </w:r>
      <w:hyperlink r:id="rId86" w:history="1">
        <w:r w:rsidRPr="0042588E">
          <w:rPr>
            <w:rFonts w:ascii="Arial" w:eastAsia="Times New Roman" w:hAnsi="Arial" w:cs="Arial"/>
            <w:color w:val="40424E"/>
            <w:spacing w:val="2"/>
            <w:sz w:val="26"/>
            <w:szCs w:val="26"/>
            <w:highlight w:val="yellow"/>
            <w:lang w:bidi="gu-IN"/>
          </w:rPr>
          <w:t>system software</w:t>
        </w:r>
      </w:hyperlink>
      <w:r w:rsidRPr="0042588E">
        <w:rPr>
          <w:rFonts w:ascii="Arial" w:eastAsia="Times New Roman" w:hAnsi="Arial" w:cs="Arial"/>
          <w:color w:val="40424E"/>
          <w:spacing w:val="2"/>
          <w:sz w:val="26"/>
          <w:szCs w:val="26"/>
          <w:highlight w:val="yellow"/>
          <w:lang w:bidi="gu-IN"/>
        </w:rPr>
        <w:t>. This streamlines the development process since programmers don't need to reinvent the wheel each time they develop a new application.</w:t>
      </w:r>
    </w:p>
    <w:p w:rsidR="000E199E" w:rsidRDefault="000E199E" w:rsidP="00C438E7">
      <w:pPr>
        <w:rPr>
          <w:rFonts w:ascii="Arial" w:eastAsia="Times New Roman" w:hAnsi="Arial" w:cs="Arial"/>
          <w:color w:val="40424E"/>
          <w:spacing w:val="2"/>
          <w:sz w:val="26"/>
          <w:szCs w:val="26"/>
          <w:lang w:bidi="gu-IN"/>
        </w:rPr>
      </w:pPr>
    </w:p>
    <w:p w:rsidR="000E199E" w:rsidRDefault="000E199E" w:rsidP="00C438E7">
      <w:pPr>
        <w:rPr>
          <w:rFonts w:ascii="Arial" w:eastAsia="Times New Roman" w:hAnsi="Arial" w:cs="Arial"/>
          <w:color w:val="40424E"/>
          <w:spacing w:val="2"/>
          <w:sz w:val="26"/>
          <w:szCs w:val="26"/>
          <w:lang w:bidi="gu-IN"/>
        </w:rPr>
      </w:pPr>
    </w:p>
    <w:p w:rsidR="000E199E" w:rsidRDefault="000E199E" w:rsidP="00C438E7">
      <w:pPr>
        <w:rPr>
          <w:rFonts w:ascii="Arial" w:eastAsia="Times New Roman" w:hAnsi="Arial" w:cs="Arial"/>
          <w:b/>
          <w:bCs/>
          <w:color w:val="FF0000"/>
          <w:spacing w:val="2"/>
          <w:sz w:val="36"/>
          <w:szCs w:val="36"/>
          <w:lang w:bidi="gu-IN"/>
        </w:rPr>
      </w:pPr>
      <w:r w:rsidRPr="000E199E">
        <w:rPr>
          <w:rFonts w:ascii="Arial" w:eastAsia="Times New Roman" w:hAnsi="Arial" w:cs="Arial"/>
          <w:b/>
          <w:bCs/>
          <w:color w:val="FF0000"/>
          <w:spacing w:val="2"/>
          <w:sz w:val="36"/>
          <w:szCs w:val="36"/>
          <w:highlight w:val="yellow"/>
          <w:lang w:bidi="gu-IN"/>
        </w:rPr>
        <w:t>&gt; Explanation of Online Shopping App project :</w:t>
      </w:r>
      <w:r w:rsidRPr="000E199E">
        <w:rPr>
          <w:rFonts w:ascii="Arial" w:eastAsia="Times New Roman" w:hAnsi="Arial" w:cs="Arial"/>
          <w:b/>
          <w:bCs/>
          <w:color w:val="FF0000"/>
          <w:spacing w:val="2"/>
          <w:sz w:val="36"/>
          <w:szCs w:val="36"/>
          <w:lang w:bidi="gu-IN"/>
        </w:rPr>
        <w:t xml:space="preserve"> </w:t>
      </w:r>
    </w:p>
    <w:p w:rsidR="000E199E" w:rsidRDefault="000E199E" w:rsidP="000E199E">
      <w:pPr>
        <w:jc w:val="both"/>
        <w:rPr>
          <w:sz w:val="28"/>
          <w:szCs w:val="28"/>
        </w:rPr>
      </w:pPr>
      <w:r w:rsidRPr="000E199E">
        <w:rPr>
          <w:sz w:val="28"/>
          <w:szCs w:val="28"/>
        </w:rPr>
        <w:t xml:space="preserve">&gt; We have made a simple online shopping app </w:t>
      </w:r>
      <w:r w:rsidR="002D5BB5">
        <w:rPr>
          <w:sz w:val="28"/>
          <w:szCs w:val="28"/>
        </w:rPr>
        <w:t xml:space="preserve">with admin panel using networking. It is just </w:t>
      </w:r>
      <w:r w:rsidRPr="000E199E">
        <w:rPr>
          <w:sz w:val="28"/>
          <w:szCs w:val="28"/>
        </w:rPr>
        <w:t xml:space="preserve">like amazone, flipcart etc. </w:t>
      </w:r>
      <w:r w:rsidR="00A048C1">
        <w:rPr>
          <w:sz w:val="28"/>
          <w:szCs w:val="28"/>
        </w:rPr>
        <w:t xml:space="preserve"> It includes </w:t>
      </w:r>
      <w:r w:rsidR="003910E5">
        <w:rPr>
          <w:sz w:val="28"/>
          <w:szCs w:val="28"/>
        </w:rPr>
        <w:t xml:space="preserve">mobile </w:t>
      </w:r>
      <w:r w:rsidR="00A048C1">
        <w:rPr>
          <w:sz w:val="28"/>
          <w:szCs w:val="28"/>
        </w:rPr>
        <w:t>app of user and web based admin panel for</w:t>
      </w:r>
      <w:r w:rsidR="002D5BB5">
        <w:rPr>
          <w:sz w:val="28"/>
          <w:szCs w:val="28"/>
        </w:rPr>
        <w:t xml:space="preserve"> admin also. </w:t>
      </w:r>
    </w:p>
    <w:p w:rsidR="002D5BB5" w:rsidRDefault="002D5BB5" w:rsidP="005656E3">
      <w:pPr>
        <w:jc w:val="both"/>
        <w:rPr>
          <w:sz w:val="28"/>
          <w:szCs w:val="28"/>
        </w:rPr>
      </w:pPr>
      <w:r>
        <w:rPr>
          <w:sz w:val="28"/>
          <w:szCs w:val="28"/>
        </w:rPr>
        <w:t xml:space="preserve">&gt; In this project we have </w:t>
      </w:r>
      <w:r w:rsidR="00EF54CC">
        <w:rPr>
          <w:sz w:val="28"/>
          <w:szCs w:val="28"/>
        </w:rPr>
        <w:t xml:space="preserve">also </w:t>
      </w:r>
      <w:r>
        <w:rPr>
          <w:sz w:val="28"/>
          <w:szCs w:val="28"/>
        </w:rPr>
        <w:t xml:space="preserve">used basics of </w:t>
      </w:r>
      <w:r w:rsidR="005656E3">
        <w:rPr>
          <w:sz w:val="28"/>
          <w:szCs w:val="28"/>
        </w:rPr>
        <w:t>–</w:t>
      </w:r>
      <w:r>
        <w:rPr>
          <w:sz w:val="28"/>
          <w:szCs w:val="28"/>
        </w:rPr>
        <w:t xml:space="preserve"> PHP</w:t>
      </w:r>
      <w:r w:rsidR="005656E3">
        <w:rPr>
          <w:sz w:val="28"/>
          <w:szCs w:val="28"/>
        </w:rPr>
        <w:t xml:space="preserve"> for development of web services</w:t>
      </w:r>
      <w:r>
        <w:rPr>
          <w:sz w:val="28"/>
          <w:szCs w:val="28"/>
        </w:rPr>
        <w:t>, HTM</w:t>
      </w:r>
      <w:r w:rsidR="005656E3">
        <w:rPr>
          <w:sz w:val="28"/>
          <w:szCs w:val="28"/>
        </w:rPr>
        <w:t xml:space="preserve">L &amp; </w:t>
      </w:r>
      <w:r>
        <w:rPr>
          <w:sz w:val="28"/>
          <w:szCs w:val="28"/>
        </w:rPr>
        <w:t xml:space="preserve"> Bootstrap</w:t>
      </w:r>
      <w:r w:rsidR="005656E3">
        <w:rPr>
          <w:sz w:val="28"/>
          <w:szCs w:val="28"/>
        </w:rPr>
        <w:t xml:space="preserve"> for designing </w:t>
      </w:r>
      <w:r w:rsidR="00A048C1">
        <w:rPr>
          <w:sz w:val="28"/>
          <w:szCs w:val="28"/>
        </w:rPr>
        <w:t xml:space="preserve">web pages of </w:t>
      </w:r>
      <w:r w:rsidR="005656E3">
        <w:rPr>
          <w:sz w:val="28"/>
          <w:szCs w:val="28"/>
        </w:rPr>
        <w:t>admin panel</w:t>
      </w:r>
      <w:r>
        <w:rPr>
          <w:sz w:val="28"/>
          <w:szCs w:val="28"/>
        </w:rPr>
        <w:t>, MySQL</w:t>
      </w:r>
      <w:r w:rsidR="005656E3">
        <w:rPr>
          <w:sz w:val="28"/>
          <w:szCs w:val="28"/>
        </w:rPr>
        <w:t xml:space="preserve"> database for storage &amp; manipulation of data, and</w:t>
      </w:r>
      <w:r>
        <w:rPr>
          <w:sz w:val="28"/>
          <w:szCs w:val="28"/>
        </w:rPr>
        <w:t xml:space="preserve"> phpMyAdmin</w:t>
      </w:r>
      <w:r w:rsidR="005656E3">
        <w:rPr>
          <w:sz w:val="28"/>
          <w:szCs w:val="28"/>
        </w:rPr>
        <w:t xml:space="preserve"> to manage MySQL database funtions by GUI.</w:t>
      </w:r>
    </w:p>
    <w:p w:rsidR="0015393D" w:rsidRDefault="0015393D" w:rsidP="005656E3">
      <w:pPr>
        <w:jc w:val="both"/>
        <w:rPr>
          <w:sz w:val="28"/>
          <w:szCs w:val="28"/>
        </w:rPr>
      </w:pPr>
      <w:r>
        <w:rPr>
          <w:sz w:val="28"/>
          <w:szCs w:val="28"/>
        </w:rPr>
        <w:t xml:space="preserve">&gt; We have used Third Party </w:t>
      </w:r>
      <w:r w:rsidRPr="0015393D">
        <w:rPr>
          <w:sz w:val="28"/>
          <w:szCs w:val="28"/>
          <w:highlight w:val="yellow"/>
        </w:rPr>
        <w:t>Libraries</w:t>
      </w:r>
      <w:r>
        <w:rPr>
          <w:sz w:val="28"/>
          <w:szCs w:val="28"/>
        </w:rPr>
        <w:t xml:space="preserve"> like Material library for widget design, Volley libraty for networking, Butterknife for binding the views.</w:t>
      </w:r>
    </w:p>
    <w:p w:rsidR="0015393D" w:rsidRDefault="0015393D" w:rsidP="005656E3">
      <w:pPr>
        <w:jc w:val="both"/>
        <w:rPr>
          <w:sz w:val="28"/>
          <w:szCs w:val="28"/>
        </w:rPr>
      </w:pPr>
      <w:r>
        <w:rPr>
          <w:sz w:val="28"/>
          <w:szCs w:val="28"/>
        </w:rPr>
        <w:t xml:space="preserve">&gt; We have used </w:t>
      </w:r>
      <w:r w:rsidRPr="0015393D">
        <w:rPr>
          <w:sz w:val="28"/>
          <w:szCs w:val="28"/>
          <w:highlight w:val="yellow"/>
        </w:rPr>
        <w:t>Firebase</w:t>
      </w:r>
      <w:r>
        <w:rPr>
          <w:sz w:val="28"/>
          <w:szCs w:val="28"/>
        </w:rPr>
        <w:t xml:space="preserve"> for cloud messaging. By this admin can send cloud messages to all the customers.</w:t>
      </w:r>
    </w:p>
    <w:p w:rsidR="002D5BB5" w:rsidRPr="002D5BB5" w:rsidRDefault="002D5BB5" w:rsidP="000E199E">
      <w:pPr>
        <w:jc w:val="both"/>
        <w:rPr>
          <w:b/>
          <w:bCs/>
          <w:sz w:val="28"/>
          <w:szCs w:val="28"/>
        </w:rPr>
      </w:pPr>
      <w:r w:rsidRPr="002D5BB5">
        <w:rPr>
          <w:b/>
          <w:bCs/>
          <w:sz w:val="28"/>
          <w:szCs w:val="28"/>
        </w:rPr>
        <w:t>User :</w:t>
      </w:r>
    </w:p>
    <w:p w:rsidR="000E199E" w:rsidRDefault="000E199E" w:rsidP="000E199E">
      <w:pPr>
        <w:jc w:val="both"/>
        <w:rPr>
          <w:sz w:val="28"/>
          <w:szCs w:val="28"/>
        </w:rPr>
      </w:pPr>
      <w:r>
        <w:rPr>
          <w:sz w:val="28"/>
          <w:szCs w:val="28"/>
        </w:rPr>
        <w:t>&gt; In which user can Register</w:t>
      </w:r>
      <w:r w:rsidR="002D5BB5">
        <w:rPr>
          <w:sz w:val="28"/>
          <w:szCs w:val="28"/>
        </w:rPr>
        <w:t xml:space="preserve"> (email, mobile, password will be stored in customer table)</w:t>
      </w:r>
      <w:r>
        <w:rPr>
          <w:sz w:val="28"/>
          <w:szCs w:val="28"/>
        </w:rPr>
        <w:t>, login, select category, select product, see product detail, add  the product to cart &amp; wishlist, delete the product from cart &amp; wishlist.</w:t>
      </w:r>
    </w:p>
    <w:p w:rsidR="002748B7" w:rsidRDefault="002748B7" w:rsidP="000E199E">
      <w:pPr>
        <w:jc w:val="both"/>
        <w:rPr>
          <w:sz w:val="28"/>
          <w:szCs w:val="28"/>
        </w:rPr>
      </w:pPr>
      <w:r>
        <w:rPr>
          <w:sz w:val="28"/>
          <w:szCs w:val="28"/>
        </w:rPr>
        <w:t>&gt; For User Interface, we have designed the different screens like Register, Login, Dashboard, CategoryContainer, ProductContainer, ProductDetail, Change Password, Forgot Password, Cart, Wishlist, Checkout, Logout etc.</w:t>
      </w:r>
    </w:p>
    <w:p w:rsidR="00B21456" w:rsidRDefault="000E199E" w:rsidP="000E199E">
      <w:pPr>
        <w:jc w:val="both"/>
        <w:rPr>
          <w:sz w:val="28"/>
          <w:szCs w:val="28"/>
        </w:rPr>
      </w:pPr>
      <w:r>
        <w:rPr>
          <w:sz w:val="28"/>
          <w:szCs w:val="28"/>
        </w:rPr>
        <w:lastRenderedPageBreak/>
        <w:t xml:space="preserve">&gt; User can change password, </w:t>
      </w:r>
      <w:r w:rsidR="003910E5">
        <w:rPr>
          <w:sz w:val="28"/>
          <w:szCs w:val="28"/>
        </w:rPr>
        <w:t>if he fo</w:t>
      </w:r>
      <w:r w:rsidR="003474D6">
        <w:rPr>
          <w:sz w:val="28"/>
          <w:szCs w:val="28"/>
        </w:rPr>
        <w:t>rgot password then password recovery email will be sent to his registered email.</w:t>
      </w:r>
      <w:r w:rsidR="00B21456">
        <w:rPr>
          <w:sz w:val="28"/>
          <w:szCs w:val="28"/>
        </w:rPr>
        <w:t xml:space="preserve"> </w:t>
      </w:r>
    </w:p>
    <w:p w:rsidR="000E199E" w:rsidRDefault="00B21456" w:rsidP="000E199E">
      <w:pPr>
        <w:jc w:val="both"/>
        <w:rPr>
          <w:sz w:val="28"/>
          <w:szCs w:val="28"/>
        </w:rPr>
      </w:pPr>
      <w:r>
        <w:rPr>
          <w:sz w:val="28"/>
          <w:szCs w:val="28"/>
        </w:rPr>
        <w:t>&gt; He can proceed to checkout from cart and can place order and bill will be generated in Bill table of database. After that he can Logout.</w:t>
      </w:r>
    </w:p>
    <w:p w:rsidR="00B21456" w:rsidRPr="002D5BB5" w:rsidRDefault="002D5BB5" w:rsidP="000E199E">
      <w:pPr>
        <w:jc w:val="both"/>
        <w:rPr>
          <w:b/>
          <w:bCs/>
          <w:sz w:val="28"/>
          <w:szCs w:val="28"/>
        </w:rPr>
      </w:pPr>
      <w:r w:rsidRPr="002D5BB5">
        <w:rPr>
          <w:b/>
          <w:bCs/>
          <w:sz w:val="28"/>
          <w:szCs w:val="28"/>
        </w:rPr>
        <w:t xml:space="preserve">Admin </w:t>
      </w:r>
      <w:r w:rsidR="00EF54CC">
        <w:rPr>
          <w:b/>
          <w:bCs/>
          <w:sz w:val="28"/>
          <w:szCs w:val="28"/>
        </w:rPr>
        <w:t>Panel</w:t>
      </w:r>
      <w:r w:rsidRPr="002D5BB5">
        <w:rPr>
          <w:b/>
          <w:bCs/>
          <w:sz w:val="28"/>
          <w:szCs w:val="28"/>
        </w:rPr>
        <w:t>:</w:t>
      </w:r>
    </w:p>
    <w:p w:rsidR="002D5BB5" w:rsidRDefault="00EF54CC" w:rsidP="000E199E">
      <w:pPr>
        <w:jc w:val="both"/>
        <w:rPr>
          <w:sz w:val="28"/>
          <w:szCs w:val="28"/>
        </w:rPr>
      </w:pPr>
      <w:r>
        <w:rPr>
          <w:sz w:val="28"/>
          <w:szCs w:val="28"/>
        </w:rPr>
        <w:t xml:space="preserve">&gt; </w:t>
      </w:r>
      <w:r w:rsidR="002748B7">
        <w:rPr>
          <w:sz w:val="28"/>
          <w:szCs w:val="28"/>
        </w:rPr>
        <w:t xml:space="preserve">In admin panel we have designed </w:t>
      </w:r>
      <w:r w:rsidR="00A55C2A" w:rsidRPr="00A55C2A">
        <w:rPr>
          <w:sz w:val="28"/>
          <w:szCs w:val="28"/>
          <w:highlight w:val="yellow"/>
        </w:rPr>
        <w:t xml:space="preserve">Dynamic </w:t>
      </w:r>
      <w:r w:rsidR="002748B7" w:rsidRPr="00A55C2A">
        <w:rPr>
          <w:sz w:val="28"/>
          <w:szCs w:val="28"/>
          <w:highlight w:val="yellow"/>
        </w:rPr>
        <w:t>W</w:t>
      </w:r>
      <w:r w:rsidR="002748B7" w:rsidRPr="002748B7">
        <w:rPr>
          <w:sz w:val="28"/>
          <w:szCs w:val="28"/>
          <w:highlight w:val="yellow"/>
        </w:rPr>
        <w:t>eb Pages</w:t>
      </w:r>
      <w:r w:rsidR="00A55C2A">
        <w:rPr>
          <w:sz w:val="28"/>
          <w:szCs w:val="28"/>
        </w:rPr>
        <w:t xml:space="preserve"> </w:t>
      </w:r>
      <w:r w:rsidR="002748B7">
        <w:rPr>
          <w:sz w:val="28"/>
          <w:szCs w:val="28"/>
        </w:rPr>
        <w:t xml:space="preserve">for Admin Login (email, password),  Categories, Products, </w:t>
      </w:r>
      <w:r w:rsidR="00033428">
        <w:rPr>
          <w:sz w:val="28"/>
          <w:szCs w:val="28"/>
        </w:rPr>
        <w:t>Orders, Customers, Change Password, Logout etc.</w:t>
      </w:r>
    </w:p>
    <w:p w:rsidR="00A55C2A" w:rsidRDefault="00A55C2A" w:rsidP="000E199E">
      <w:pPr>
        <w:jc w:val="both"/>
        <w:rPr>
          <w:sz w:val="28"/>
          <w:szCs w:val="28"/>
        </w:rPr>
      </w:pPr>
      <w:r>
        <w:rPr>
          <w:sz w:val="28"/>
          <w:szCs w:val="28"/>
        </w:rPr>
        <w:t xml:space="preserve">&gt; We have used </w:t>
      </w:r>
      <w:r w:rsidR="00550B13">
        <w:rPr>
          <w:sz w:val="28"/>
          <w:szCs w:val="28"/>
        </w:rPr>
        <w:t>embedded PHP code</w:t>
      </w:r>
      <w:r w:rsidR="00A048C1">
        <w:rPr>
          <w:sz w:val="28"/>
          <w:szCs w:val="28"/>
        </w:rPr>
        <w:t xml:space="preserve"> in HTML</w:t>
      </w:r>
      <w:r w:rsidR="00550B13">
        <w:rPr>
          <w:sz w:val="28"/>
          <w:szCs w:val="28"/>
        </w:rPr>
        <w:t xml:space="preserve"> and </w:t>
      </w:r>
      <w:r>
        <w:rPr>
          <w:sz w:val="28"/>
          <w:szCs w:val="28"/>
        </w:rPr>
        <w:t>web services to show the dynamic data in web pages from MySQL database server.</w:t>
      </w:r>
      <w:r w:rsidR="00550B13">
        <w:rPr>
          <w:sz w:val="28"/>
          <w:szCs w:val="28"/>
        </w:rPr>
        <w:t xml:space="preserve"> We do not require to call the web service and do the JSON parsing here bcoz both admin panel and web service are in server.</w:t>
      </w:r>
    </w:p>
    <w:p w:rsidR="00033428" w:rsidRDefault="00033428" w:rsidP="000E199E">
      <w:pPr>
        <w:jc w:val="both"/>
        <w:rPr>
          <w:sz w:val="28"/>
          <w:szCs w:val="28"/>
        </w:rPr>
      </w:pPr>
    </w:p>
    <w:p w:rsidR="00033428" w:rsidRDefault="00033428" w:rsidP="000E199E">
      <w:pPr>
        <w:jc w:val="both"/>
        <w:rPr>
          <w:b/>
          <w:bCs/>
          <w:sz w:val="28"/>
          <w:szCs w:val="28"/>
        </w:rPr>
      </w:pPr>
      <w:r w:rsidRPr="00033428">
        <w:rPr>
          <w:b/>
          <w:bCs/>
          <w:sz w:val="28"/>
          <w:szCs w:val="28"/>
        </w:rPr>
        <w:t xml:space="preserve">Steps : </w:t>
      </w:r>
    </w:p>
    <w:p w:rsidR="008B60B4" w:rsidRPr="008B60B4" w:rsidRDefault="008B60B4" w:rsidP="000E199E">
      <w:pPr>
        <w:jc w:val="both"/>
        <w:rPr>
          <w:sz w:val="28"/>
          <w:szCs w:val="28"/>
        </w:rPr>
      </w:pPr>
      <w:r>
        <w:rPr>
          <w:sz w:val="28"/>
          <w:szCs w:val="28"/>
        </w:rPr>
        <w:t xml:space="preserve">&gt; We have made </w:t>
      </w:r>
      <w:r w:rsidRPr="008B60B4">
        <w:rPr>
          <w:sz w:val="28"/>
          <w:szCs w:val="28"/>
          <w:highlight w:val="yellow"/>
        </w:rPr>
        <w:t>Tables</w:t>
      </w:r>
      <w:r>
        <w:rPr>
          <w:sz w:val="28"/>
          <w:szCs w:val="28"/>
        </w:rPr>
        <w:t xml:space="preserve"> in like customer, admin, category, product, cart, wishlist, bill etc. in MySQL database with the help of phpMyAdmin.</w:t>
      </w:r>
    </w:p>
    <w:p w:rsidR="00033428" w:rsidRDefault="00033428" w:rsidP="000E199E">
      <w:pPr>
        <w:jc w:val="both"/>
        <w:rPr>
          <w:sz w:val="28"/>
          <w:szCs w:val="28"/>
        </w:rPr>
      </w:pPr>
      <w:r>
        <w:rPr>
          <w:sz w:val="28"/>
          <w:szCs w:val="28"/>
        </w:rPr>
        <w:t xml:space="preserve">&gt; </w:t>
      </w:r>
      <w:r w:rsidR="008B60B4">
        <w:rPr>
          <w:sz w:val="28"/>
          <w:szCs w:val="28"/>
        </w:rPr>
        <w:t>We have made</w:t>
      </w:r>
      <w:r w:rsidR="00A048C1">
        <w:rPr>
          <w:sz w:val="28"/>
          <w:szCs w:val="28"/>
        </w:rPr>
        <w:t xml:space="preserve"> many</w:t>
      </w:r>
      <w:r w:rsidR="008B60B4">
        <w:rPr>
          <w:sz w:val="28"/>
          <w:szCs w:val="28"/>
        </w:rPr>
        <w:t xml:space="preserve"> </w:t>
      </w:r>
      <w:r w:rsidR="008B60B4" w:rsidRPr="008B60B4">
        <w:rPr>
          <w:sz w:val="28"/>
          <w:szCs w:val="28"/>
          <w:highlight w:val="yellow"/>
        </w:rPr>
        <w:t>Web Services</w:t>
      </w:r>
      <w:r w:rsidR="008B60B4">
        <w:rPr>
          <w:sz w:val="28"/>
          <w:szCs w:val="28"/>
        </w:rPr>
        <w:t xml:space="preserve">, for sending and receiving of data </w:t>
      </w:r>
      <w:r w:rsidR="0018340E">
        <w:rPr>
          <w:sz w:val="28"/>
          <w:szCs w:val="28"/>
        </w:rPr>
        <w:t>between our app and MySQL database server.</w:t>
      </w:r>
    </w:p>
    <w:p w:rsidR="004F3E50" w:rsidRDefault="004F3E50" w:rsidP="000E199E">
      <w:pPr>
        <w:jc w:val="both"/>
        <w:rPr>
          <w:sz w:val="28"/>
          <w:szCs w:val="28"/>
        </w:rPr>
      </w:pPr>
      <w:r>
        <w:rPr>
          <w:sz w:val="28"/>
          <w:szCs w:val="28"/>
        </w:rPr>
        <w:t xml:space="preserve">&gt; We have used the </w:t>
      </w:r>
      <w:r w:rsidRPr="00BD5D8F">
        <w:rPr>
          <w:sz w:val="28"/>
          <w:szCs w:val="28"/>
          <w:highlight w:val="yellow"/>
        </w:rPr>
        <w:t>RecyclerView</w:t>
      </w:r>
      <w:r>
        <w:rPr>
          <w:sz w:val="28"/>
          <w:szCs w:val="28"/>
        </w:rPr>
        <w:t xml:space="preserve"> to show the details dynamically.</w:t>
      </w:r>
    </w:p>
    <w:p w:rsidR="0018340E" w:rsidRDefault="008B60B4" w:rsidP="000E199E">
      <w:pPr>
        <w:jc w:val="both"/>
        <w:rPr>
          <w:sz w:val="28"/>
          <w:szCs w:val="28"/>
        </w:rPr>
      </w:pPr>
      <w:r>
        <w:rPr>
          <w:sz w:val="28"/>
          <w:szCs w:val="28"/>
        </w:rPr>
        <w:t xml:space="preserve">&gt; </w:t>
      </w:r>
      <w:r w:rsidR="0018340E">
        <w:rPr>
          <w:sz w:val="28"/>
          <w:szCs w:val="28"/>
        </w:rPr>
        <w:t xml:space="preserve">We have done the </w:t>
      </w:r>
      <w:r w:rsidR="0018340E" w:rsidRPr="004F3E50">
        <w:rPr>
          <w:sz w:val="28"/>
          <w:szCs w:val="28"/>
          <w:highlight w:val="yellow"/>
        </w:rPr>
        <w:t xml:space="preserve">programming in </w:t>
      </w:r>
      <w:r w:rsidR="004F3E50">
        <w:rPr>
          <w:sz w:val="28"/>
          <w:szCs w:val="28"/>
          <w:highlight w:val="yellow"/>
        </w:rPr>
        <w:t xml:space="preserve">container </w:t>
      </w:r>
      <w:r w:rsidR="0018340E" w:rsidRPr="004F3E50">
        <w:rPr>
          <w:sz w:val="28"/>
          <w:szCs w:val="28"/>
          <w:highlight w:val="yellow"/>
        </w:rPr>
        <w:t>java files</w:t>
      </w:r>
      <w:r w:rsidR="0018340E">
        <w:rPr>
          <w:sz w:val="28"/>
          <w:szCs w:val="28"/>
        </w:rPr>
        <w:t xml:space="preserve"> to send the request to MySQL server through web service. The response </w:t>
      </w:r>
      <w:r w:rsidR="004F3E50">
        <w:rPr>
          <w:sz w:val="28"/>
          <w:szCs w:val="28"/>
        </w:rPr>
        <w:t>is received in JSON format</w:t>
      </w:r>
      <w:r w:rsidR="004F3E50" w:rsidRPr="00190FE4">
        <w:rPr>
          <w:sz w:val="28"/>
          <w:szCs w:val="28"/>
          <w:highlight w:val="yellow"/>
        </w:rPr>
        <w:t>. JSON parsing</w:t>
      </w:r>
      <w:r w:rsidR="004F3E50">
        <w:rPr>
          <w:sz w:val="28"/>
          <w:szCs w:val="28"/>
        </w:rPr>
        <w:t xml:space="preserve"> is done to obtain the required details dynamically.  </w:t>
      </w:r>
    </w:p>
    <w:p w:rsidR="004F3E50" w:rsidRDefault="004F3E50" w:rsidP="000E199E">
      <w:pPr>
        <w:jc w:val="both"/>
        <w:rPr>
          <w:sz w:val="28"/>
          <w:szCs w:val="28"/>
        </w:rPr>
      </w:pPr>
      <w:r>
        <w:rPr>
          <w:sz w:val="28"/>
          <w:szCs w:val="28"/>
        </w:rPr>
        <w:t>&gt; Then this data will be sent to related Adapter file and data will be shown as per related row</w:t>
      </w:r>
      <w:r w:rsidR="003439B6">
        <w:rPr>
          <w:sz w:val="28"/>
          <w:szCs w:val="28"/>
        </w:rPr>
        <w:t>.xml file design in recycler view.</w:t>
      </w:r>
      <w:r>
        <w:rPr>
          <w:sz w:val="28"/>
          <w:szCs w:val="28"/>
        </w:rPr>
        <w:t xml:space="preserve"> </w:t>
      </w:r>
    </w:p>
    <w:p w:rsidR="009F7624" w:rsidRPr="009F7624" w:rsidRDefault="009F7624" w:rsidP="000E199E">
      <w:pPr>
        <w:jc w:val="both"/>
        <w:rPr>
          <w:color w:val="FF0000"/>
          <w:sz w:val="36"/>
          <w:szCs w:val="36"/>
        </w:rPr>
      </w:pPr>
    </w:p>
    <w:p w:rsidR="009F7624" w:rsidRPr="009F7624" w:rsidRDefault="009F7624" w:rsidP="000E199E">
      <w:pPr>
        <w:jc w:val="both"/>
        <w:rPr>
          <w:color w:val="FF0000"/>
          <w:sz w:val="36"/>
          <w:szCs w:val="36"/>
        </w:rPr>
      </w:pPr>
      <w:r w:rsidRPr="009F7624">
        <w:rPr>
          <w:color w:val="FF0000"/>
          <w:sz w:val="36"/>
          <w:szCs w:val="36"/>
        </w:rPr>
        <w:t>&gt; What is Cursor ?</w:t>
      </w:r>
    </w:p>
    <w:p w:rsidR="009F7624" w:rsidRDefault="009F7624" w:rsidP="000E199E">
      <w:pPr>
        <w:jc w:val="both"/>
        <w:rPr>
          <w:sz w:val="28"/>
          <w:szCs w:val="28"/>
        </w:rPr>
      </w:pPr>
      <w:r>
        <w:rPr>
          <w:sz w:val="28"/>
          <w:szCs w:val="28"/>
        </w:rPr>
        <w:t>&gt; The basic purpose of a C</w:t>
      </w:r>
      <w:r w:rsidRPr="009F7624">
        <w:rPr>
          <w:sz w:val="28"/>
          <w:szCs w:val="28"/>
        </w:rPr>
        <w:t xml:space="preserve">ursor </w:t>
      </w:r>
      <w:r>
        <w:rPr>
          <w:sz w:val="28"/>
          <w:szCs w:val="28"/>
        </w:rPr>
        <w:t xml:space="preserve">class object </w:t>
      </w:r>
      <w:r w:rsidRPr="009F7624">
        <w:rPr>
          <w:sz w:val="28"/>
          <w:szCs w:val="28"/>
        </w:rPr>
        <w:t>is to point to a single row of the result fetched by the query. We load the row pointed by the cursor object. By using cursor we can save lot of ram and memory.</w:t>
      </w:r>
    </w:p>
    <w:p w:rsidR="009F7624" w:rsidRDefault="009F7624" w:rsidP="000E199E">
      <w:pPr>
        <w:jc w:val="both"/>
        <w:rPr>
          <w:sz w:val="28"/>
          <w:szCs w:val="28"/>
        </w:rPr>
      </w:pPr>
      <w:r>
        <w:rPr>
          <w:sz w:val="28"/>
          <w:szCs w:val="28"/>
        </w:rPr>
        <w:t xml:space="preserve">&gt; </w:t>
      </w:r>
      <w:r w:rsidRPr="009F7624">
        <w:rPr>
          <w:sz w:val="28"/>
          <w:szCs w:val="28"/>
        </w:rPr>
        <w:t>When we call 'Movetonext' method it keeps going to the next row.</w:t>
      </w:r>
    </w:p>
    <w:p w:rsidR="009801BB" w:rsidRDefault="009801BB" w:rsidP="000E199E">
      <w:pPr>
        <w:jc w:val="both"/>
        <w:rPr>
          <w:sz w:val="28"/>
          <w:szCs w:val="28"/>
        </w:rPr>
      </w:pPr>
    </w:p>
    <w:p w:rsidR="009801BB" w:rsidRPr="009801BB" w:rsidRDefault="009801BB" w:rsidP="000E199E">
      <w:pPr>
        <w:jc w:val="both"/>
        <w:rPr>
          <w:color w:val="FF0000"/>
          <w:sz w:val="36"/>
          <w:szCs w:val="36"/>
        </w:rPr>
      </w:pPr>
      <w:r>
        <w:rPr>
          <w:color w:val="FF0000"/>
          <w:sz w:val="36"/>
          <w:szCs w:val="36"/>
        </w:rPr>
        <w:t>&gt; What is Primary Key ?</w:t>
      </w:r>
    </w:p>
    <w:p w:rsidR="009801BB" w:rsidRPr="009801BB" w:rsidRDefault="009801BB" w:rsidP="009801BB">
      <w:pPr>
        <w:spacing w:before="120" w:after="144" w:line="240" w:lineRule="auto"/>
        <w:ind w:left="48" w:right="48"/>
        <w:jc w:val="both"/>
        <w:rPr>
          <w:sz w:val="28"/>
          <w:szCs w:val="28"/>
        </w:rPr>
      </w:pPr>
      <w:r w:rsidRPr="009801BB">
        <w:rPr>
          <w:sz w:val="28"/>
          <w:szCs w:val="28"/>
        </w:rPr>
        <w:t>A primary key is a field in a table which uniquely identifies each row/record in a database table. Primary keys must contain unique values. A primary key column cannot have NULL values.</w:t>
      </w:r>
    </w:p>
    <w:p w:rsidR="009801BB" w:rsidRPr="009801BB" w:rsidRDefault="009801BB" w:rsidP="009801BB">
      <w:pPr>
        <w:spacing w:before="120" w:after="144" w:line="240" w:lineRule="auto"/>
        <w:ind w:left="48" w:right="48"/>
        <w:jc w:val="both"/>
        <w:rPr>
          <w:sz w:val="28"/>
          <w:szCs w:val="28"/>
        </w:rPr>
      </w:pPr>
      <w:r w:rsidRPr="009801BB">
        <w:rPr>
          <w:sz w:val="28"/>
          <w:szCs w:val="28"/>
        </w:rPr>
        <w:lastRenderedPageBreak/>
        <w:t>A table can have only one primary key, which may consist of single or multiple fields. When multiple fields are used as a primary key, they are called a composite key.</w:t>
      </w:r>
    </w:p>
    <w:p w:rsidR="009801BB" w:rsidRPr="00DD66DE" w:rsidRDefault="009801BB" w:rsidP="009801BB">
      <w:pPr>
        <w:spacing w:before="120" w:after="144" w:line="240" w:lineRule="auto"/>
        <w:ind w:left="48" w:right="48"/>
        <w:jc w:val="both"/>
        <w:rPr>
          <w:sz w:val="28"/>
          <w:szCs w:val="28"/>
        </w:rPr>
      </w:pPr>
      <w:r w:rsidRPr="009801BB">
        <w:rPr>
          <w:sz w:val="28"/>
          <w:szCs w:val="28"/>
        </w:rPr>
        <w:t>If a table has a primary key defined on any field(s), then you cannot have two records having the same value of that field(s).</w:t>
      </w:r>
    </w:p>
    <w:p w:rsidR="00DD66DE" w:rsidRDefault="00DD66DE" w:rsidP="009801BB">
      <w:pPr>
        <w:spacing w:before="120" w:after="144" w:line="240" w:lineRule="auto"/>
        <w:ind w:left="48" w:right="48"/>
        <w:jc w:val="both"/>
        <w:rPr>
          <w:rFonts w:ascii="Arial" w:eastAsia="Times New Roman" w:hAnsi="Arial" w:cs="Arial"/>
          <w:color w:val="000000"/>
          <w:sz w:val="24"/>
          <w:szCs w:val="24"/>
          <w:lang w:bidi="gu-IN"/>
        </w:rPr>
      </w:pPr>
    </w:p>
    <w:p w:rsidR="00DD66DE" w:rsidRPr="00DD66DE" w:rsidRDefault="00DD66DE" w:rsidP="009801BB">
      <w:pPr>
        <w:spacing w:before="120" w:after="144" w:line="240" w:lineRule="auto"/>
        <w:ind w:left="48" w:right="48"/>
        <w:jc w:val="both"/>
        <w:rPr>
          <w:color w:val="FF0000"/>
          <w:sz w:val="36"/>
          <w:szCs w:val="36"/>
        </w:rPr>
      </w:pPr>
      <w:r w:rsidRPr="00DD66DE">
        <w:rPr>
          <w:color w:val="FF0000"/>
          <w:sz w:val="36"/>
          <w:szCs w:val="36"/>
        </w:rPr>
        <w:t>&gt; What is Foreign Key ?</w:t>
      </w:r>
    </w:p>
    <w:p w:rsidR="00DD66DE" w:rsidRPr="009801BB" w:rsidRDefault="00DD66DE" w:rsidP="009801BB">
      <w:pPr>
        <w:spacing w:before="120" w:after="144" w:line="240" w:lineRule="auto"/>
        <w:ind w:left="48" w:right="48"/>
        <w:jc w:val="both"/>
        <w:rPr>
          <w:sz w:val="28"/>
          <w:szCs w:val="28"/>
        </w:rPr>
      </w:pPr>
      <w:r w:rsidRPr="00DD66DE">
        <w:rPr>
          <w:sz w:val="28"/>
          <w:szCs w:val="28"/>
        </w:rPr>
        <w:t>A FOREIGN KEY is a field (or collection of fields) in one table, that refers to the PRIMARY KEY in another table. The table with the foreign key is called the child table, and the table with the primary key is called the referenced or parent table.</w:t>
      </w:r>
    </w:p>
    <w:p w:rsidR="009801BB" w:rsidRDefault="009801BB" w:rsidP="000E199E">
      <w:pPr>
        <w:jc w:val="both"/>
        <w:rPr>
          <w:sz w:val="28"/>
          <w:szCs w:val="28"/>
        </w:rPr>
      </w:pPr>
    </w:p>
    <w:p w:rsidR="005C17A3" w:rsidRDefault="005C17A3" w:rsidP="005C17A3">
      <w:pPr>
        <w:spacing w:before="120" w:after="144" w:line="240" w:lineRule="auto"/>
        <w:ind w:left="48" w:right="48"/>
        <w:jc w:val="both"/>
        <w:rPr>
          <w:color w:val="FF0000"/>
          <w:sz w:val="36"/>
          <w:szCs w:val="36"/>
        </w:rPr>
      </w:pPr>
      <w:r>
        <w:rPr>
          <w:color w:val="FF0000"/>
          <w:sz w:val="36"/>
          <w:szCs w:val="36"/>
        </w:rPr>
        <w:t>&gt; How to generate apk file from project</w:t>
      </w:r>
      <w:r w:rsidRPr="00DD66DE">
        <w:rPr>
          <w:color w:val="FF0000"/>
          <w:sz w:val="36"/>
          <w:szCs w:val="36"/>
        </w:rPr>
        <w:t xml:space="preserve"> ?</w:t>
      </w:r>
    </w:p>
    <w:p w:rsidR="005C17A3" w:rsidRDefault="005C17A3" w:rsidP="005C17A3">
      <w:pPr>
        <w:spacing w:before="120" w:after="144" w:line="240" w:lineRule="auto"/>
        <w:ind w:left="48" w:right="48"/>
        <w:jc w:val="both"/>
        <w:rPr>
          <w:sz w:val="28"/>
          <w:szCs w:val="28"/>
        </w:rPr>
      </w:pPr>
      <w:r>
        <w:rPr>
          <w:sz w:val="28"/>
          <w:szCs w:val="28"/>
        </w:rPr>
        <w:t>&gt; Open Android project &gt; Build &gt; Build Bundles/APKs &gt; Build APKs.</w:t>
      </w:r>
    </w:p>
    <w:p w:rsidR="005C17A3" w:rsidRDefault="005C17A3" w:rsidP="005C17A3">
      <w:pPr>
        <w:spacing w:before="120" w:after="144" w:line="240" w:lineRule="auto"/>
        <w:ind w:left="48" w:right="48"/>
        <w:jc w:val="both"/>
        <w:rPr>
          <w:sz w:val="28"/>
          <w:szCs w:val="28"/>
        </w:rPr>
      </w:pPr>
      <w:r>
        <w:rPr>
          <w:sz w:val="28"/>
          <w:szCs w:val="28"/>
        </w:rPr>
        <w:t>&gt; Now see at bottom right corner in Event log, following message will be shown :</w:t>
      </w:r>
    </w:p>
    <w:p w:rsidR="005C17A3" w:rsidRPr="005C17A3" w:rsidRDefault="005C17A3" w:rsidP="005C17A3">
      <w:pPr>
        <w:spacing w:before="120" w:after="144" w:line="240" w:lineRule="auto"/>
        <w:ind w:left="48" w:right="48"/>
        <w:jc w:val="both"/>
      </w:pPr>
      <w:r>
        <w:rPr>
          <w:sz w:val="28"/>
          <w:szCs w:val="28"/>
        </w:rPr>
        <w:tab/>
      </w:r>
      <w:r w:rsidRPr="005C17A3">
        <w:t>Build APK(s)</w:t>
      </w:r>
    </w:p>
    <w:p w:rsidR="005C17A3" w:rsidRPr="005C17A3" w:rsidRDefault="005C17A3" w:rsidP="005C17A3">
      <w:pPr>
        <w:spacing w:before="120" w:after="144" w:line="240" w:lineRule="auto"/>
        <w:ind w:left="48" w:right="48"/>
        <w:jc w:val="both"/>
      </w:pPr>
      <w:r w:rsidRPr="005C17A3">
        <w:tab/>
        <w:t>APK(s) generated successfully for 1 module:</w:t>
      </w:r>
    </w:p>
    <w:p w:rsidR="005C17A3" w:rsidRPr="005C17A3" w:rsidRDefault="005C17A3" w:rsidP="005C17A3">
      <w:pPr>
        <w:spacing w:before="120" w:after="144" w:line="240" w:lineRule="auto"/>
        <w:ind w:left="48" w:right="48" w:firstLine="672"/>
        <w:jc w:val="both"/>
        <w:rPr>
          <w:sz w:val="28"/>
          <w:szCs w:val="28"/>
        </w:rPr>
      </w:pPr>
      <w:r w:rsidRPr="005C17A3">
        <w:t xml:space="preserve">Module 'app': </w:t>
      </w:r>
      <w:r w:rsidRPr="005C17A3">
        <w:rPr>
          <w:highlight w:val="yellow"/>
        </w:rPr>
        <w:t>locate</w:t>
      </w:r>
      <w:r w:rsidRPr="005C17A3">
        <w:t xml:space="preserve"> or analye the APK.</w:t>
      </w:r>
    </w:p>
    <w:p w:rsidR="005C17A3" w:rsidRDefault="005C17A3" w:rsidP="005C17A3">
      <w:pPr>
        <w:jc w:val="both"/>
        <w:rPr>
          <w:sz w:val="28"/>
          <w:szCs w:val="28"/>
        </w:rPr>
      </w:pPr>
      <w:r>
        <w:rPr>
          <w:sz w:val="28"/>
          <w:szCs w:val="28"/>
        </w:rPr>
        <w:t>&gt; Click on locate in above to see your generated apk file path.</w:t>
      </w:r>
    </w:p>
    <w:p w:rsidR="005C17A3" w:rsidRDefault="005C17A3" w:rsidP="005C17A3">
      <w:pPr>
        <w:jc w:val="both"/>
        <w:rPr>
          <w:sz w:val="28"/>
          <w:szCs w:val="28"/>
        </w:rPr>
      </w:pPr>
      <w:r>
        <w:rPr>
          <w:sz w:val="28"/>
          <w:szCs w:val="28"/>
        </w:rPr>
        <w:t>&gt; You can copy or cut &amp; paste this file in your mobile and install the app.</w:t>
      </w:r>
    </w:p>
    <w:p w:rsidR="005C17A3" w:rsidRDefault="002C5547" w:rsidP="005C17A3">
      <w:pPr>
        <w:jc w:val="both"/>
        <w:rPr>
          <w:sz w:val="28"/>
          <w:szCs w:val="28"/>
        </w:rPr>
      </w:pPr>
      <w:r>
        <w:rPr>
          <w:sz w:val="28"/>
          <w:szCs w:val="28"/>
        </w:rPr>
        <w:t>&gt; As per my opinion, we should</w:t>
      </w:r>
      <w:r w:rsidR="005C17A3">
        <w:rPr>
          <w:sz w:val="28"/>
          <w:szCs w:val="28"/>
        </w:rPr>
        <w:t xml:space="preserve"> generate zip file of project rather than apk file. Bcoz size of zip file is very less than apk file. APK file size is same as project folder size.</w:t>
      </w:r>
    </w:p>
    <w:p w:rsidR="005C17A3" w:rsidRDefault="005C17A3" w:rsidP="005C17A3">
      <w:pPr>
        <w:jc w:val="both"/>
        <w:rPr>
          <w:sz w:val="28"/>
          <w:szCs w:val="28"/>
        </w:rPr>
      </w:pPr>
      <w:r>
        <w:rPr>
          <w:sz w:val="28"/>
          <w:szCs w:val="28"/>
        </w:rPr>
        <w:t>&gt; To generate apk file for google playstore upload, there is another process to generate apk.</w:t>
      </w:r>
    </w:p>
    <w:p w:rsidR="002C5547" w:rsidRDefault="002C5547" w:rsidP="005C17A3">
      <w:pPr>
        <w:jc w:val="both"/>
        <w:rPr>
          <w:sz w:val="28"/>
          <w:szCs w:val="28"/>
        </w:rPr>
      </w:pPr>
      <w:r>
        <w:rPr>
          <w:sz w:val="28"/>
          <w:szCs w:val="28"/>
        </w:rPr>
        <w:t xml:space="preserve">&gt; The </w:t>
      </w:r>
      <w:r w:rsidRPr="002C5547">
        <w:rPr>
          <w:sz w:val="28"/>
          <w:szCs w:val="28"/>
          <w:highlight w:val="yellow"/>
        </w:rPr>
        <w:t>advantage</w:t>
      </w:r>
      <w:r>
        <w:rPr>
          <w:sz w:val="28"/>
          <w:szCs w:val="28"/>
        </w:rPr>
        <w:t xml:space="preserve"> of apk file is, if we send it to someone else in mobile, he can directly install &amp; run the apk file in his mobile without opening android studio.</w:t>
      </w:r>
    </w:p>
    <w:p w:rsidR="002C5547" w:rsidRDefault="002C5547" w:rsidP="005C17A3">
      <w:pPr>
        <w:jc w:val="both"/>
        <w:rPr>
          <w:sz w:val="28"/>
          <w:szCs w:val="28"/>
        </w:rPr>
      </w:pPr>
      <w:r>
        <w:rPr>
          <w:sz w:val="28"/>
          <w:szCs w:val="28"/>
        </w:rPr>
        <w:t>&gt; On other hand, if we send zip file to someone else in mobile, he has to unzip the file, then he has to open android studio and open this unzipped folder in it and then connect his mobile to it and then he can run.</w:t>
      </w:r>
    </w:p>
    <w:p w:rsidR="00AA3DD4" w:rsidRDefault="0018340E" w:rsidP="000E199E">
      <w:pPr>
        <w:jc w:val="both"/>
        <w:rPr>
          <w:sz w:val="28"/>
          <w:szCs w:val="28"/>
        </w:rPr>
      </w:pPr>
      <w:r>
        <w:rPr>
          <w:sz w:val="28"/>
          <w:szCs w:val="28"/>
        </w:rPr>
        <w:t xml:space="preserve">  </w:t>
      </w:r>
    </w:p>
    <w:p w:rsidR="00AA3DD4" w:rsidRDefault="00AA3DD4" w:rsidP="00AA3DD4">
      <w:pPr>
        <w:spacing w:before="120" w:after="144" w:line="240" w:lineRule="auto"/>
        <w:ind w:left="48" w:right="48"/>
        <w:jc w:val="both"/>
        <w:rPr>
          <w:color w:val="FF0000"/>
          <w:sz w:val="36"/>
          <w:szCs w:val="36"/>
        </w:rPr>
      </w:pPr>
      <w:r>
        <w:rPr>
          <w:color w:val="FF0000"/>
          <w:sz w:val="36"/>
          <w:szCs w:val="36"/>
        </w:rPr>
        <w:t>&gt; What happens if we do not take permission of Internet in networking app</w:t>
      </w:r>
      <w:r w:rsidRPr="00DD66DE">
        <w:rPr>
          <w:color w:val="FF0000"/>
          <w:sz w:val="36"/>
          <w:szCs w:val="36"/>
        </w:rPr>
        <w:t xml:space="preserve"> ?</w:t>
      </w:r>
    </w:p>
    <w:p w:rsidR="00AA3DD4" w:rsidRDefault="00AA3DD4" w:rsidP="000E199E">
      <w:pPr>
        <w:jc w:val="both"/>
        <w:rPr>
          <w:sz w:val="28"/>
          <w:szCs w:val="28"/>
        </w:rPr>
      </w:pPr>
      <w:r>
        <w:rPr>
          <w:sz w:val="28"/>
          <w:szCs w:val="28"/>
        </w:rPr>
        <w:t>&gt; The app will not crash (it will open) but no data from internet will be shown.</w:t>
      </w:r>
    </w:p>
    <w:p w:rsidR="00AA3DD4" w:rsidRDefault="00AA3DD4" w:rsidP="000E199E">
      <w:pPr>
        <w:jc w:val="both"/>
        <w:rPr>
          <w:sz w:val="28"/>
          <w:szCs w:val="28"/>
        </w:rPr>
      </w:pPr>
      <w:r>
        <w:rPr>
          <w:sz w:val="28"/>
          <w:szCs w:val="28"/>
        </w:rPr>
        <w:t>&gt; And following lines will be found in error mode of Logcat :</w:t>
      </w:r>
    </w:p>
    <w:p w:rsidR="00AA3DD4" w:rsidRDefault="00AA3DD4" w:rsidP="00AA3DD4">
      <w:pPr>
        <w:shd w:val="clear" w:color="auto" w:fill="FFFFFF"/>
        <w:tabs>
          <w:tab w:val="left" w:pos="2505"/>
        </w:tabs>
        <w:spacing w:before="60" w:after="100" w:afterAutospacing="1" w:line="375" w:lineRule="atLeast"/>
        <w:rPr>
          <w:rFonts w:ascii="Verdana" w:hAnsi="Verdana"/>
          <w:color w:val="FF0000"/>
          <w:sz w:val="18"/>
          <w:szCs w:val="18"/>
        </w:rPr>
      </w:pPr>
      <w:r w:rsidRPr="00AA3DD4">
        <w:rPr>
          <w:rFonts w:ascii="Verdana" w:hAnsi="Verdana"/>
          <w:color w:val="FF0000"/>
          <w:sz w:val="18"/>
          <w:szCs w:val="18"/>
        </w:rPr>
        <w:t>NetworkDispatcher.processRequest: Unhandled exception java.lang.SecurityException: Permission denied (missing INTERNET permission?)</w:t>
      </w:r>
    </w:p>
    <w:p w:rsidR="00AA3DD4" w:rsidRPr="00AA3DD4" w:rsidRDefault="00AA3DD4" w:rsidP="00AA3DD4">
      <w:pPr>
        <w:shd w:val="clear" w:color="auto" w:fill="FFFFFF"/>
        <w:tabs>
          <w:tab w:val="left" w:pos="2505"/>
        </w:tabs>
        <w:spacing w:before="60" w:after="100" w:afterAutospacing="1" w:line="375" w:lineRule="atLeast"/>
        <w:rPr>
          <w:rFonts w:ascii="Verdana" w:hAnsi="Verdana"/>
          <w:color w:val="FF0000"/>
          <w:sz w:val="18"/>
          <w:szCs w:val="18"/>
        </w:rPr>
      </w:pPr>
      <w:r w:rsidRPr="00AA3DD4">
        <w:rPr>
          <w:rFonts w:ascii="Verdana" w:hAnsi="Verdana"/>
          <w:color w:val="FF0000"/>
          <w:sz w:val="18"/>
          <w:szCs w:val="18"/>
        </w:rPr>
        <w:lastRenderedPageBreak/>
        <w:t>java.lang.SecurityException: Permission denied (missing INTERNET permission?)</w:t>
      </w:r>
    </w:p>
    <w:p w:rsidR="00AA3DD4" w:rsidRDefault="00AA3DD4" w:rsidP="00AA3DD4">
      <w:pPr>
        <w:jc w:val="both"/>
        <w:rPr>
          <w:sz w:val="28"/>
          <w:szCs w:val="28"/>
        </w:rPr>
      </w:pPr>
      <w:r>
        <w:rPr>
          <w:sz w:val="28"/>
          <w:szCs w:val="28"/>
        </w:rPr>
        <w:t>&gt; Note that Internet permission comes under Normal Permissions (not dangerous permissions). So system will grant this permission automatically, if we have declared it in manifest. There will be no dialogbox shown at app installation time as well as runtime to user.</w:t>
      </w:r>
    </w:p>
    <w:p w:rsidR="00CB63F7" w:rsidRDefault="00CB63F7" w:rsidP="00AA3DD4">
      <w:pPr>
        <w:jc w:val="both"/>
        <w:rPr>
          <w:sz w:val="28"/>
          <w:szCs w:val="28"/>
        </w:rPr>
      </w:pPr>
    </w:p>
    <w:p w:rsidR="00CB63F7" w:rsidRDefault="00CB63F7" w:rsidP="00CB63F7">
      <w:pPr>
        <w:spacing w:before="120" w:after="144" w:line="240" w:lineRule="auto"/>
        <w:ind w:left="48" w:right="48"/>
        <w:jc w:val="both"/>
        <w:rPr>
          <w:color w:val="FF0000"/>
          <w:sz w:val="36"/>
          <w:szCs w:val="36"/>
        </w:rPr>
      </w:pPr>
      <w:r>
        <w:rPr>
          <w:color w:val="FF0000"/>
          <w:sz w:val="36"/>
          <w:szCs w:val="36"/>
        </w:rPr>
        <w:t>&gt; What happens if we do not take permission of SEND_SMS in SMS app</w:t>
      </w:r>
      <w:r w:rsidRPr="00DD66DE">
        <w:rPr>
          <w:color w:val="FF0000"/>
          <w:sz w:val="36"/>
          <w:szCs w:val="36"/>
        </w:rPr>
        <w:t xml:space="preserve"> ?</w:t>
      </w:r>
    </w:p>
    <w:p w:rsidR="00CB63F7" w:rsidRDefault="00CB63F7" w:rsidP="00AA3DD4">
      <w:pPr>
        <w:jc w:val="both"/>
        <w:rPr>
          <w:sz w:val="28"/>
          <w:szCs w:val="28"/>
        </w:rPr>
      </w:pPr>
      <w:r>
        <w:rPr>
          <w:sz w:val="28"/>
          <w:szCs w:val="28"/>
        </w:rPr>
        <w:t>&gt; Bcoz sending SMS comes under dangerous permissions, we have to declare it in manifest (design time) and runtime both.</w:t>
      </w:r>
    </w:p>
    <w:p w:rsidR="00CB63F7" w:rsidRDefault="00CB63F7" w:rsidP="00AA3DD4">
      <w:pPr>
        <w:jc w:val="both"/>
        <w:rPr>
          <w:sz w:val="28"/>
          <w:szCs w:val="28"/>
        </w:rPr>
      </w:pPr>
      <w:r>
        <w:rPr>
          <w:sz w:val="28"/>
          <w:szCs w:val="28"/>
        </w:rPr>
        <w:t>&gt; If we have not declared it in manifest</w:t>
      </w:r>
      <w:r w:rsidR="00B42FFA">
        <w:rPr>
          <w:sz w:val="28"/>
          <w:szCs w:val="28"/>
        </w:rPr>
        <w:t>(or not taken runtime permission)</w:t>
      </w:r>
      <w:r>
        <w:rPr>
          <w:sz w:val="28"/>
          <w:szCs w:val="28"/>
        </w:rPr>
        <w:t xml:space="preserve">, </w:t>
      </w:r>
      <w:r w:rsidR="00B42FFA">
        <w:rPr>
          <w:sz w:val="28"/>
          <w:szCs w:val="28"/>
        </w:rPr>
        <w:t xml:space="preserve">app will start but will </w:t>
      </w:r>
      <w:r>
        <w:rPr>
          <w:sz w:val="28"/>
          <w:szCs w:val="28"/>
        </w:rPr>
        <w:t>be stopped</w:t>
      </w:r>
      <w:r w:rsidR="00B42FFA">
        <w:rPr>
          <w:sz w:val="28"/>
          <w:szCs w:val="28"/>
        </w:rPr>
        <w:t xml:space="preserve"> when we click on send sms button in app.</w:t>
      </w:r>
    </w:p>
    <w:p w:rsidR="00B42FFA" w:rsidRDefault="00B42FFA" w:rsidP="00AA3DD4">
      <w:pPr>
        <w:jc w:val="both"/>
        <w:rPr>
          <w:sz w:val="28"/>
          <w:szCs w:val="28"/>
        </w:rPr>
      </w:pPr>
      <w:r>
        <w:rPr>
          <w:sz w:val="28"/>
          <w:szCs w:val="28"/>
        </w:rPr>
        <w:t>&gt; Also following lines will be found in error mode of Logcat :</w:t>
      </w:r>
    </w:p>
    <w:p w:rsidR="00B42FFA" w:rsidRPr="00B42FFA" w:rsidRDefault="00B42FFA" w:rsidP="00AA3DD4">
      <w:pPr>
        <w:jc w:val="both"/>
        <w:rPr>
          <w:rFonts w:ascii="Verdana" w:hAnsi="Verdana"/>
          <w:color w:val="FF0000"/>
          <w:sz w:val="18"/>
          <w:szCs w:val="18"/>
        </w:rPr>
      </w:pPr>
      <w:r w:rsidRPr="00B42FFA">
        <w:rPr>
          <w:rFonts w:ascii="Verdana" w:hAnsi="Verdana"/>
          <w:color w:val="FF0000"/>
          <w:sz w:val="18"/>
          <w:szCs w:val="18"/>
        </w:rPr>
        <w:t>java.lang.SecurityException: Sending SMS message: uid 10233 does not have android.permission.SEND_SMS.</w:t>
      </w:r>
    </w:p>
    <w:p w:rsidR="00B42FFA" w:rsidRDefault="00B42FFA" w:rsidP="00B42FFA">
      <w:pPr>
        <w:jc w:val="both"/>
        <w:rPr>
          <w:sz w:val="28"/>
          <w:szCs w:val="28"/>
        </w:rPr>
      </w:pPr>
      <w:r>
        <w:rPr>
          <w:sz w:val="28"/>
          <w:szCs w:val="28"/>
        </w:rPr>
        <w:t xml:space="preserve">&gt; Note that SEND_SMS permission comes under Dangerous Permissions (not normal permissions). So system will show a dialog box at starting of app, to deny or allow this permission, if we have declared it in manifest. </w:t>
      </w:r>
    </w:p>
    <w:p w:rsidR="00AA3DD4" w:rsidRDefault="00AA3DD4" w:rsidP="000E199E">
      <w:pPr>
        <w:jc w:val="both"/>
        <w:rPr>
          <w:sz w:val="28"/>
          <w:szCs w:val="28"/>
        </w:rPr>
      </w:pPr>
    </w:p>
    <w:p w:rsidR="00793AEE" w:rsidRPr="00793AEE" w:rsidRDefault="00793AEE" w:rsidP="00793AEE">
      <w:pPr>
        <w:jc w:val="center"/>
        <w:rPr>
          <w:color w:val="FF0000"/>
          <w:sz w:val="36"/>
          <w:szCs w:val="36"/>
        </w:rPr>
      </w:pPr>
      <w:r w:rsidRPr="00793AEE">
        <w:rPr>
          <w:color w:val="FF0000"/>
          <w:sz w:val="36"/>
          <w:szCs w:val="36"/>
          <w:highlight w:val="yellow"/>
        </w:rPr>
        <w:t>REVISION FOR INTERVIEW (15.2.2022)</w:t>
      </w:r>
    </w:p>
    <w:p w:rsidR="00856E93" w:rsidRDefault="00856E93" w:rsidP="00856E93">
      <w:pPr>
        <w:jc w:val="both"/>
        <w:rPr>
          <w:color w:val="FF0000"/>
          <w:sz w:val="36"/>
          <w:szCs w:val="36"/>
        </w:rPr>
      </w:pPr>
      <w:r>
        <w:rPr>
          <w:color w:val="FF0000"/>
          <w:sz w:val="36"/>
          <w:szCs w:val="36"/>
        </w:rPr>
        <w:t>&gt; Andr</w:t>
      </w:r>
      <w:r w:rsidR="00B126EE">
        <w:rPr>
          <w:color w:val="FF0000"/>
          <w:sz w:val="36"/>
          <w:szCs w:val="36"/>
        </w:rPr>
        <w:t xml:space="preserve">oid-12 explanation </w:t>
      </w:r>
      <w:r>
        <w:rPr>
          <w:color w:val="FF0000"/>
          <w:sz w:val="36"/>
          <w:szCs w:val="36"/>
        </w:rPr>
        <w:t>:</w:t>
      </w:r>
    </w:p>
    <w:p w:rsidR="00B126EE" w:rsidRDefault="00BC3A03" w:rsidP="00856E93">
      <w:pPr>
        <w:jc w:val="both"/>
        <w:rPr>
          <w:color w:val="FF0000"/>
          <w:sz w:val="36"/>
          <w:szCs w:val="36"/>
        </w:rPr>
      </w:pPr>
      <w:r>
        <w:rPr>
          <w:sz w:val="28"/>
          <w:szCs w:val="28"/>
        </w:rPr>
        <w:t>&gt; Description of Changes</w:t>
      </w:r>
      <w:r w:rsidR="00B126EE">
        <w:rPr>
          <w:sz w:val="28"/>
          <w:szCs w:val="28"/>
        </w:rPr>
        <w:t>:</w:t>
      </w:r>
    </w:p>
    <w:p w:rsidR="00B126EE" w:rsidRPr="00B126EE" w:rsidRDefault="00D14E96" w:rsidP="00856E93">
      <w:pPr>
        <w:jc w:val="both"/>
        <w:rPr>
          <w:rStyle w:val="Hyperlink"/>
          <w:sz w:val="28"/>
          <w:szCs w:val="28"/>
        </w:rPr>
      </w:pPr>
      <w:hyperlink r:id="rId87" w:history="1">
        <w:r w:rsidR="00B126EE" w:rsidRPr="00B126EE">
          <w:rPr>
            <w:rStyle w:val="Hyperlink"/>
            <w:sz w:val="28"/>
            <w:szCs w:val="28"/>
          </w:rPr>
          <w:t>https://www.android.com/intl/en_in/android-12/</w:t>
        </w:r>
      </w:hyperlink>
      <w:r w:rsidR="00B126EE" w:rsidRPr="00B126EE">
        <w:rPr>
          <w:rStyle w:val="Hyperlink"/>
          <w:sz w:val="28"/>
          <w:szCs w:val="28"/>
        </w:rPr>
        <w:t xml:space="preserve"> </w:t>
      </w:r>
    </w:p>
    <w:p w:rsidR="00B126EE" w:rsidRDefault="00B126EE" w:rsidP="00B126EE">
      <w:pPr>
        <w:jc w:val="both"/>
        <w:rPr>
          <w:color w:val="FF0000"/>
          <w:sz w:val="36"/>
          <w:szCs w:val="36"/>
        </w:rPr>
      </w:pPr>
      <w:r>
        <w:rPr>
          <w:sz w:val="28"/>
          <w:szCs w:val="28"/>
        </w:rPr>
        <w:t>&gt; Short explanation video:</w:t>
      </w:r>
    </w:p>
    <w:p w:rsidR="00B126EE" w:rsidRDefault="00D14E96" w:rsidP="00856E93">
      <w:pPr>
        <w:jc w:val="both"/>
        <w:rPr>
          <w:sz w:val="28"/>
          <w:szCs w:val="28"/>
        </w:rPr>
      </w:pPr>
      <w:hyperlink r:id="rId88" w:history="1">
        <w:r w:rsidR="00B126EE" w:rsidRPr="00BF5F39">
          <w:rPr>
            <w:rStyle w:val="Hyperlink"/>
            <w:sz w:val="28"/>
            <w:szCs w:val="28"/>
          </w:rPr>
          <w:t>https://www.youtube.com/watch?v=xKN4kCeln7Q</w:t>
        </w:r>
      </w:hyperlink>
      <w:r w:rsidR="00B126EE">
        <w:rPr>
          <w:sz w:val="28"/>
          <w:szCs w:val="28"/>
        </w:rPr>
        <w:t xml:space="preserve"> </w:t>
      </w:r>
    </w:p>
    <w:p w:rsidR="00B126EE" w:rsidRPr="00B126EE" w:rsidRDefault="00B126EE" w:rsidP="00856E93">
      <w:pPr>
        <w:jc w:val="both"/>
        <w:rPr>
          <w:color w:val="FF0000"/>
          <w:sz w:val="36"/>
          <w:szCs w:val="36"/>
        </w:rPr>
      </w:pPr>
      <w:r>
        <w:rPr>
          <w:sz w:val="28"/>
          <w:szCs w:val="28"/>
        </w:rPr>
        <w:t>&gt; Long explanation video:</w:t>
      </w:r>
    </w:p>
    <w:p w:rsidR="00514362" w:rsidRDefault="00D14E96" w:rsidP="00856E93">
      <w:pPr>
        <w:tabs>
          <w:tab w:val="left" w:pos="1680"/>
        </w:tabs>
        <w:rPr>
          <w:sz w:val="28"/>
          <w:szCs w:val="28"/>
        </w:rPr>
      </w:pPr>
      <w:hyperlink r:id="rId89" w:history="1">
        <w:r w:rsidR="00856E93" w:rsidRPr="00BF5F39">
          <w:rPr>
            <w:rStyle w:val="Hyperlink"/>
            <w:sz w:val="28"/>
            <w:szCs w:val="28"/>
          </w:rPr>
          <w:t>https://www.youtube.com/watch?v=b2013xcK1-o</w:t>
        </w:r>
      </w:hyperlink>
      <w:r w:rsidR="00856E93">
        <w:rPr>
          <w:sz w:val="28"/>
          <w:szCs w:val="28"/>
        </w:rPr>
        <w:t xml:space="preserve"> </w:t>
      </w:r>
    </w:p>
    <w:p w:rsidR="00514362" w:rsidRDefault="00514362" w:rsidP="00514362">
      <w:pPr>
        <w:jc w:val="both"/>
        <w:rPr>
          <w:sz w:val="28"/>
          <w:szCs w:val="28"/>
        </w:rPr>
      </w:pPr>
    </w:p>
    <w:p w:rsidR="00514362" w:rsidRDefault="00514362" w:rsidP="00514362">
      <w:pPr>
        <w:jc w:val="both"/>
        <w:rPr>
          <w:color w:val="FF0000"/>
          <w:sz w:val="36"/>
          <w:szCs w:val="36"/>
        </w:rPr>
      </w:pPr>
      <w:r>
        <w:rPr>
          <w:color w:val="FF0000"/>
          <w:sz w:val="28"/>
          <w:szCs w:val="28"/>
        </w:rPr>
        <w:t>&gt; Changes in Android-12 (as per 1</w:t>
      </w:r>
      <w:r w:rsidRPr="00514362">
        <w:rPr>
          <w:color w:val="FF0000"/>
          <w:sz w:val="28"/>
          <w:szCs w:val="28"/>
          <w:vertAlign w:val="superscript"/>
        </w:rPr>
        <w:t>st</w:t>
      </w:r>
      <w:r>
        <w:rPr>
          <w:color w:val="FF0000"/>
          <w:sz w:val="28"/>
          <w:szCs w:val="28"/>
        </w:rPr>
        <w:t xml:space="preserve"> link above) </w:t>
      </w:r>
      <w:r w:rsidRPr="00514362">
        <w:rPr>
          <w:color w:val="FF0000"/>
          <w:sz w:val="28"/>
          <w:szCs w:val="28"/>
        </w:rPr>
        <w:t>:</w:t>
      </w:r>
    </w:p>
    <w:p w:rsidR="00514362" w:rsidRPr="00514362" w:rsidRDefault="00514362" w:rsidP="00514362">
      <w:pPr>
        <w:jc w:val="both"/>
        <w:rPr>
          <w:color w:val="FF0000"/>
          <w:sz w:val="36"/>
          <w:szCs w:val="36"/>
        </w:rPr>
      </w:pPr>
      <w:r>
        <w:rPr>
          <w:rFonts w:ascii="Roboto" w:hAnsi="Roboto"/>
          <w:color w:val="404040"/>
        </w:rPr>
        <w:t xml:space="preserve">&gt; </w:t>
      </w:r>
      <w:hyperlink r:id="rId90" w:anchor="a12-personal" w:history="1">
        <w:r>
          <w:rPr>
            <w:rStyle w:val="Hyperlink"/>
            <w:rFonts w:ascii="Roboto" w:hAnsi="Roboto"/>
            <w:b/>
            <w:bCs/>
            <w:color w:val="000000"/>
          </w:rPr>
          <w:t>Personal</w:t>
        </w:r>
      </w:hyperlink>
    </w:p>
    <w:p w:rsidR="00514362" w:rsidRDefault="00D14E96" w:rsidP="00514362">
      <w:pPr>
        <w:numPr>
          <w:ilvl w:val="1"/>
          <w:numId w:val="41"/>
        </w:numPr>
        <w:spacing w:after="0" w:line="240" w:lineRule="auto"/>
        <w:ind w:left="330"/>
        <w:textAlignment w:val="baseline"/>
        <w:rPr>
          <w:rFonts w:ascii="Roboto" w:hAnsi="Roboto"/>
          <w:color w:val="404040"/>
        </w:rPr>
      </w:pPr>
      <w:hyperlink r:id="rId91" w:anchor="a12-material-you" w:history="1">
        <w:r w:rsidR="00514362">
          <w:rPr>
            <w:rStyle w:val="Hyperlink"/>
            <w:rFonts w:ascii="Roboto" w:hAnsi="Roboto"/>
            <w:color w:val="000000"/>
          </w:rPr>
          <w:t>Material you</w:t>
        </w:r>
      </w:hyperlink>
    </w:p>
    <w:p w:rsidR="00514362" w:rsidRDefault="00D14E96" w:rsidP="00514362">
      <w:pPr>
        <w:numPr>
          <w:ilvl w:val="1"/>
          <w:numId w:val="41"/>
        </w:numPr>
        <w:spacing w:after="0" w:line="240" w:lineRule="auto"/>
        <w:ind w:left="330"/>
        <w:textAlignment w:val="baseline"/>
        <w:rPr>
          <w:rFonts w:ascii="Roboto" w:hAnsi="Roboto"/>
          <w:color w:val="404040"/>
        </w:rPr>
      </w:pPr>
      <w:hyperlink r:id="rId92" w:anchor="a12-color-reimagined" w:history="1">
        <w:r w:rsidR="00514362">
          <w:rPr>
            <w:rStyle w:val="Hyperlink"/>
            <w:rFonts w:ascii="Roboto" w:hAnsi="Roboto"/>
            <w:color w:val="000000"/>
          </w:rPr>
          <w:t>Dynamic colour</w:t>
        </w:r>
      </w:hyperlink>
    </w:p>
    <w:p w:rsidR="00514362" w:rsidRDefault="00D14E96" w:rsidP="00514362">
      <w:pPr>
        <w:numPr>
          <w:ilvl w:val="1"/>
          <w:numId w:val="41"/>
        </w:numPr>
        <w:spacing w:after="0" w:line="240" w:lineRule="auto"/>
        <w:ind w:left="330"/>
        <w:textAlignment w:val="baseline"/>
        <w:rPr>
          <w:rFonts w:ascii="Roboto" w:hAnsi="Roboto"/>
          <w:color w:val="404040"/>
        </w:rPr>
      </w:pPr>
      <w:hyperlink r:id="rId93" w:anchor="a12-responsive-motion-ui" w:history="1">
        <w:r w:rsidR="00514362">
          <w:rPr>
            <w:rStyle w:val="Hyperlink"/>
            <w:rFonts w:ascii="Roboto" w:hAnsi="Roboto"/>
            <w:color w:val="000000"/>
          </w:rPr>
          <w:t>Responsive motion</w:t>
        </w:r>
      </w:hyperlink>
    </w:p>
    <w:p w:rsidR="00514362" w:rsidRDefault="00D14E96" w:rsidP="00514362">
      <w:pPr>
        <w:numPr>
          <w:ilvl w:val="1"/>
          <w:numId w:val="41"/>
        </w:numPr>
        <w:spacing w:after="0" w:line="240" w:lineRule="auto"/>
        <w:ind w:left="330"/>
        <w:textAlignment w:val="baseline"/>
        <w:rPr>
          <w:rFonts w:ascii="Roboto" w:hAnsi="Roboto"/>
          <w:color w:val="404040"/>
        </w:rPr>
      </w:pPr>
      <w:hyperlink r:id="rId94" w:anchor="a12-conversation-widgets" w:history="1">
        <w:r w:rsidR="00514362">
          <w:rPr>
            <w:rStyle w:val="Hyperlink"/>
            <w:rFonts w:ascii="Roboto" w:hAnsi="Roboto"/>
            <w:color w:val="000000"/>
          </w:rPr>
          <w:t>Conversation widgets</w:t>
        </w:r>
      </w:hyperlink>
    </w:p>
    <w:p w:rsidR="00514362" w:rsidRDefault="00D14E96" w:rsidP="00514362">
      <w:pPr>
        <w:numPr>
          <w:ilvl w:val="1"/>
          <w:numId w:val="41"/>
        </w:numPr>
        <w:spacing w:after="0" w:line="240" w:lineRule="auto"/>
        <w:ind w:left="330"/>
        <w:textAlignment w:val="baseline"/>
        <w:rPr>
          <w:rFonts w:ascii="Roboto" w:hAnsi="Roboto"/>
          <w:color w:val="404040"/>
        </w:rPr>
      </w:pPr>
      <w:hyperlink r:id="rId95" w:anchor="a12-accessibility-improvements" w:history="1">
        <w:r w:rsidR="00514362">
          <w:rPr>
            <w:rStyle w:val="Hyperlink"/>
            <w:rFonts w:ascii="Roboto" w:hAnsi="Roboto"/>
            <w:color w:val="000000"/>
          </w:rPr>
          <w:t>Accessibility improvements</w:t>
        </w:r>
      </w:hyperlink>
    </w:p>
    <w:p w:rsidR="00514362" w:rsidRDefault="00514362" w:rsidP="00514362">
      <w:pPr>
        <w:spacing w:after="0" w:line="240" w:lineRule="auto"/>
        <w:textAlignment w:val="baseline"/>
        <w:rPr>
          <w:rFonts w:ascii="Roboto" w:hAnsi="Roboto"/>
          <w:color w:val="404040"/>
        </w:rPr>
      </w:pPr>
    </w:p>
    <w:p w:rsidR="00514362" w:rsidRDefault="00514362" w:rsidP="00514362">
      <w:pPr>
        <w:pBdr>
          <w:right w:val="single" w:sz="6" w:space="0" w:color="C6C6C6"/>
        </w:pBdr>
        <w:spacing w:after="0" w:line="240" w:lineRule="auto"/>
        <w:textAlignment w:val="baseline"/>
        <w:rPr>
          <w:rFonts w:ascii="Roboto" w:hAnsi="Roboto"/>
          <w:color w:val="404040"/>
        </w:rPr>
      </w:pPr>
      <w:r>
        <w:rPr>
          <w:rFonts w:ascii="Roboto" w:hAnsi="Roboto"/>
          <w:color w:val="404040"/>
        </w:rPr>
        <w:t xml:space="preserve">&gt; </w:t>
      </w:r>
      <w:hyperlink r:id="rId96" w:anchor="a12-safe" w:history="1">
        <w:r>
          <w:rPr>
            <w:rStyle w:val="Hyperlink"/>
            <w:rFonts w:ascii="Roboto" w:hAnsi="Roboto"/>
            <w:b/>
            <w:bCs/>
            <w:color w:val="000000"/>
          </w:rPr>
          <w:t>Safe</w:t>
        </w:r>
      </w:hyperlink>
    </w:p>
    <w:p w:rsidR="00514362" w:rsidRDefault="00D14E96" w:rsidP="00514362">
      <w:pPr>
        <w:numPr>
          <w:ilvl w:val="1"/>
          <w:numId w:val="42"/>
        </w:numPr>
        <w:spacing w:after="0" w:line="240" w:lineRule="auto"/>
        <w:ind w:left="330"/>
        <w:textAlignment w:val="baseline"/>
        <w:rPr>
          <w:rFonts w:ascii="Roboto" w:hAnsi="Roboto"/>
          <w:color w:val="404040"/>
        </w:rPr>
      </w:pPr>
      <w:hyperlink r:id="rId97" w:anchor="a12-mic-and-camera" w:history="1">
        <w:r w:rsidR="00514362">
          <w:rPr>
            <w:rStyle w:val="Hyperlink"/>
            <w:rFonts w:ascii="Roboto" w:hAnsi="Roboto"/>
            <w:color w:val="000000"/>
          </w:rPr>
          <w:t>Mic &amp; camera indicators and toggles</w:t>
        </w:r>
      </w:hyperlink>
    </w:p>
    <w:p w:rsidR="00514362" w:rsidRDefault="00D14E96" w:rsidP="00514362">
      <w:pPr>
        <w:numPr>
          <w:ilvl w:val="1"/>
          <w:numId w:val="42"/>
        </w:numPr>
        <w:spacing w:after="0" w:line="240" w:lineRule="auto"/>
        <w:ind w:left="330"/>
        <w:textAlignment w:val="baseline"/>
        <w:rPr>
          <w:rFonts w:ascii="Roboto" w:hAnsi="Roboto"/>
          <w:color w:val="404040"/>
        </w:rPr>
      </w:pPr>
      <w:hyperlink r:id="rId98" w:anchor="a12-location" w:history="1">
        <w:r w:rsidR="00514362">
          <w:rPr>
            <w:rStyle w:val="Hyperlink"/>
            <w:rFonts w:ascii="Roboto" w:hAnsi="Roboto"/>
            <w:color w:val="000000"/>
          </w:rPr>
          <w:t>Approximate location permissions</w:t>
        </w:r>
      </w:hyperlink>
    </w:p>
    <w:p w:rsidR="00514362" w:rsidRDefault="00D14E96" w:rsidP="00514362">
      <w:pPr>
        <w:numPr>
          <w:ilvl w:val="1"/>
          <w:numId w:val="42"/>
        </w:numPr>
        <w:spacing w:after="0" w:line="240" w:lineRule="auto"/>
        <w:ind w:left="330"/>
        <w:textAlignment w:val="baseline"/>
        <w:rPr>
          <w:rFonts w:ascii="Roboto" w:hAnsi="Roboto"/>
          <w:color w:val="404040"/>
        </w:rPr>
      </w:pPr>
      <w:hyperlink r:id="rId99" w:anchor="a12-privacy-ui" w:history="1">
        <w:r w:rsidR="00514362">
          <w:rPr>
            <w:rStyle w:val="Hyperlink"/>
            <w:rFonts w:ascii="Roboto" w:hAnsi="Roboto"/>
            <w:color w:val="000000"/>
          </w:rPr>
          <w:t>Privacy dashboard</w:t>
        </w:r>
      </w:hyperlink>
    </w:p>
    <w:p w:rsidR="00514362" w:rsidRDefault="00D14E96" w:rsidP="00514362">
      <w:pPr>
        <w:numPr>
          <w:ilvl w:val="1"/>
          <w:numId w:val="42"/>
        </w:numPr>
        <w:spacing w:after="0" w:line="240" w:lineRule="auto"/>
        <w:ind w:left="330"/>
        <w:textAlignment w:val="baseline"/>
        <w:rPr>
          <w:rFonts w:ascii="Roboto" w:hAnsi="Roboto"/>
          <w:color w:val="404040"/>
        </w:rPr>
      </w:pPr>
      <w:hyperlink r:id="rId100" w:anchor="a12-compute-core" w:history="1">
        <w:r w:rsidR="00514362">
          <w:rPr>
            <w:rStyle w:val="Hyperlink"/>
            <w:rFonts w:ascii="Roboto" w:hAnsi="Roboto"/>
            <w:color w:val="000000"/>
          </w:rPr>
          <w:t>Private Compute Core</w:t>
        </w:r>
      </w:hyperlink>
    </w:p>
    <w:p w:rsidR="00514362" w:rsidRDefault="00514362" w:rsidP="00514362">
      <w:pPr>
        <w:spacing w:after="0" w:line="240" w:lineRule="auto"/>
        <w:ind w:left="330"/>
        <w:textAlignment w:val="baseline"/>
        <w:rPr>
          <w:rFonts w:ascii="Roboto" w:hAnsi="Roboto"/>
          <w:color w:val="404040"/>
        </w:rPr>
      </w:pPr>
    </w:p>
    <w:p w:rsidR="00514362" w:rsidRDefault="00514362" w:rsidP="00514362">
      <w:pPr>
        <w:spacing w:after="0" w:line="240" w:lineRule="auto"/>
        <w:textAlignment w:val="baseline"/>
        <w:rPr>
          <w:rFonts w:ascii="Roboto" w:hAnsi="Roboto"/>
          <w:color w:val="404040"/>
        </w:rPr>
      </w:pPr>
      <w:r>
        <w:rPr>
          <w:rFonts w:ascii="Roboto" w:hAnsi="Roboto"/>
          <w:color w:val="404040"/>
        </w:rPr>
        <w:t xml:space="preserve">&gt; </w:t>
      </w:r>
      <w:hyperlink r:id="rId101" w:anchor="a12-effortless" w:history="1">
        <w:r>
          <w:rPr>
            <w:rStyle w:val="Hyperlink"/>
            <w:rFonts w:ascii="Roboto" w:hAnsi="Roboto"/>
            <w:b/>
            <w:bCs/>
            <w:color w:val="000000"/>
          </w:rPr>
          <w:t>Effortless</w:t>
        </w:r>
      </w:hyperlink>
    </w:p>
    <w:p w:rsidR="00514362" w:rsidRDefault="00D14E96" w:rsidP="00514362">
      <w:pPr>
        <w:numPr>
          <w:ilvl w:val="1"/>
          <w:numId w:val="43"/>
        </w:numPr>
        <w:spacing w:after="0" w:line="240" w:lineRule="auto"/>
        <w:ind w:left="330"/>
        <w:textAlignment w:val="baseline"/>
        <w:rPr>
          <w:rFonts w:ascii="Roboto" w:hAnsi="Roboto"/>
          <w:color w:val="404040"/>
        </w:rPr>
      </w:pPr>
      <w:hyperlink r:id="rId102" w:anchor="a12-gaming" w:history="1">
        <w:r w:rsidR="00514362">
          <w:rPr>
            <w:rStyle w:val="Hyperlink"/>
            <w:rFonts w:ascii="Roboto" w:hAnsi="Roboto"/>
            <w:color w:val="000000"/>
          </w:rPr>
          <w:t>Enhanced gaming</w:t>
        </w:r>
      </w:hyperlink>
    </w:p>
    <w:p w:rsidR="00514362" w:rsidRDefault="00D14E96" w:rsidP="00514362">
      <w:pPr>
        <w:numPr>
          <w:ilvl w:val="1"/>
          <w:numId w:val="43"/>
        </w:numPr>
        <w:spacing w:after="0" w:line="240" w:lineRule="auto"/>
        <w:ind w:left="330"/>
        <w:textAlignment w:val="baseline"/>
        <w:rPr>
          <w:rFonts w:ascii="Roboto" w:hAnsi="Roboto"/>
          <w:color w:val="404040"/>
        </w:rPr>
      </w:pPr>
      <w:hyperlink r:id="rId103" w:anchor="a12-scrolling-screenshots-ui" w:history="1">
        <w:r w:rsidR="00514362">
          <w:rPr>
            <w:rStyle w:val="Hyperlink"/>
            <w:rFonts w:ascii="Roboto" w:hAnsi="Roboto"/>
            <w:color w:val="000000"/>
          </w:rPr>
          <w:t>Scrolling screenshots</w:t>
        </w:r>
      </w:hyperlink>
    </w:p>
    <w:p w:rsidR="00514362" w:rsidRDefault="00D14E96" w:rsidP="00514362">
      <w:pPr>
        <w:numPr>
          <w:ilvl w:val="1"/>
          <w:numId w:val="43"/>
        </w:numPr>
        <w:spacing w:after="0" w:line="240" w:lineRule="auto"/>
        <w:ind w:left="330"/>
        <w:textAlignment w:val="baseline"/>
        <w:rPr>
          <w:rFonts w:ascii="Roboto" w:hAnsi="Roboto"/>
          <w:color w:val="404040"/>
        </w:rPr>
      </w:pPr>
      <w:hyperlink r:id="rId104" w:anchor="a12-switch-phones-ui" w:history="1">
        <w:r w:rsidR="00514362">
          <w:rPr>
            <w:rStyle w:val="Hyperlink"/>
            <w:rFonts w:ascii="Roboto" w:hAnsi="Roboto"/>
            <w:color w:val="000000"/>
          </w:rPr>
          <w:t>Easily switch phones</w:t>
        </w:r>
      </w:hyperlink>
    </w:p>
    <w:p w:rsidR="00514362" w:rsidRDefault="00514362" w:rsidP="00514362">
      <w:pPr>
        <w:spacing w:after="0" w:line="240" w:lineRule="auto"/>
        <w:ind w:left="330"/>
        <w:textAlignment w:val="baseline"/>
        <w:rPr>
          <w:rFonts w:ascii="Roboto" w:hAnsi="Roboto"/>
          <w:color w:val="404040"/>
        </w:rPr>
      </w:pPr>
    </w:p>
    <w:p w:rsidR="006A6169" w:rsidRDefault="006A6169" w:rsidP="006A6169">
      <w:pPr>
        <w:jc w:val="both"/>
        <w:rPr>
          <w:color w:val="FF0000"/>
          <w:sz w:val="36"/>
          <w:szCs w:val="36"/>
        </w:rPr>
      </w:pPr>
      <w:r>
        <w:rPr>
          <w:color w:val="FF0000"/>
          <w:sz w:val="36"/>
          <w:szCs w:val="36"/>
        </w:rPr>
        <w:t>&gt; Retrofit revision description links :</w:t>
      </w:r>
    </w:p>
    <w:p w:rsidR="00856E93" w:rsidRDefault="00D14E96" w:rsidP="00514362">
      <w:pPr>
        <w:rPr>
          <w:sz w:val="28"/>
          <w:szCs w:val="28"/>
        </w:rPr>
      </w:pPr>
      <w:hyperlink r:id="rId105" w:history="1">
        <w:r w:rsidR="006A6169" w:rsidRPr="008300F7">
          <w:rPr>
            <w:rStyle w:val="Hyperlink"/>
            <w:sz w:val="28"/>
            <w:szCs w:val="28"/>
          </w:rPr>
          <w:t>https://guides.codepath.com/android/consuming-apis-with-retrofit</w:t>
        </w:r>
      </w:hyperlink>
      <w:r w:rsidR="006A6169">
        <w:rPr>
          <w:sz w:val="28"/>
          <w:szCs w:val="28"/>
        </w:rPr>
        <w:t xml:space="preserve"> </w:t>
      </w:r>
    </w:p>
    <w:p w:rsidR="006A6169" w:rsidRDefault="00D14E96" w:rsidP="00514362">
      <w:pPr>
        <w:rPr>
          <w:sz w:val="28"/>
          <w:szCs w:val="28"/>
        </w:rPr>
      </w:pPr>
      <w:hyperlink r:id="rId106" w:history="1">
        <w:r w:rsidR="006A6169" w:rsidRPr="008300F7">
          <w:rPr>
            <w:rStyle w:val="Hyperlink"/>
            <w:sz w:val="28"/>
            <w:szCs w:val="28"/>
          </w:rPr>
          <w:t>https://www.journaldev.com/13639/retrofit-android-example-tutorial</w:t>
        </w:r>
      </w:hyperlink>
      <w:r w:rsidR="006A6169">
        <w:rPr>
          <w:sz w:val="28"/>
          <w:szCs w:val="28"/>
        </w:rPr>
        <w:t xml:space="preserve"> </w:t>
      </w:r>
    </w:p>
    <w:p w:rsidR="00707AD8" w:rsidRDefault="00707AD8" w:rsidP="00707AD8">
      <w:pPr>
        <w:jc w:val="both"/>
        <w:rPr>
          <w:color w:val="FF0000"/>
          <w:sz w:val="36"/>
          <w:szCs w:val="36"/>
        </w:rPr>
      </w:pPr>
      <w:r>
        <w:rPr>
          <w:color w:val="FF0000"/>
          <w:sz w:val="36"/>
          <w:szCs w:val="36"/>
        </w:rPr>
        <w:t>&gt; Volley revision description links :</w:t>
      </w:r>
    </w:p>
    <w:p w:rsidR="00707AD8" w:rsidRPr="00707AD8" w:rsidRDefault="00D14E96" w:rsidP="00707AD8">
      <w:pPr>
        <w:rPr>
          <w:rStyle w:val="Hyperlink"/>
          <w:sz w:val="28"/>
          <w:szCs w:val="28"/>
        </w:rPr>
      </w:pPr>
      <w:hyperlink r:id="rId107" w:history="1">
        <w:r w:rsidR="00707AD8" w:rsidRPr="00707AD8">
          <w:rPr>
            <w:rStyle w:val="Hyperlink"/>
            <w:sz w:val="28"/>
            <w:szCs w:val="28"/>
          </w:rPr>
          <w:t>https://www.section.io/engineering-education/making-api-requests-using-volley-android/</w:t>
        </w:r>
      </w:hyperlink>
      <w:r w:rsidR="00707AD8" w:rsidRPr="00707AD8">
        <w:rPr>
          <w:rStyle w:val="Hyperlink"/>
          <w:sz w:val="28"/>
          <w:szCs w:val="28"/>
        </w:rPr>
        <w:t xml:space="preserve"> </w:t>
      </w:r>
    </w:p>
    <w:p w:rsidR="00707AD8" w:rsidRPr="00514362" w:rsidRDefault="00707AD8" w:rsidP="00514362">
      <w:pPr>
        <w:rPr>
          <w:sz w:val="28"/>
          <w:szCs w:val="28"/>
        </w:rPr>
      </w:pPr>
    </w:p>
    <w:sectPr w:rsidR="00707AD8" w:rsidRPr="00514362" w:rsidSect="00FE359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E51" w:rsidRDefault="00265E51" w:rsidP="00A338CE">
      <w:pPr>
        <w:spacing w:after="0" w:line="240" w:lineRule="auto"/>
      </w:pPr>
      <w:r>
        <w:separator/>
      </w:r>
    </w:p>
  </w:endnote>
  <w:endnote w:type="continuationSeparator" w:id="0">
    <w:p w:rsidR="00265E51" w:rsidRDefault="00265E51" w:rsidP="00A3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MS Gothic"/>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E51" w:rsidRDefault="00265E51" w:rsidP="00A338CE">
      <w:pPr>
        <w:spacing w:after="0" w:line="240" w:lineRule="auto"/>
      </w:pPr>
      <w:r>
        <w:separator/>
      </w:r>
    </w:p>
  </w:footnote>
  <w:footnote w:type="continuationSeparator" w:id="0">
    <w:p w:rsidR="00265E51" w:rsidRDefault="00265E51" w:rsidP="00A33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D06"/>
    <w:multiLevelType w:val="multilevel"/>
    <w:tmpl w:val="39FC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22D6"/>
    <w:multiLevelType w:val="hybridMultilevel"/>
    <w:tmpl w:val="BED47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F38AE"/>
    <w:multiLevelType w:val="multilevel"/>
    <w:tmpl w:val="6A00E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FE6BE0"/>
    <w:multiLevelType w:val="hybridMultilevel"/>
    <w:tmpl w:val="60144360"/>
    <w:lvl w:ilvl="0" w:tplc="20362D04">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0C0B2109"/>
    <w:multiLevelType w:val="multilevel"/>
    <w:tmpl w:val="0622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3706"/>
    <w:multiLevelType w:val="multilevel"/>
    <w:tmpl w:val="3AE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37EDB"/>
    <w:multiLevelType w:val="multilevel"/>
    <w:tmpl w:val="C8E0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C38C7"/>
    <w:multiLevelType w:val="multilevel"/>
    <w:tmpl w:val="F1944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B211E1"/>
    <w:multiLevelType w:val="multilevel"/>
    <w:tmpl w:val="1864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C47ED"/>
    <w:multiLevelType w:val="hybridMultilevel"/>
    <w:tmpl w:val="DA42A402"/>
    <w:lvl w:ilvl="0" w:tplc="BC1876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011FC2"/>
    <w:multiLevelType w:val="hybridMultilevel"/>
    <w:tmpl w:val="186C2A66"/>
    <w:lvl w:ilvl="0" w:tplc="09486BB4">
      <w:start w:val="1"/>
      <w:numFmt w:val="bullet"/>
      <w:lvlText w:val="•"/>
      <w:lvlJc w:val="left"/>
      <w:pPr>
        <w:tabs>
          <w:tab w:val="num" w:pos="720"/>
        </w:tabs>
        <w:ind w:left="720" w:hanging="360"/>
      </w:pPr>
      <w:rPr>
        <w:rFonts w:ascii="Arial" w:hAnsi="Arial" w:hint="default"/>
      </w:rPr>
    </w:lvl>
    <w:lvl w:ilvl="1" w:tplc="50680C60" w:tentative="1">
      <w:start w:val="1"/>
      <w:numFmt w:val="bullet"/>
      <w:lvlText w:val="•"/>
      <w:lvlJc w:val="left"/>
      <w:pPr>
        <w:tabs>
          <w:tab w:val="num" w:pos="1440"/>
        </w:tabs>
        <w:ind w:left="1440" w:hanging="360"/>
      </w:pPr>
      <w:rPr>
        <w:rFonts w:ascii="Arial" w:hAnsi="Arial" w:hint="default"/>
      </w:rPr>
    </w:lvl>
    <w:lvl w:ilvl="2" w:tplc="1F22A76E" w:tentative="1">
      <w:start w:val="1"/>
      <w:numFmt w:val="bullet"/>
      <w:lvlText w:val="•"/>
      <w:lvlJc w:val="left"/>
      <w:pPr>
        <w:tabs>
          <w:tab w:val="num" w:pos="2160"/>
        </w:tabs>
        <w:ind w:left="2160" w:hanging="360"/>
      </w:pPr>
      <w:rPr>
        <w:rFonts w:ascii="Arial" w:hAnsi="Arial" w:hint="default"/>
      </w:rPr>
    </w:lvl>
    <w:lvl w:ilvl="3" w:tplc="DB76CDB0" w:tentative="1">
      <w:start w:val="1"/>
      <w:numFmt w:val="bullet"/>
      <w:lvlText w:val="•"/>
      <w:lvlJc w:val="left"/>
      <w:pPr>
        <w:tabs>
          <w:tab w:val="num" w:pos="2880"/>
        </w:tabs>
        <w:ind w:left="2880" w:hanging="360"/>
      </w:pPr>
      <w:rPr>
        <w:rFonts w:ascii="Arial" w:hAnsi="Arial" w:hint="default"/>
      </w:rPr>
    </w:lvl>
    <w:lvl w:ilvl="4" w:tplc="7F86C440" w:tentative="1">
      <w:start w:val="1"/>
      <w:numFmt w:val="bullet"/>
      <w:lvlText w:val="•"/>
      <w:lvlJc w:val="left"/>
      <w:pPr>
        <w:tabs>
          <w:tab w:val="num" w:pos="3600"/>
        </w:tabs>
        <w:ind w:left="3600" w:hanging="360"/>
      </w:pPr>
      <w:rPr>
        <w:rFonts w:ascii="Arial" w:hAnsi="Arial" w:hint="default"/>
      </w:rPr>
    </w:lvl>
    <w:lvl w:ilvl="5" w:tplc="64163232" w:tentative="1">
      <w:start w:val="1"/>
      <w:numFmt w:val="bullet"/>
      <w:lvlText w:val="•"/>
      <w:lvlJc w:val="left"/>
      <w:pPr>
        <w:tabs>
          <w:tab w:val="num" w:pos="4320"/>
        </w:tabs>
        <w:ind w:left="4320" w:hanging="360"/>
      </w:pPr>
      <w:rPr>
        <w:rFonts w:ascii="Arial" w:hAnsi="Arial" w:hint="default"/>
      </w:rPr>
    </w:lvl>
    <w:lvl w:ilvl="6" w:tplc="1110F5E4" w:tentative="1">
      <w:start w:val="1"/>
      <w:numFmt w:val="bullet"/>
      <w:lvlText w:val="•"/>
      <w:lvlJc w:val="left"/>
      <w:pPr>
        <w:tabs>
          <w:tab w:val="num" w:pos="5040"/>
        </w:tabs>
        <w:ind w:left="5040" w:hanging="360"/>
      </w:pPr>
      <w:rPr>
        <w:rFonts w:ascii="Arial" w:hAnsi="Arial" w:hint="default"/>
      </w:rPr>
    </w:lvl>
    <w:lvl w:ilvl="7" w:tplc="BC689644" w:tentative="1">
      <w:start w:val="1"/>
      <w:numFmt w:val="bullet"/>
      <w:lvlText w:val="•"/>
      <w:lvlJc w:val="left"/>
      <w:pPr>
        <w:tabs>
          <w:tab w:val="num" w:pos="5760"/>
        </w:tabs>
        <w:ind w:left="5760" w:hanging="360"/>
      </w:pPr>
      <w:rPr>
        <w:rFonts w:ascii="Arial" w:hAnsi="Arial" w:hint="default"/>
      </w:rPr>
    </w:lvl>
    <w:lvl w:ilvl="8" w:tplc="1FBE47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687F17"/>
    <w:multiLevelType w:val="hybridMultilevel"/>
    <w:tmpl w:val="DDEC3C28"/>
    <w:lvl w:ilvl="0" w:tplc="1DC69832">
      <w:start w:val="1"/>
      <w:numFmt w:val="bullet"/>
      <w:lvlText w:val="•"/>
      <w:lvlJc w:val="left"/>
      <w:pPr>
        <w:tabs>
          <w:tab w:val="num" w:pos="720"/>
        </w:tabs>
        <w:ind w:left="720" w:hanging="360"/>
      </w:pPr>
      <w:rPr>
        <w:rFonts w:ascii="Times New Roman" w:hAnsi="Times New Roman" w:hint="default"/>
      </w:rPr>
    </w:lvl>
    <w:lvl w:ilvl="1" w:tplc="1CEE1928">
      <w:numFmt w:val="bullet"/>
      <w:lvlText w:val="•"/>
      <w:lvlJc w:val="left"/>
      <w:pPr>
        <w:tabs>
          <w:tab w:val="num" w:pos="1440"/>
        </w:tabs>
        <w:ind w:left="1440" w:hanging="360"/>
      </w:pPr>
      <w:rPr>
        <w:rFonts w:ascii="Times New Roman" w:hAnsi="Times New Roman" w:hint="default"/>
      </w:rPr>
    </w:lvl>
    <w:lvl w:ilvl="2" w:tplc="8B328FF8">
      <w:numFmt w:val="bullet"/>
      <w:lvlText w:val="•"/>
      <w:lvlJc w:val="left"/>
      <w:pPr>
        <w:tabs>
          <w:tab w:val="num" w:pos="2160"/>
        </w:tabs>
        <w:ind w:left="2160" w:hanging="360"/>
      </w:pPr>
      <w:rPr>
        <w:rFonts w:ascii="Times New Roman" w:hAnsi="Times New Roman" w:hint="default"/>
      </w:rPr>
    </w:lvl>
    <w:lvl w:ilvl="3" w:tplc="C4522976" w:tentative="1">
      <w:start w:val="1"/>
      <w:numFmt w:val="bullet"/>
      <w:lvlText w:val="•"/>
      <w:lvlJc w:val="left"/>
      <w:pPr>
        <w:tabs>
          <w:tab w:val="num" w:pos="2880"/>
        </w:tabs>
        <w:ind w:left="2880" w:hanging="360"/>
      </w:pPr>
      <w:rPr>
        <w:rFonts w:ascii="Times New Roman" w:hAnsi="Times New Roman" w:hint="default"/>
      </w:rPr>
    </w:lvl>
    <w:lvl w:ilvl="4" w:tplc="07CA3406" w:tentative="1">
      <w:start w:val="1"/>
      <w:numFmt w:val="bullet"/>
      <w:lvlText w:val="•"/>
      <w:lvlJc w:val="left"/>
      <w:pPr>
        <w:tabs>
          <w:tab w:val="num" w:pos="3600"/>
        </w:tabs>
        <w:ind w:left="3600" w:hanging="360"/>
      </w:pPr>
      <w:rPr>
        <w:rFonts w:ascii="Times New Roman" w:hAnsi="Times New Roman" w:hint="default"/>
      </w:rPr>
    </w:lvl>
    <w:lvl w:ilvl="5" w:tplc="3CB0B2C2" w:tentative="1">
      <w:start w:val="1"/>
      <w:numFmt w:val="bullet"/>
      <w:lvlText w:val="•"/>
      <w:lvlJc w:val="left"/>
      <w:pPr>
        <w:tabs>
          <w:tab w:val="num" w:pos="4320"/>
        </w:tabs>
        <w:ind w:left="4320" w:hanging="360"/>
      </w:pPr>
      <w:rPr>
        <w:rFonts w:ascii="Times New Roman" w:hAnsi="Times New Roman" w:hint="default"/>
      </w:rPr>
    </w:lvl>
    <w:lvl w:ilvl="6" w:tplc="4AE490FE" w:tentative="1">
      <w:start w:val="1"/>
      <w:numFmt w:val="bullet"/>
      <w:lvlText w:val="•"/>
      <w:lvlJc w:val="left"/>
      <w:pPr>
        <w:tabs>
          <w:tab w:val="num" w:pos="5040"/>
        </w:tabs>
        <w:ind w:left="5040" w:hanging="360"/>
      </w:pPr>
      <w:rPr>
        <w:rFonts w:ascii="Times New Roman" w:hAnsi="Times New Roman" w:hint="default"/>
      </w:rPr>
    </w:lvl>
    <w:lvl w:ilvl="7" w:tplc="CC8236CC" w:tentative="1">
      <w:start w:val="1"/>
      <w:numFmt w:val="bullet"/>
      <w:lvlText w:val="•"/>
      <w:lvlJc w:val="left"/>
      <w:pPr>
        <w:tabs>
          <w:tab w:val="num" w:pos="5760"/>
        </w:tabs>
        <w:ind w:left="5760" w:hanging="360"/>
      </w:pPr>
      <w:rPr>
        <w:rFonts w:ascii="Times New Roman" w:hAnsi="Times New Roman" w:hint="default"/>
      </w:rPr>
    </w:lvl>
    <w:lvl w:ilvl="8" w:tplc="B830C27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F4B0358"/>
    <w:multiLevelType w:val="multilevel"/>
    <w:tmpl w:val="C97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C7F94"/>
    <w:multiLevelType w:val="multilevel"/>
    <w:tmpl w:val="5942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2044A9"/>
    <w:multiLevelType w:val="hybridMultilevel"/>
    <w:tmpl w:val="B3D0B4DC"/>
    <w:lvl w:ilvl="0" w:tplc="7180D4A8">
      <w:start w:val="1"/>
      <w:numFmt w:val="decimal"/>
      <w:lvlText w:val="%1)"/>
      <w:lvlJc w:val="left"/>
      <w:pPr>
        <w:ind w:left="720" w:hanging="360"/>
      </w:pPr>
      <w:rPr>
        <w:rFonts w:ascii="Courier New" w:hAnsi="Courier New" w:cs="Courier New" w:hint="default"/>
        <w:color w:val="2A2A2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26AFB"/>
    <w:multiLevelType w:val="hybridMultilevel"/>
    <w:tmpl w:val="31D0761C"/>
    <w:lvl w:ilvl="0" w:tplc="FD3CA26A">
      <w:numFmt w:val="bullet"/>
      <w:lvlText w:val=""/>
      <w:lvlJc w:val="left"/>
      <w:pPr>
        <w:ind w:left="643" w:hanging="360"/>
      </w:pPr>
      <w:rPr>
        <w:rFonts w:ascii="Wingdings" w:eastAsiaTheme="minorHAnsi" w:hAnsi="Wingdings" w:cstheme="minorBidi"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6" w15:restartNumberingAfterBreak="0">
    <w:nsid w:val="37544572"/>
    <w:multiLevelType w:val="hybridMultilevel"/>
    <w:tmpl w:val="DC869EF8"/>
    <w:lvl w:ilvl="0" w:tplc="2A4AD128">
      <w:start w:val="1"/>
      <w:numFmt w:val="bullet"/>
      <w:lvlText w:val="•"/>
      <w:lvlJc w:val="left"/>
      <w:pPr>
        <w:tabs>
          <w:tab w:val="num" w:pos="720"/>
        </w:tabs>
        <w:ind w:left="720" w:hanging="360"/>
      </w:pPr>
      <w:rPr>
        <w:rFonts w:ascii="Times New Roman" w:hAnsi="Times New Roman" w:hint="default"/>
      </w:rPr>
    </w:lvl>
    <w:lvl w:ilvl="1" w:tplc="7B90A26A" w:tentative="1">
      <w:start w:val="1"/>
      <w:numFmt w:val="bullet"/>
      <w:lvlText w:val="•"/>
      <w:lvlJc w:val="left"/>
      <w:pPr>
        <w:tabs>
          <w:tab w:val="num" w:pos="1440"/>
        </w:tabs>
        <w:ind w:left="1440" w:hanging="360"/>
      </w:pPr>
      <w:rPr>
        <w:rFonts w:ascii="Times New Roman" w:hAnsi="Times New Roman" w:hint="default"/>
      </w:rPr>
    </w:lvl>
    <w:lvl w:ilvl="2" w:tplc="3FF87AC0" w:tentative="1">
      <w:start w:val="1"/>
      <w:numFmt w:val="bullet"/>
      <w:lvlText w:val="•"/>
      <w:lvlJc w:val="left"/>
      <w:pPr>
        <w:tabs>
          <w:tab w:val="num" w:pos="2160"/>
        </w:tabs>
        <w:ind w:left="2160" w:hanging="360"/>
      </w:pPr>
      <w:rPr>
        <w:rFonts w:ascii="Times New Roman" w:hAnsi="Times New Roman" w:hint="default"/>
      </w:rPr>
    </w:lvl>
    <w:lvl w:ilvl="3" w:tplc="789EB2F8" w:tentative="1">
      <w:start w:val="1"/>
      <w:numFmt w:val="bullet"/>
      <w:lvlText w:val="•"/>
      <w:lvlJc w:val="left"/>
      <w:pPr>
        <w:tabs>
          <w:tab w:val="num" w:pos="2880"/>
        </w:tabs>
        <w:ind w:left="2880" w:hanging="360"/>
      </w:pPr>
      <w:rPr>
        <w:rFonts w:ascii="Times New Roman" w:hAnsi="Times New Roman" w:hint="default"/>
      </w:rPr>
    </w:lvl>
    <w:lvl w:ilvl="4" w:tplc="583092AC" w:tentative="1">
      <w:start w:val="1"/>
      <w:numFmt w:val="bullet"/>
      <w:lvlText w:val="•"/>
      <w:lvlJc w:val="left"/>
      <w:pPr>
        <w:tabs>
          <w:tab w:val="num" w:pos="3600"/>
        </w:tabs>
        <w:ind w:left="3600" w:hanging="360"/>
      </w:pPr>
      <w:rPr>
        <w:rFonts w:ascii="Times New Roman" w:hAnsi="Times New Roman" w:hint="default"/>
      </w:rPr>
    </w:lvl>
    <w:lvl w:ilvl="5" w:tplc="6E40FE26" w:tentative="1">
      <w:start w:val="1"/>
      <w:numFmt w:val="bullet"/>
      <w:lvlText w:val="•"/>
      <w:lvlJc w:val="left"/>
      <w:pPr>
        <w:tabs>
          <w:tab w:val="num" w:pos="4320"/>
        </w:tabs>
        <w:ind w:left="4320" w:hanging="360"/>
      </w:pPr>
      <w:rPr>
        <w:rFonts w:ascii="Times New Roman" w:hAnsi="Times New Roman" w:hint="default"/>
      </w:rPr>
    </w:lvl>
    <w:lvl w:ilvl="6" w:tplc="9244DB64" w:tentative="1">
      <w:start w:val="1"/>
      <w:numFmt w:val="bullet"/>
      <w:lvlText w:val="•"/>
      <w:lvlJc w:val="left"/>
      <w:pPr>
        <w:tabs>
          <w:tab w:val="num" w:pos="5040"/>
        </w:tabs>
        <w:ind w:left="5040" w:hanging="360"/>
      </w:pPr>
      <w:rPr>
        <w:rFonts w:ascii="Times New Roman" w:hAnsi="Times New Roman" w:hint="default"/>
      </w:rPr>
    </w:lvl>
    <w:lvl w:ilvl="7" w:tplc="14403760" w:tentative="1">
      <w:start w:val="1"/>
      <w:numFmt w:val="bullet"/>
      <w:lvlText w:val="•"/>
      <w:lvlJc w:val="left"/>
      <w:pPr>
        <w:tabs>
          <w:tab w:val="num" w:pos="5760"/>
        </w:tabs>
        <w:ind w:left="5760" w:hanging="360"/>
      </w:pPr>
      <w:rPr>
        <w:rFonts w:ascii="Times New Roman" w:hAnsi="Times New Roman" w:hint="default"/>
      </w:rPr>
    </w:lvl>
    <w:lvl w:ilvl="8" w:tplc="C284D00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DCB5894"/>
    <w:multiLevelType w:val="hybridMultilevel"/>
    <w:tmpl w:val="A43AE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77068"/>
    <w:multiLevelType w:val="hybridMultilevel"/>
    <w:tmpl w:val="1B2CECDC"/>
    <w:lvl w:ilvl="0" w:tplc="4538E32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6E4448"/>
    <w:multiLevelType w:val="multilevel"/>
    <w:tmpl w:val="69A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46F37"/>
    <w:multiLevelType w:val="multilevel"/>
    <w:tmpl w:val="D780C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9AC2219"/>
    <w:multiLevelType w:val="multilevel"/>
    <w:tmpl w:val="9266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41BCE"/>
    <w:multiLevelType w:val="hybridMultilevel"/>
    <w:tmpl w:val="B6661866"/>
    <w:lvl w:ilvl="0" w:tplc="7A3CB7F8">
      <w:start w:val="1"/>
      <w:numFmt w:val="bullet"/>
      <w:lvlText w:val="•"/>
      <w:lvlJc w:val="left"/>
      <w:pPr>
        <w:tabs>
          <w:tab w:val="num" w:pos="720"/>
        </w:tabs>
        <w:ind w:left="720" w:hanging="360"/>
      </w:pPr>
      <w:rPr>
        <w:rFonts w:ascii="Arial" w:hAnsi="Arial" w:hint="default"/>
      </w:rPr>
    </w:lvl>
    <w:lvl w:ilvl="1" w:tplc="420C1130" w:tentative="1">
      <w:start w:val="1"/>
      <w:numFmt w:val="bullet"/>
      <w:lvlText w:val="•"/>
      <w:lvlJc w:val="left"/>
      <w:pPr>
        <w:tabs>
          <w:tab w:val="num" w:pos="1440"/>
        </w:tabs>
        <w:ind w:left="1440" w:hanging="360"/>
      </w:pPr>
      <w:rPr>
        <w:rFonts w:ascii="Arial" w:hAnsi="Arial" w:hint="default"/>
      </w:rPr>
    </w:lvl>
    <w:lvl w:ilvl="2" w:tplc="B49EB6C8" w:tentative="1">
      <w:start w:val="1"/>
      <w:numFmt w:val="bullet"/>
      <w:lvlText w:val="•"/>
      <w:lvlJc w:val="left"/>
      <w:pPr>
        <w:tabs>
          <w:tab w:val="num" w:pos="2160"/>
        </w:tabs>
        <w:ind w:left="2160" w:hanging="360"/>
      </w:pPr>
      <w:rPr>
        <w:rFonts w:ascii="Arial" w:hAnsi="Arial" w:hint="default"/>
      </w:rPr>
    </w:lvl>
    <w:lvl w:ilvl="3" w:tplc="938AB05C" w:tentative="1">
      <w:start w:val="1"/>
      <w:numFmt w:val="bullet"/>
      <w:lvlText w:val="•"/>
      <w:lvlJc w:val="left"/>
      <w:pPr>
        <w:tabs>
          <w:tab w:val="num" w:pos="2880"/>
        </w:tabs>
        <w:ind w:left="2880" w:hanging="360"/>
      </w:pPr>
      <w:rPr>
        <w:rFonts w:ascii="Arial" w:hAnsi="Arial" w:hint="default"/>
      </w:rPr>
    </w:lvl>
    <w:lvl w:ilvl="4" w:tplc="54D03FE0" w:tentative="1">
      <w:start w:val="1"/>
      <w:numFmt w:val="bullet"/>
      <w:lvlText w:val="•"/>
      <w:lvlJc w:val="left"/>
      <w:pPr>
        <w:tabs>
          <w:tab w:val="num" w:pos="3600"/>
        </w:tabs>
        <w:ind w:left="3600" w:hanging="360"/>
      </w:pPr>
      <w:rPr>
        <w:rFonts w:ascii="Arial" w:hAnsi="Arial" w:hint="default"/>
      </w:rPr>
    </w:lvl>
    <w:lvl w:ilvl="5" w:tplc="C1D0C350" w:tentative="1">
      <w:start w:val="1"/>
      <w:numFmt w:val="bullet"/>
      <w:lvlText w:val="•"/>
      <w:lvlJc w:val="left"/>
      <w:pPr>
        <w:tabs>
          <w:tab w:val="num" w:pos="4320"/>
        </w:tabs>
        <w:ind w:left="4320" w:hanging="360"/>
      </w:pPr>
      <w:rPr>
        <w:rFonts w:ascii="Arial" w:hAnsi="Arial" w:hint="default"/>
      </w:rPr>
    </w:lvl>
    <w:lvl w:ilvl="6" w:tplc="7ECE3E22" w:tentative="1">
      <w:start w:val="1"/>
      <w:numFmt w:val="bullet"/>
      <w:lvlText w:val="•"/>
      <w:lvlJc w:val="left"/>
      <w:pPr>
        <w:tabs>
          <w:tab w:val="num" w:pos="5040"/>
        </w:tabs>
        <w:ind w:left="5040" w:hanging="360"/>
      </w:pPr>
      <w:rPr>
        <w:rFonts w:ascii="Arial" w:hAnsi="Arial" w:hint="default"/>
      </w:rPr>
    </w:lvl>
    <w:lvl w:ilvl="7" w:tplc="22CE8318" w:tentative="1">
      <w:start w:val="1"/>
      <w:numFmt w:val="bullet"/>
      <w:lvlText w:val="•"/>
      <w:lvlJc w:val="left"/>
      <w:pPr>
        <w:tabs>
          <w:tab w:val="num" w:pos="5760"/>
        </w:tabs>
        <w:ind w:left="5760" w:hanging="360"/>
      </w:pPr>
      <w:rPr>
        <w:rFonts w:ascii="Arial" w:hAnsi="Arial" w:hint="default"/>
      </w:rPr>
    </w:lvl>
    <w:lvl w:ilvl="8" w:tplc="97DC7F7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6F44E8"/>
    <w:multiLevelType w:val="multilevel"/>
    <w:tmpl w:val="802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1168B"/>
    <w:multiLevelType w:val="multilevel"/>
    <w:tmpl w:val="2432D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0F3F47"/>
    <w:multiLevelType w:val="hybridMultilevel"/>
    <w:tmpl w:val="D3E6DBF2"/>
    <w:lvl w:ilvl="0" w:tplc="FA482654">
      <w:start w:val="1"/>
      <w:numFmt w:val="decimal"/>
      <w:lvlText w:val="%1)"/>
      <w:lvlJc w:val="left"/>
      <w:pPr>
        <w:ind w:left="720" w:hanging="360"/>
      </w:pPr>
      <w:rPr>
        <w:rFonts w:asciiTheme="minorHAnsi" w:eastAsia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01F21"/>
    <w:multiLevelType w:val="hybridMultilevel"/>
    <w:tmpl w:val="E96460C0"/>
    <w:lvl w:ilvl="0" w:tplc="04CC4F2A">
      <w:start w:val="1"/>
      <w:numFmt w:val="bullet"/>
      <w:lvlText w:val="•"/>
      <w:lvlJc w:val="left"/>
      <w:pPr>
        <w:tabs>
          <w:tab w:val="num" w:pos="720"/>
        </w:tabs>
        <w:ind w:left="720" w:hanging="360"/>
      </w:pPr>
      <w:rPr>
        <w:rFonts w:ascii="Arial" w:hAnsi="Arial" w:hint="default"/>
      </w:rPr>
    </w:lvl>
    <w:lvl w:ilvl="1" w:tplc="6D82A56E">
      <w:numFmt w:val="bullet"/>
      <w:lvlText w:val="•"/>
      <w:lvlJc w:val="left"/>
      <w:pPr>
        <w:tabs>
          <w:tab w:val="num" w:pos="1440"/>
        </w:tabs>
        <w:ind w:left="1440" w:hanging="360"/>
      </w:pPr>
      <w:rPr>
        <w:rFonts w:ascii="Arial" w:hAnsi="Arial" w:hint="default"/>
      </w:rPr>
    </w:lvl>
    <w:lvl w:ilvl="2" w:tplc="02C6A5E0">
      <w:numFmt w:val="bullet"/>
      <w:lvlText w:val="•"/>
      <w:lvlJc w:val="left"/>
      <w:pPr>
        <w:tabs>
          <w:tab w:val="num" w:pos="2160"/>
        </w:tabs>
        <w:ind w:left="2160" w:hanging="360"/>
      </w:pPr>
      <w:rPr>
        <w:rFonts w:ascii="Arial" w:hAnsi="Arial" w:hint="default"/>
      </w:rPr>
    </w:lvl>
    <w:lvl w:ilvl="3" w:tplc="1FDEF9CE" w:tentative="1">
      <w:start w:val="1"/>
      <w:numFmt w:val="bullet"/>
      <w:lvlText w:val="•"/>
      <w:lvlJc w:val="left"/>
      <w:pPr>
        <w:tabs>
          <w:tab w:val="num" w:pos="2880"/>
        </w:tabs>
        <w:ind w:left="2880" w:hanging="360"/>
      </w:pPr>
      <w:rPr>
        <w:rFonts w:ascii="Arial" w:hAnsi="Arial" w:hint="default"/>
      </w:rPr>
    </w:lvl>
    <w:lvl w:ilvl="4" w:tplc="F23C8A7E" w:tentative="1">
      <w:start w:val="1"/>
      <w:numFmt w:val="bullet"/>
      <w:lvlText w:val="•"/>
      <w:lvlJc w:val="left"/>
      <w:pPr>
        <w:tabs>
          <w:tab w:val="num" w:pos="3600"/>
        </w:tabs>
        <w:ind w:left="3600" w:hanging="360"/>
      </w:pPr>
      <w:rPr>
        <w:rFonts w:ascii="Arial" w:hAnsi="Arial" w:hint="default"/>
      </w:rPr>
    </w:lvl>
    <w:lvl w:ilvl="5" w:tplc="90C67132" w:tentative="1">
      <w:start w:val="1"/>
      <w:numFmt w:val="bullet"/>
      <w:lvlText w:val="•"/>
      <w:lvlJc w:val="left"/>
      <w:pPr>
        <w:tabs>
          <w:tab w:val="num" w:pos="4320"/>
        </w:tabs>
        <w:ind w:left="4320" w:hanging="360"/>
      </w:pPr>
      <w:rPr>
        <w:rFonts w:ascii="Arial" w:hAnsi="Arial" w:hint="default"/>
      </w:rPr>
    </w:lvl>
    <w:lvl w:ilvl="6" w:tplc="09D6D46E" w:tentative="1">
      <w:start w:val="1"/>
      <w:numFmt w:val="bullet"/>
      <w:lvlText w:val="•"/>
      <w:lvlJc w:val="left"/>
      <w:pPr>
        <w:tabs>
          <w:tab w:val="num" w:pos="5040"/>
        </w:tabs>
        <w:ind w:left="5040" w:hanging="360"/>
      </w:pPr>
      <w:rPr>
        <w:rFonts w:ascii="Arial" w:hAnsi="Arial" w:hint="default"/>
      </w:rPr>
    </w:lvl>
    <w:lvl w:ilvl="7" w:tplc="0164DC00" w:tentative="1">
      <w:start w:val="1"/>
      <w:numFmt w:val="bullet"/>
      <w:lvlText w:val="•"/>
      <w:lvlJc w:val="left"/>
      <w:pPr>
        <w:tabs>
          <w:tab w:val="num" w:pos="5760"/>
        </w:tabs>
        <w:ind w:left="5760" w:hanging="360"/>
      </w:pPr>
      <w:rPr>
        <w:rFonts w:ascii="Arial" w:hAnsi="Arial" w:hint="default"/>
      </w:rPr>
    </w:lvl>
    <w:lvl w:ilvl="8" w:tplc="892A8E6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4E3374"/>
    <w:multiLevelType w:val="hybridMultilevel"/>
    <w:tmpl w:val="5E3A67CC"/>
    <w:lvl w:ilvl="0" w:tplc="69124F46">
      <w:start w:val="1"/>
      <w:numFmt w:val="decimal"/>
      <w:lvlText w:val="%1)"/>
      <w:lvlJc w:val="left"/>
      <w:pPr>
        <w:ind w:left="360" w:hanging="360"/>
      </w:pPr>
      <w:rPr>
        <w:rFonts w:asciiTheme="minorHAnsi" w:eastAsiaTheme="minorHAnsi" w:hAnsiTheme="minorHAnsi" w:cstheme="minorBidi" w:hint="default"/>
        <w:color w:val="00B05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041DC"/>
    <w:multiLevelType w:val="multilevel"/>
    <w:tmpl w:val="DBAAB0B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6A5866"/>
    <w:multiLevelType w:val="multilevel"/>
    <w:tmpl w:val="1D52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509A8"/>
    <w:multiLevelType w:val="multilevel"/>
    <w:tmpl w:val="633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B128B"/>
    <w:multiLevelType w:val="hybridMultilevel"/>
    <w:tmpl w:val="1680A960"/>
    <w:lvl w:ilvl="0" w:tplc="4F4A4280">
      <w:start w:val="1"/>
      <w:numFmt w:val="bullet"/>
      <w:lvlText w:val="•"/>
      <w:lvlJc w:val="left"/>
      <w:pPr>
        <w:tabs>
          <w:tab w:val="num" w:pos="720"/>
        </w:tabs>
        <w:ind w:left="720" w:hanging="360"/>
      </w:pPr>
      <w:rPr>
        <w:rFonts w:ascii="Times New Roman" w:hAnsi="Times New Roman" w:hint="default"/>
      </w:rPr>
    </w:lvl>
    <w:lvl w:ilvl="1" w:tplc="A808E126" w:tentative="1">
      <w:start w:val="1"/>
      <w:numFmt w:val="bullet"/>
      <w:lvlText w:val="•"/>
      <w:lvlJc w:val="left"/>
      <w:pPr>
        <w:tabs>
          <w:tab w:val="num" w:pos="1440"/>
        </w:tabs>
        <w:ind w:left="1440" w:hanging="360"/>
      </w:pPr>
      <w:rPr>
        <w:rFonts w:ascii="Times New Roman" w:hAnsi="Times New Roman" w:hint="default"/>
      </w:rPr>
    </w:lvl>
    <w:lvl w:ilvl="2" w:tplc="01BE55FA" w:tentative="1">
      <w:start w:val="1"/>
      <w:numFmt w:val="bullet"/>
      <w:lvlText w:val="•"/>
      <w:lvlJc w:val="left"/>
      <w:pPr>
        <w:tabs>
          <w:tab w:val="num" w:pos="2160"/>
        </w:tabs>
        <w:ind w:left="2160" w:hanging="360"/>
      </w:pPr>
      <w:rPr>
        <w:rFonts w:ascii="Times New Roman" w:hAnsi="Times New Roman" w:hint="default"/>
      </w:rPr>
    </w:lvl>
    <w:lvl w:ilvl="3" w:tplc="B066BC22" w:tentative="1">
      <w:start w:val="1"/>
      <w:numFmt w:val="bullet"/>
      <w:lvlText w:val="•"/>
      <w:lvlJc w:val="left"/>
      <w:pPr>
        <w:tabs>
          <w:tab w:val="num" w:pos="2880"/>
        </w:tabs>
        <w:ind w:left="2880" w:hanging="360"/>
      </w:pPr>
      <w:rPr>
        <w:rFonts w:ascii="Times New Roman" w:hAnsi="Times New Roman" w:hint="default"/>
      </w:rPr>
    </w:lvl>
    <w:lvl w:ilvl="4" w:tplc="1F764A9C" w:tentative="1">
      <w:start w:val="1"/>
      <w:numFmt w:val="bullet"/>
      <w:lvlText w:val="•"/>
      <w:lvlJc w:val="left"/>
      <w:pPr>
        <w:tabs>
          <w:tab w:val="num" w:pos="3600"/>
        </w:tabs>
        <w:ind w:left="3600" w:hanging="360"/>
      </w:pPr>
      <w:rPr>
        <w:rFonts w:ascii="Times New Roman" w:hAnsi="Times New Roman" w:hint="default"/>
      </w:rPr>
    </w:lvl>
    <w:lvl w:ilvl="5" w:tplc="A9BC367E" w:tentative="1">
      <w:start w:val="1"/>
      <w:numFmt w:val="bullet"/>
      <w:lvlText w:val="•"/>
      <w:lvlJc w:val="left"/>
      <w:pPr>
        <w:tabs>
          <w:tab w:val="num" w:pos="4320"/>
        </w:tabs>
        <w:ind w:left="4320" w:hanging="360"/>
      </w:pPr>
      <w:rPr>
        <w:rFonts w:ascii="Times New Roman" w:hAnsi="Times New Roman" w:hint="default"/>
      </w:rPr>
    </w:lvl>
    <w:lvl w:ilvl="6" w:tplc="FCEA285E" w:tentative="1">
      <w:start w:val="1"/>
      <w:numFmt w:val="bullet"/>
      <w:lvlText w:val="•"/>
      <w:lvlJc w:val="left"/>
      <w:pPr>
        <w:tabs>
          <w:tab w:val="num" w:pos="5040"/>
        </w:tabs>
        <w:ind w:left="5040" w:hanging="360"/>
      </w:pPr>
      <w:rPr>
        <w:rFonts w:ascii="Times New Roman" w:hAnsi="Times New Roman" w:hint="default"/>
      </w:rPr>
    </w:lvl>
    <w:lvl w:ilvl="7" w:tplc="01DCA20E" w:tentative="1">
      <w:start w:val="1"/>
      <w:numFmt w:val="bullet"/>
      <w:lvlText w:val="•"/>
      <w:lvlJc w:val="left"/>
      <w:pPr>
        <w:tabs>
          <w:tab w:val="num" w:pos="5760"/>
        </w:tabs>
        <w:ind w:left="5760" w:hanging="360"/>
      </w:pPr>
      <w:rPr>
        <w:rFonts w:ascii="Times New Roman" w:hAnsi="Times New Roman" w:hint="default"/>
      </w:rPr>
    </w:lvl>
    <w:lvl w:ilvl="8" w:tplc="6180DA2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9F815A8"/>
    <w:multiLevelType w:val="hybridMultilevel"/>
    <w:tmpl w:val="E7BA4D2E"/>
    <w:lvl w:ilvl="0" w:tplc="97DA33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96580"/>
    <w:multiLevelType w:val="multilevel"/>
    <w:tmpl w:val="682E0E52"/>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34" w15:restartNumberingAfterBreak="0">
    <w:nsid w:val="6FCA6E9C"/>
    <w:multiLevelType w:val="hybridMultilevel"/>
    <w:tmpl w:val="63F6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B5A6C"/>
    <w:multiLevelType w:val="hybridMultilevel"/>
    <w:tmpl w:val="9B384242"/>
    <w:lvl w:ilvl="0" w:tplc="9260F8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A4918"/>
    <w:multiLevelType w:val="multilevel"/>
    <w:tmpl w:val="C8F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50FAF"/>
    <w:multiLevelType w:val="multilevel"/>
    <w:tmpl w:val="CBA63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8703FBB"/>
    <w:multiLevelType w:val="multilevel"/>
    <w:tmpl w:val="4900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F210C"/>
    <w:multiLevelType w:val="hybridMultilevel"/>
    <w:tmpl w:val="E9B424B2"/>
    <w:lvl w:ilvl="0" w:tplc="4AB6C092">
      <w:start w:val="1"/>
      <w:numFmt w:val="bullet"/>
      <w:lvlText w:val="•"/>
      <w:lvlJc w:val="left"/>
      <w:pPr>
        <w:tabs>
          <w:tab w:val="num" w:pos="720"/>
        </w:tabs>
        <w:ind w:left="720" w:hanging="360"/>
      </w:pPr>
      <w:rPr>
        <w:rFonts w:ascii="Arial" w:hAnsi="Arial" w:hint="default"/>
      </w:rPr>
    </w:lvl>
    <w:lvl w:ilvl="1" w:tplc="2A0C5CD6" w:tentative="1">
      <w:start w:val="1"/>
      <w:numFmt w:val="bullet"/>
      <w:lvlText w:val="•"/>
      <w:lvlJc w:val="left"/>
      <w:pPr>
        <w:tabs>
          <w:tab w:val="num" w:pos="1440"/>
        </w:tabs>
        <w:ind w:left="1440" w:hanging="360"/>
      </w:pPr>
      <w:rPr>
        <w:rFonts w:ascii="Arial" w:hAnsi="Arial" w:hint="default"/>
      </w:rPr>
    </w:lvl>
    <w:lvl w:ilvl="2" w:tplc="049069E2" w:tentative="1">
      <w:start w:val="1"/>
      <w:numFmt w:val="bullet"/>
      <w:lvlText w:val="•"/>
      <w:lvlJc w:val="left"/>
      <w:pPr>
        <w:tabs>
          <w:tab w:val="num" w:pos="2160"/>
        </w:tabs>
        <w:ind w:left="2160" w:hanging="360"/>
      </w:pPr>
      <w:rPr>
        <w:rFonts w:ascii="Arial" w:hAnsi="Arial" w:hint="default"/>
      </w:rPr>
    </w:lvl>
    <w:lvl w:ilvl="3" w:tplc="6B2CE0EC" w:tentative="1">
      <w:start w:val="1"/>
      <w:numFmt w:val="bullet"/>
      <w:lvlText w:val="•"/>
      <w:lvlJc w:val="left"/>
      <w:pPr>
        <w:tabs>
          <w:tab w:val="num" w:pos="2880"/>
        </w:tabs>
        <w:ind w:left="2880" w:hanging="360"/>
      </w:pPr>
      <w:rPr>
        <w:rFonts w:ascii="Arial" w:hAnsi="Arial" w:hint="default"/>
      </w:rPr>
    </w:lvl>
    <w:lvl w:ilvl="4" w:tplc="7F7EAD5A" w:tentative="1">
      <w:start w:val="1"/>
      <w:numFmt w:val="bullet"/>
      <w:lvlText w:val="•"/>
      <w:lvlJc w:val="left"/>
      <w:pPr>
        <w:tabs>
          <w:tab w:val="num" w:pos="3600"/>
        </w:tabs>
        <w:ind w:left="3600" w:hanging="360"/>
      </w:pPr>
      <w:rPr>
        <w:rFonts w:ascii="Arial" w:hAnsi="Arial" w:hint="default"/>
      </w:rPr>
    </w:lvl>
    <w:lvl w:ilvl="5" w:tplc="C6EE5698" w:tentative="1">
      <w:start w:val="1"/>
      <w:numFmt w:val="bullet"/>
      <w:lvlText w:val="•"/>
      <w:lvlJc w:val="left"/>
      <w:pPr>
        <w:tabs>
          <w:tab w:val="num" w:pos="4320"/>
        </w:tabs>
        <w:ind w:left="4320" w:hanging="360"/>
      </w:pPr>
      <w:rPr>
        <w:rFonts w:ascii="Arial" w:hAnsi="Arial" w:hint="default"/>
      </w:rPr>
    </w:lvl>
    <w:lvl w:ilvl="6" w:tplc="6AD26AFC" w:tentative="1">
      <w:start w:val="1"/>
      <w:numFmt w:val="bullet"/>
      <w:lvlText w:val="•"/>
      <w:lvlJc w:val="left"/>
      <w:pPr>
        <w:tabs>
          <w:tab w:val="num" w:pos="5040"/>
        </w:tabs>
        <w:ind w:left="5040" w:hanging="360"/>
      </w:pPr>
      <w:rPr>
        <w:rFonts w:ascii="Arial" w:hAnsi="Arial" w:hint="default"/>
      </w:rPr>
    </w:lvl>
    <w:lvl w:ilvl="7" w:tplc="D16CD628" w:tentative="1">
      <w:start w:val="1"/>
      <w:numFmt w:val="bullet"/>
      <w:lvlText w:val="•"/>
      <w:lvlJc w:val="left"/>
      <w:pPr>
        <w:tabs>
          <w:tab w:val="num" w:pos="5760"/>
        </w:tabs>
        <w:ind w:left="5760" w:hanging="360"/>
      </w:pPr>
      <w:rPr>
        <w:rFonts w:ascii="Arial" w:hAnsi="Arial" w:hint="default"/>
      </w:rPr>
    </w:lvl>
    <w:lvl w:ilvl="8" w:tplc="6B10C29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EF0B56"/>
    <w:multiLevelType w:val="multilevel"/>
    <w:tmpl w:val="4ADC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842EC9"/>
    <w:multiLevelType w:val="multilevel"/>
    <w:tmpl w:val="192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A28DD"/>
    <w:multiLevelType w:val="multilevel"/>
    <w:tmpl w:val="DB3A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2"/>
  </w:num>
  <w:num w:numId="3">
    <w:abstractNumId w:val="15"/>
  </w:num>
  <w:num w:numId="4">
    <w:abstractNumId w:val="39"/>
  </w:num>
  <w:num w:numId="5">
    <w:abstractNumId w:val="22"/>
  </w:num>
  <w:num w:numId="6">
    <w:abstractNumId w:val="26"/>
  </w:num>
  <w:num w:numId="7">
    <w:abstractNumId w:val="9"/>
  </w:num>
  <w:num w:numId="8">
    <w:abstractNumId w:val="11"/>
  </w:num>
  <w:num w:numId="9">
    <w:abstractNumId w:val="10"/>
  </w:num>
  <w:num w:numId="10">
    <w:abstractNumId w:val="16"/>
  </w:num>
  <w:num w:numId="11">
    <w:abstractNumId w:val="31"/>
  </w:num>
  <w:num w:numId="12">
    <w:abstractNumId w:val="3"/>
  </w:num>
  <w:num w:numId="13">
    <w:abstractNumId w:val="42"/>
  </w:num>
  <w:num w:numId="14">
    <w:abstractNumId w:val="1"/>
  </w:num>
  <w:num w:numId="15">
    <w:abstractNumId w:val="18"/>
  </w:num>
  <w:num w:numId="16">
    <w:abstractNumId w:val="14"/>
  </w:num>
  <w:num w:numId="17">
    <w:abstractNumId w:val="27"/>
  </w:num>
  <w:num w:numId="18">
    <w:abstractNumId w:val="34"/>
  </w:num>
  <w:num w:numId="1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7"/>
  </w:num>
  <w:num w:numId="21">
    <w:abstractNumId w:val="17"/>
  </w:num>
  <w:num w:numId="22">
    <w:abstractNumId w:val="23"/>
  </w:num>
  <w:num w:numId="23">
    <w:abstractNumId w:val="30"/>
  </w:num>
  <w:num w:numId="24">
    <w:abstractNumId w:val="40"/>
  </w:num>
  <w:num w:numId="25">
    <w:abstractNumId w:val="24"/>
  </w:num>
  <w:num w:numId="26">
    <w:abstractNumId w:val="41"/>
  </w:num>
  <w:num w:numId="27">
    <w:abstractNumId w:val="5"/>
  </w:num>
  <w:num w:numId="28">
    <w:abstractNumId w:val="13"/>
  </w:num>
  <w:num w:numId="29">
    <w:abstractNumId w:val="28"/>
  </w:num>
  <w:num w:numId="30">
    <w:abstractNumId w:val="36"/>
  </w:num>
  <w:num w:numId="31">
    <w:abstractNumId w:val="21"/>
  </w:num>
  <w:num w:numId="32">
    <w:abstractNumId w:val="25"/>
  </w:num>
  <w:num w:numId="33">
    <w:abstractNumId w:val="2"/>
  </w:num>
  <w:num w:numId="34">
    <w:abstractNumId w:val="37"/>
  </w:num>
  <w:num w:numId="35">
    <w:abstractNumId w:val="6"/>
  </w:num>
  <w:num w:numId="36">
    <w:abstractNumId w:val="8"/>
  </w:num>
  <w:num w:numId="37">
    <w:abstractNumId w:val="29"/>
  </w:num>
  <w:num w:numId="38">
    <w:abstractNumId w:val="12"/>
  </w:num>
  <w:num w:numId="39">
    <w:abstractNumId w:val="20"/>
  </w:num>
  <w:num w:numId="40">
    <w:abstractNumId w:val="33"/>
  </w:num>
  <w:num w:numId="41">
    <w:abstractNumId w:val="38"/>
  </w:num>
  <w:num w:numId="42">
    <w:abstractNumId w:val="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5B"/>
    <w:rsid w:val="00012F1C"/>
    <w:rsid w:val="00033428"/>
    <w:rsid w:val="00035601"/>
    <w:rsid w:val="000642FF"/>
    <w:rsid w:val="00082FAE"/>
    <w:rsid w:val="000878ED"/>
    <w:rsid w:val="00094CB4"/>
    <w:rsid w:val="000B2CA4"/>
    <w:rsid w:val="000D79B7"/>
    <w:rsid w:val="000E199E"/>
    <w:rsid w:val="001045FE"/>
    <w:rsid w:val="00105E5D"/>
    <w:rsid w:val="00112286"/>
    <w:rsid w:val="001211F3"/>
    <w:rsid w:val="001318E5"/>
    <w:rsid w:val="001451C1"/>
    <w:rsid w:val="0015393D"/>
    <w:rsid w:val="0017327D"/>
    <w:rsid w:val="0017623F"/>
    <w:rsid w:val="001825C7"/>
    <w:rsid w:val="0018340E"/>
    <w:rsid w:val="00190FE4"/>
    <w:rsid w:val="001A74A3"/>
    <w:rsid w:val="001A79C9"/>
    <w:rsid w:val="001B26DE"/>
    <w:rsid w:val="001B48C0"/>
    <w:rsid w:val="001B641D"/>
    <w:rsid w:val="001C7A57"/>
    <w:rsid w:val="001D7F72"/>
    <w:rsid w:val="001F3FF4"/>
    <w:rsid w:val="001F53E3"/>
    <w:rsid w:val="001F7B93"/>
    <w:rsid w:val="00202C26"/>
    <w:rsid w:val="00207023"/>
    <w:rsid w:val="00215964"/>
    <w:rsid w:val="00230624"/>
    <w:rsid w:val="00240CE3"/>
    <w:rsid w:val="00242AB4"/>
    <w:rsid w:val="00261DD2"/>
    <w:rsid w:val="00265E51"/>
    <w:rsid w:val="002712AD"/>
    <w:rsid w:val="002748B7"/>
    <w:rsid w:val="00275000"/>
    <w:rsid w:val="00281780"/>
    <w:rsid w:val="00286471"/>
    <w:rsid w:val="002932C1"/>
    <w:rsid w:val="002A0CBA"/>
    <w:rsid w:val="002A1138"/>
    <w:rsid w:val="002B370D"/>
    <w:rsid w:val="002B6CC8"/>
    <w:rsid w:val="002C32FA"/>
    <w:rsid w:val="002C5547"/>
    <w:rsid w:val="002D5BB5"/>
    <w:rsid w:val="002E3B0E"/>
    <w:rsid w:val="002E6FC6"/>
    <w:rsid w:val="002F46CF"/>
    <w:rsid w:val="0032639C"/>
    <w:rsid w:val="00334252"/>
    <w:rsid w:val="00340850"/>
    <w:rsid w:val="003439B6"/>
    <w:rsid w:val="003474D6"/>
    <w:rsid w:val="003514F1"/>
    <w:rsid w:val="00380E0C"/>
    <w:rsid w:val="00386064"/>
    <w:rsid w:val="00390A2D"/>
    <w:rsid w:val="003910E5"/>
    <w:rsid w:val="00392A5F"/>
    <w:rsid w:val="00394CBD"/>
    <w:rsid w:val="003B6AA9"/>
    <w:rsid w:val="003C17C1"/>
    <w:rsid w:val="003D6CA1"/>
    <w:rsid w:val="003F160D"/>
    <w:rsid w:val="00415EFA"/>
    <w:rsid w:val="0042588E"/>
    <w:rsid w:val="00427393"/>
    <w:rsid w:val="00435063"/>
    <w:rsid w:val="00445F69"/>
    <w:rsid w:val="00450F0E"/>
    <w:rsid w:val="00482AC5"/>
    <w:rsid w:val="00490CD8"/>
    <w:rsid w:val="004930F8"/>
    <w:rsid w:val="004A68EF"/>
    <w:rsid w:val="004A75FA"/>
    <w:rsid w:val="004A7695"/>
    <w:rsid w:val="004A7C4D"/>
    <w:rsid w:val="004B332F"/>
    <w:rsid w:val="004C58E5"/>
    <w:rsid w:val="004C6175"/>
    <w:rsid w:val="004C67FB"/>
    <w:rsid w:val="004E14D1"/>
    <w:rsid w:val="004E7BD6"/>
    <w:rsid w:val="004F0AD5"/>
    <w:rsid w:val="004F32BE"/>
    <w:rsid w:val="004F3897"/>
    <w:rsid w:val="004F3E50"/>
    <w:rsid w:val="00514362"/>
    <w:rsid w:val="00523054"/>
    <w:rsid w:val="00550B13"/>
    <w:rsid w:val="00555462"/>
    <w:rsid w:val="0056034C"/>
    <w:rsid w:val="00560C7E"/>
    <w:rsid w:val="005656E3"/>
    <w:rsid w:val="005848E4"/>
    <w:rsid w:val="00590CE9"/>
    <w:rsid w:val="005B5E3A"/>
    <w:rsid w:val="005C17A3"/>
    <w:rsid w:val="005D1D2B"/>
    <w:rsid w:val="005E2682"/>
    <w:rsid w:val="005E4014"/>
    <w:rsid w:val="005F162E"/>
    <w:rsid w:val="00601965"/>
    <w:rsid w:val="00611A9D"/>
    <w:rsid w:val="00620736"/>
    <w:rsid w:val="00633948"/>
    <w:rsid w:val="0064257F"/>
    <w:rsid w:val="006561FA"/>
    <w:rsid w:val="00664948"/>
    <w:rsid w:val="006A6169"/>
    <w:rsid w:val="006C1A63"/>
    <w:rsid w:val="006D023F"/>
    <w:rsid w:val="006D506F"/>
    <w:rsid w:val="006F2140"/>
    <w:rsid w:val="0070663A"/>
    <w:rsid w:val="00706B2D"/>
    <w:rsid w:val="00707AD8"/>
    <w:rsid w:val="0071333F"/>
    <w:rsid w:val="0072327D"/>
    <w:rsid w:val="00730626"/>
    <w:rsid w:val="007406CC"/>
    <w:rsid w:val="00762940"/>
    <w:rsid w:val="0078372E"/>
    <w:rsid w:val="00793AEE"/>
    <w:rsid w:val="007A4662"/>
    <w:rsid w:val="007B735A"/>
    <w:rsid w:val="007C2816"/>
    <w:rsid w:val="007D5BFC"/>
    <w:rsid w:val="007E354C"/>
    <w:rsid w:val="007E482F"/>
    <w:rsid w:val="007F169E"/>
    <w:rsid w:val="007F1E75"/>
    <w:rsid w:val="007F29E7"/>
    <w:rsid w:val="008426D7"/>
    <w:rsid w:val="00855ACB"/>
    <w:rsid w:val="00856E93"/>
    <w:rsid w:val="00863B9D"/>
    <w:rsid w:val="00875AC5"/>
    <w:rsid w:val="00892693"/>
    <w:rsid w:val="008B3EB9"/>
    <w:rsid w:val="008B60B4"/>
    <w:rsid w:val="008D042E"/>
    <w:rsid w:val="008D2324"/>
    <w:rsid w:val="008F00C9"/>
    <w:rsid w:val="008F13B5"/>
    <w:rsid w:val="008F2DFA"/>
    <w:rsid w:val="008F3081"/>
    <w:rsid w:val="009011C4"/>
    <w:rsid w:val="009078C1"/>
    <w:rsid w:val="009351AF"/>
    <w:rsid w:val="0095395B"/>
    <w:rsid w:val="009801BB"/>
    <w:rsid w:val="00980A8E"/>
    <w:rsid w:val="009C1926"/>
    <w:rsid w:val="009F32F7"/>
    <w:rsid w:val="009F7624"/>
    <w:rsid w:val="00A04438"/>
    <w:rsid w:val="00A048C1"/>
    <w:rsid w:val="00A04F68"/>
    <w:rsid w:val="00A150FD"/>
    <w:rsid w:val="00A20D38"/>
    <w:rsid w:val="00A32F48"/>
    <w:rsid w:val="00A338CE"/>
    <w:rsid w:val="00A43040"/>
    <w:rsid w:val="00A55C2A"/>
    <w:rsid w:val="00A712B8"/>
    <w:rsid w:val="00A954E2"/>
    <w:rsid w:val="00A95521"/>
    <w:rsid w:val="00AA3DD4"/>
    <w:rsid w:val="00AC152F"/>
    <w:rsid w:val="00AC229A"/>
    <w:rsid w:val="00AC732F"/>
    <w:rsid w:val="00AC7B9C"/>
    <w:rsid w:val="00AD308D"/>
    <w:rsid w:val="00AD3315"/>
    <w:rsid w:val="00AF29C8"/>
    <w:rsid w:val="00AF3099"/>
    <w:rsid w:val="00AF749E"/>
    <w:rsid w:val="00B006DA"/>
    <w:rsid w:val="00B02759"/>
    <w:rsid w:val="00B0489A"/>
    <w:rsid w:val="00B126EE"/>
    <w:rsid w:val="00B21456"/>
    <w:rsid w:val="00B36E80"/>
    <w:rsid w:val="00B40344"/>
    <w:rsid w:val="00B42FFA"/>
    <w:rsid w:val="00B60F35"/>
    <w:rsid w:val="00B85D3B"/>
    <w:rsid w:val="00B95A94"/>
    <w:rsid w:val="00BA02AE"/>
    <w:rsid w:val="00BA35F5"/>
    <w:rsid w:val="00BA47E5"/>
    <w:rsid w:val="00BC2F15"/>
    <w:rsid w:val="00BC3A03"/>
    <w:rsid w:val="00BC7001"/>
    <w:rsid w:val="00BD2EFD"/>
    <w:rsid w:val="00BD5D8F"/>
    <w:rsid w:val="00BF5C1A"/>
    <w:rsid w:val="00C01F66"/>
    <w:rsid w:val="00C06CF5"/>
    <w:rsid w:val="00C10779"/>
    <w:rsid w:val="00C13FD5"/>
    <w:rsid w:val="00C239D3"/>
    <w:rsid w:val="00C3284C"/>
    <w:rsid w:val="00C351BA"/>
    <w:rsid w:val="00C40760"/>
    <w:rsid w:val="00C438E7"/>
    <w:rsid w:val="00C54573"/>
    <w:rsid w:val="00C63FCD"/>
    <w:rsid w:val="00C75A86"/>
    <w:rsid w:val="00C802A7"/>
    <w:rsid w:val="00C927AB"/>
    <w:rsid w:val="00CA1D65"/>
    <w:rsid w:val="00CA41BE"/>
    <w:rsid w:val="00CB47C0"/>
    <w:rsid w:val="00CB63F7"/>
    <w:rsid w:val="00CD51A6"/>
    <w:rsid w:val="00CF3CC1"/>
    <w:rsid w:val="00D05D4A"/>
    <w:rsid w:val="00D06417"/>
    <w:rsid w:val="00D11427"/>
    <w:rsid w:val="00D14E96"/>
    <w:rsid w:val="00D20323"/>
    <w:rsid w:val="00D37339"/>
    <w:rsid w:val="00D5249A"/>
    <w:rsid w:val="00D67B57"/>
    <w:rsid w:val="00D807FE"/>
    <w:rsid w:val="00D8262B"/>
    <w:rsid w:val="00DB09A6"/>
    <w:rsid w:val="00DC59F6"/>
    <w:rsid w:val="00DD66DE"/>
    <w:rsid w:val="00DD76A8"/>
    <w:rsid w:val="00DE1345"/>
    <w:rsid w:val="00DE3F68"/>
    <w:rsid w:val="00DE7498"/>
    <w:rsid w:val="00DF14A0"/>
    <w:rsid w:val="00DF2914"/>
    <w:rsid w:val="00E03F92"/>
    <w:rsid w:val="00E0432E"/>
    <w:rsid w:val="00E13A30"/>
    <w:rsid w:val="00E4310F"/>
    <w:rsid w:val="00E7088B"/>
    <w:rsid w:val="00EB040A"/>
    <w:rsid w:val="00EC112B"/>
    <w:rsid w:val="00ED7075"/>
    <w:rsid w:val="00EE425F"/>
    <w:rsid w:val="00EE78DF"/>
    <w:rsid w:val="00EF54CC"/>
    <w:rsid w:val="00F07C42"/>
    <w:rsid w:val="00F13703"/>
    <w:rsid w:val="00F15535"/>
    <w:rsid w:val="00F3080D"/>
    <w:rsid w:val="00F3617D"/>
    <w:rsid w:val="00F41810"/>
    <w:rsid w:val="00F61272"/>
    <w:rsid w:val="00F72C2E"/>
    <w:rsid w:val="00F730BE"/>
    <w:rsid w:val="00F773A6"/>
    <w:rsid w:val="00F83F80"/>
    <w:rsid w:val="00F852ED"/>
    <w:rsid w:val="00F90310"/>
    <w:rsid w:val="00F91FFF"/>
    <w:rsid w:val="00F94FD3"/>
    <w:rsid w:val="00FA2B12"/>
    <w:rsid w:val="00FA68D2"/>
    <w:rsid w:val="00FB53CD"/>
    <w:rsid w:val="00FC5A76"/>
    <w:rsid w:val="00FD0A4A"/>
    <w:rsid w:val="00FD5626"/>
    <w:rsid w:val="00FE22B9"/>
    <w:rsid w:val="00FE3593"/>
    <w:rsid w:val="00FF11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12C7"/>
  <w15:chartTrackingRefBased/>
  <w15:docId w15:val="{2EEED1DA-BA96-497A-877A-981AFB23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8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next w:val="Normal"/>
    <w:link w:val="Heading2Char"/>
    <w:uiPriority w:val="9"/>
    <w:unhideWhenUsed/>
    <w:qFormat/>
    <w:rsid w:val="004A68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43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43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93"/>
    <w:pPr>
      <w:ind w:left="720"/>
      <w:contextualSpacing/>
    </w:pPr>
  </w:style>
  <w:style w:type="paragraph" w:styleId="NormalWeb">
    <w:name w:val="Normal (Web)"/>
    <w:basedOn w:val="Normal"/>
    <w:uiPriority w:val="99"/>
    <w:unhideWhenUsed/>
    <w:rsid w:val="00415EFA"/>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875AC5"/>
    <w:rPr>
      <w:b/>
      <w:bCs/>
    </w:rPr>
  </w:style>
  <w:style w:type="character" w:styleId="Hyperlink">
    <w:name w:val="Hyperlink"/>
    <w:basedOn w:val="DefaultParagraphFont"/>
    <w:uiPriority w:val="99"/>
    <w:unhideWhenUsed/>
    <w:rsid w:val="00875AC5"/>
    <w:rPr>
      <w:color w:val="0000FF"/>
      <w:u w:val="single"/>
    </w:rPr>
  </w:style>
  <w:style w:type="character" w:styleId="HTMLCode">
    <w:name w:val="HTML Code"/>
    <w:basedOn w:val="DefaultParagraphFont"/>
    <w:uiPriority w:val="99"/>
    <w:semiHidden/>
    <w:unhideWhenUsed/>
    <w:rsid w:val="002A113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A1138"/>
    <w:rPr>
      <w:color w:val="954F72" w:themeColor="followedHyperlink"/>
      <w:u w:val="single"/>
    </w:rPr>
  </w:style>
  <w:style w:type="paragraph" w:customStyle="1" w:styleId="ng-tns-c71-34">
    <w:name w:val="ng-tns-c71-34"/>
    <w:basedOn w:val="Normal"/>
    <w:rsid w:val="00112286"/>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1Char">
    <w:name w:val="Heading 1 Char"/>
    <w:basedOn w:val="DefaultParagraphFont"/>
    <w:link w:val="Heading1"/>
    <w:uiPriority w:val="9"/>
    <w:rsid w:val="004A68EF"/>
    <w:rPr>
      <w:rFonts w:ascii="Times New Roman" w:eastAsia="Times New Roman" w:hAnsi="Times New Roman" w:cs="Times New Roman"/>
      <w:b/>
      <w:bCs/>
      <w:kern w:val="36"/>
      <w:sz w:val="48"/>
      <w:szCs w:val="48"/>
      <w:lang w:bidi="gu-IN"/>
    </w:rPr>
  </w:style>
  <w:style w:type="character" w:styleId="Emphasis">
    <w:name w:val="Emphasis"/>
    <w:basedOn w:val="DefaultParagraphFont"/>
    <w:uiPriority w:val="20"/>
    <w:qFormat/>
    <w:rsid w:val="004A68EF"/>
    <w:rPr>
      <w:i/>
      <w:iCs/>
    </w:rPr>
  </w:style>
  <w:style w:type="character" w:customStyle="1" w:styleId="Heading2Char">
    <w:name w:val="Heading 2 Char"/>
    <w:basedOn w:val="DefaultParagraphFont"/>
    <w:link w:val="Heading2"/>
    <w:uiPriority w:val="9"/>
    <w:rsid w:val="004A68E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6C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rsid w:val="006C1A63"/>
    <w:rPr>
      <w:rFonts w:ascii="Courier New" w:eastAsia="Times New Roman" w:hAnsi="Courier New" w:cs="Courier New"/>
      <w:sz w:val="20"/>
      <w:szCs w:val="20"/>
      <w:lang w:bidi="gu-IN"/>
    </w:rPr>
  </w:style>
  <w:style w:type="character" w:customStyle="1" w:styleId="hljs-keyword">
    <w:name w:val="hljs-keyword"/>
    <w:basedOn w:val="DefaultParagraphFont"/>
    <w:rsid w:val="00F90310"/>
  </w:style>
  <w:style w:type="character" w:customStyle="1" w:styleId="hljs-literal">
    <w:name w:val="hljs-literal"/>
    <w:basedOn w:val="DefaultParagraphFont"/>
    <w:rsid w:val="005D1D2B"/>
  </w:style>
  <w:style w:type="character" w:customStyle="1" w:styleId="hljs-number">
    <w:name w:val="hljs-number"/>
    <w:basedOn w:val="DefaultParagraphFont"/>
    <w:rsid w:val="005D1D2B"/>
  </w:style>
  <w:style w:type="character" w:customStyle="1" w:styleId="hljs-string">
    <w:name w:val="hljs-string"/>
    <w:basedOn w:val="DefaultParagraphFont"/>
    <w:rsid w:val="005D1D2B"/>
  </w:style>
  <w:style w:type="character" w:customStyle="1" w:styleId="com">
    <w:name w:val="com"/>
    <w:basedOn w:val="DefaultParagraphFont"/>
    <w:rsid w:val="00B0489A"/>
  </w:style>
  <w:style w:type="character" w:customStyle="1" w:styleId="pln">
    <w:name w:val="pln"/>
    <w:basedOn w:val="DefaultParagraphFont"/>
    <w:rsid w:val="00B0489A"/>
  </w:style>
  <w:style w:type="character" w:customStyle="1" w:styleId="pun">
    <w:name w:val="pun"/>
    <w:basedOn w:val="DefaultParagraphFont"/>
    <w:rsid w:val="00B0489A"/>
  </w:style>
  <w:style w:type="character" w:customStyle="1" w:styleId="typ">
    <w:name w:val="typ"/>
    <w:basedOn w:val="DefaultParagraphFont"/>
    <w:rsid w:val="00B0489A"/>
  </w:style>
  <w:style w:type="character" w:customStyle="1" w:styleId="kwd">
    <w:name w:val="kwd"/>
    <w:basedOn w:val="DefaultParagraphFont"/>
    <w:rsid w:val="00B0489A"/>
  </w:style>
  <w:style w:type="paragraph" w:customStyle="1" w:styleId="Default">
    <w:name w:val="Default"/>
    <w:rsid w:val="009F32F7"/>
    <w:pPr>
      <w:autoSpaceDE w:val="0"/>
      <w:autoSpaceDN w:val="0"/>
      <w:adjustRightInd w:val="0"/>
      <w:spacing w:after="0" w:line="240" w:lineRule="auto"/>
    </w:pPr>
    <w:rPr>
      <w:rFonts w:ascii="Perpetua" w:hAnsi="Perpetua" w:cs="Perpetua"/>
      <w:color w:val="000000"/>
      <w:sz w:val="24"/>
      <w:szCs w:val="24"/>
      <w:lang w:bidi="gu-IN"/>
    </w:rPr>
  </w:style>
  <w:style w:type="paragraph" w:styleId="BalloonText">
    <w:name w:val="Balloon Text"/>
    <w:basedOn w:val="Normal"/>
    <w:link w:val="BalloonTextChar"/>
    <w:uiPriority w:val="99"/>
    <w:semiHidden/>
    <w:unhideWhenUsed/>
    <w:rsid w:val="001F5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3E3"/>
    <w:rPr>
      <w:rFonts w:ascii="Segoe UI" w:hAnsi="Segoe UI" w:cs="Segoe UI"/>
      <w:sz w:val="18"/>
      <w:szCs w:val="18"/>
    </w:rPr>
  </w:style>
  <w:style w:type="character" w:customStyle="1" w:styleId="Heading3Char">
    <w:name w:val="Heading 3 Char"/>
    <w:basedOn w:val="DefaultParagraphFont"/>
    <w:link w:val="Heading3"/>
    <w:uiPriority w:val="9"/>
    <w:rsid w:val="00E043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432E"/>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B40344"/>
  </w:style>
  <w:style w:type="character" w:customStyle="1" w:styleId="keyword">
    <w:name w:val="keyword"/>
    <w:basedOn w:val="DefaultParagraphFont"/>
    <w:rsid w:val="0056034C"/>
  </w:style>
  <w:style w:type="character" w:customStyle="1" w:styleId="number">
    <w:name w:val="number"/>
    <w:basedOn w:val="DefaultParagraphFont"/>
    <w:rsid w:val="0056034C"/>
  </w:style>
  <w:style w:type="character" w:customStyle="1" w:styleId="comment">
    <w:name w:val="comment"/>
    <w:basedOn w:val="DefaultParagraphFont"/>
    <w:rsid w:val="0056034C"/>
  </w:style>
  <w:style w:type="character" w:customStyle="1" w:styleId="string">
    <w:name w:val="string"/>
    <w:basedOn w:val="DefaultParagraphFont"/>
    <w:rsid w:val="002E3B0E"/>
  </w:style>
  <w:style w:type="paragraph" w:styleId="Header">
    <w:name w:val="header"/>
    <w:basedOn w:val="Normal"/>
    <w:link w:val="HeaderChar"/>
    <w:uiPriority w:val="99"/>
    <w:unhideWhenUsed/>
    <w:rsid w:val="00A33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8CE"/>
  </w:style>
  <w:style w:type="paragraph" w:styleId="Footer">
    <w:name w:val="footer"/>
    <w:basedOn w:val="Normal"/>
    <w:link w:val="FooterChar"/>
    <w:uiPriority w:val="99"/>
    <w:unhideWhenUsed/>
    <w:rsid w:val="00A33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8CE"/>
  </w:style>
  <w:style w:type="character" w:customStyle="1" w:styleId="devsite-heading">
    <w:name w:val="devsite-heading"/>
    <w:basedOn w:val="DefaultParagraphFont"/>
    <w:rsid w:val="000D79B7"/>
  </w:style>
  <w:style w:type="character" w:customStyle="1" w:styleId="jsstringcolor">
    <w:name w:val="jsstringcolor"/>
    <w:basedOn w:val="DefaultParagraphFont"/>
    <w:rsid w:val="004F32BE"/>
  </w:style>
  <w:style w:type="character" w:customStyle="1" w:styleId="jsnumbercolor">
    <w:name w:val="jsnumbercolor"/>
    <w:basedOn w:val="DefaultParagraphFont"/>
    <w:rsid w:val="004F32BE"/>
  </w:style>
  <w:style w:type="character" w:customStyle="1" w:styleId="jskeywordcolor">
    <w:name w:val="jskeywordcolor"/>
    <w:basedOn w:val="DefaultParagraphFont"/>
    <w:rsid w:val="004F32BE"/>
  </w:style>
  <w:style w:type="paragraph" w:customStyle="1" w:styleId="hk">
    <w:name w:val="hk"/>
    <w:basedOn w:val="Normal"/>
    <w:rsid w:val="00427393"/>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109">
      <w:bodyDiv w:val="1"/>
      <w:marLeft w:val="0"/>
      <w:marRight w:val="0"/>
      <w:marTop w:val="0"/>
      <w:marBottom w:val="0"/>
      <w:divBdr>
        <w:top w:val="none" w:sz="0" w:space="0" w:color="auto"/>
        <w:left w:val="none" w:sz="0" w:space="0" w:color="auto"/>
        <w:bottom w:val="none" w:sz="0" w:space="0" w:color="auto"/>
        <w:right w:val="none" w:sz="0" w:space="0" w:color="auto"/>
      </w:divBdr>
    </w:div>
    <w:div w:id="12195755">
      <w:bodyDiv w:val="1"/>
      <w:marLeft w:val="0"/>
      <w:marRight w:val="0"/>
      <w:marTop w:val="0"/>
      <w:marBottom w:val="0"/>
      <w:divBdr>
        <w:top w:val="none" w:sz="0" w:space="0" w:color="auto"/>
        <w:left w:val="none" w:sz="0" w:space="0" w:color="auto"/>
        <w:bottom w:val="none" w:sz="0" w:space="0" w:color="auto"/>
        <w:right w:val="none" w:sz="0" w:space="0" w:color="auto"/>
      </w:divBdr>
    </w:div>
    <w:div w:id="16350314">
      <w:bodyDiv w:val="1"/>
      <w:marLeft w:val="0"/>
      <w:marRight w:val="0"/>
      <w:marTop w:val="0"/>
      <w:marBottom w:val="0"/>
      <w:divBdr>
        <w:top w:val="none" w:sz="0" w:space="0" w:color="auto"/>
        <w:left w:val="none" w:sz="0" w:space="0" w:color="auto"/>
        <w:bottom w:val="none" w:sz="0" w:space="0" w:color="auto"/>
        <w:right w:val="none" w:sz="0" w:space="0" w:color="auto"/>
      </w:divBdr>
    </w:div>
    <w:div w:id="85617609">
      <w:bodyDiv w:val="1"/>
      <w:marLeft w:val="0"/>
      <w:marRight w:val="0"/>
      <w:marTop w:val="0"/>
      <w:marBottom w:val="0"/>
      <w:divBdr>
        <w:top w:val="none" w:sz="0" w:space="0" w:color="auto"/>
        <w:left w:val="none" w:sz="0" w:space="0" w:color="auto"/>
        <w:bottom w:val="none" w:sz="0" w:space="0" w:color="auto"/>
        <w:right w:val="none" w:sz="0" w:space="0" w:color="auto"/>
      </w:divBdr>
      <w:divsChild>
        <w:div w:id="1316452077">
          <w:marLeft w:val="330"/>
          <w:marRight w:val="0"/>
          <w:marTop w:val="0"/>
          <w:marBottom w:val="0"/>
          <w:divBdr>
            <w:top w:val="none" w:sz="0" w:space="0" w:color="auto"/>
            <w:left w:val="none" w:sz="0" w:space="0" w:color="auto"/>
            <w:bottom w:val="none" w:sz="0" w:space="0" w:color="auto"/>
            <w:right w:val="none" w:sz="0" w:space="0" w:color="auto"/>
          </w:divBdr>
        </w:div>
      </w:divsChild>
    </w:div>
    <w:div w:id="112098205">
      <w:bodyDiv w:val="1"/>
      <w:marLeft w:val="0"/>
      <w:marRight w:val="0"/>
      <w:marTop w:val="0"/>
      <w:marBottom w:val="0"/>
      <w:divBdr>
        <w:top w:val="none" w:sz="0" w:space="0" w:color="auto"/>
        <w:left w:val="none" w:sz="0" w:space="0" w:color="auto"/>
        <w:bottom w:val="none" w:sz="0" w:space="0" w:color="auto"/>
        <w:right w:val="none" w:sz="0" w:space="0" w:color="auto"/>
      </w:divBdr>
    </w:div>
    <w:div w:id="120197390">
      <w:bodyDiv w:val="1"/>
      <w:marLeft w:val="0"/>
      <w:marRight w:val="0"/>
      <w:marTop w:val="0"/>
      <w:marBottom w:val="0"/>
      <w:divBdr>
        <w:top w:val="none" w:sz="0" w:space="0" w:color="auto"/>
        <w:left w:val="none" w:sz="0" w:space="0" w:color="auto"/>
        <w:bottom w:val="none" w:sz="0" w:space="0" w:color="auto"/>
        <w:right w:val="none" w:sz="0" w:space="0" w:color="auto"/>
      </w:divBdr>
    </w:div>
    <w:div w:id="135876674">
      <w:bodyDiv w:val="1"/>
      <w:marLeft w:val="0"/>
      <w:marRight w:val="0"/>
      <w:marTop w:val="0"/>
      <w:marBottom w:val="0"/>
      <w:divBdr>
        <w:top w:val="none" w:sz="0" w:space="0" w:color="auto"/>
        <w:left w:val="none" w:sz="0" w:space="0" w:color="auto"/>
        <w:bottom w:val="none" w:sz="0" w:space="0" w:color="auto"/>
        <w:right w:val="none" w:sz="0" w:space="0" w:color="auto"/>
      </w:divBdr>
    </w:div>
    <w:div w:id="139881919">
      <w:bodyDiv w:val="1"/>
      <w:marLeft w:val="0"/>
      <w:marRight w:val="0"/>
      <w:marTop w:val="0"/>
      <w:marBottom w:val="0"/>
      <w:divBdr>
        <w:top w:val="none" w:sz="0" w:space="0" w:color="auto"/>
        <w:left w:val="none" w:sz="0" w:space="0" w:color="auto"/>
        <w:bottom w:val="none" w:sz="0" w:space="0" w:color="auto"/>
        <w:right w:val="none" w:sz="0" w:space="0" w:color="auto"/>
      </w:divBdr>
      <w:divsChild>
        <w:div w:id="945625033">
          <w:marLeft w:val="547"/>
          <w:marRight w:val="0"/>
          <w:marTop w:val="115"/>
          <w:marBottom w:val="0"/>
          <w:divBdr>
            <w:top w:val="none" w:sz="0" w:space="0" w:color="auto"/>
            <w:left w:val="none" w:sz="0" w:space="0" w:color="auto"/>
            <w:bottom w:val="none" w:sz="0" w:space="0" w:color="auto"/>
            <w:right w:val="none" w:sz="0" w:space="0" w:color="auto"/>
          </w:divBdr>
        </w:div>
      </w:divsChild>
    </w:div>
    <w:div w:id="153379489">
      <w:bodyDiv w:val="1"/>
      <w:marLeft w:val="0"/>
      <w:marRight w:val="0"/>
      <w:marTop w:val="0"/>
      <w:marBottom w:val="0"/>
      <w:divBdr>
        <w:top w:val="none" w:sz="0" w:space="0" w:color="auto"/>
        <w:left w:val="none" w:sz="0" w:space="0" w:color="auto"/>
        <w:bottom w:val="none" w:sz="0" w:space="0" w:color="auto"/>
        <w:right w:val="none" w:sz="0" w:space="0" w:color="auto"/>
      </w:divBdr>
    </w:div>
    <w:div w:id="168716247">
      <w:bodyDiv w:val="1"/>
      <w:marLeft w:val="0"/>
      <w:marRight w:val="0"/>
      <w:marTop w:val="0"/>
      <w:marBottom w:val="0"/>
      <w:divBdr>
        <w:top w:val="none" w:sz="0" w:space="0" w:color="auto"/>
        <w:left w:val="none" w:sz="0" w:space="0" w:color="auto"/>
        <w:bottom w:val="none" w:sz="0" w:space="0" w:color="auto"/>
        <w:right w:val="none" w:sz="0" w:space="0" w:color="auto"/>
      </w:divBdr>
    </w:div>
    <w:div w:id="189993954">
      <w:bodyDiv w:val="1"/>
      <w:marLeft w:val="0"/>
      <w:marRight w:val="0"/>
      <w:marTop w:val="0"/>
      <w:marBottom w:val="0"/>
      <w:divBdr>
        <w:top w:val="none" w:sz="0" w:space="0" w:color="auto"/>
        <w:left w:val="none" w:sz="0" w:space="0" w:color="auto"/>
        <w:bottom w:val="none" w:sz="0" w:space="0" w:color="auto"/>
        <w:right w:val="none" w:sz="0" w:space="0" w:color="auto"/>
      </w:divBdr>
    </w:div>
    <w:div w:id="192496773">
      <w:bodyDiv w:val="1"/>
      <w:marLeft w:val="0"/>
      <w:marRight w:val="0"/>
      <w:marTop w:val="0"/>
      <w:marBottom w:val="0"/>
      <w:divBdr>
        <w:top w:val="none" w:sz="0" w:space="0" w:color="auto"/>
        <w:left w:val="none" w:sz="0" w:space="0" w:color="auto"/>
        <w:bottom w:val="none" w:sz="0" w:space="0" w:color="auto"/>
        <w:right w:val="none" w:sz="0" w:space="0" w:color="auto"/>
      </w:divBdr>
    </w:div>
    <w:div w:id="198933094">
      <w:bodyDiv w:val="1"/>
      <w:marLeft w:val="0"/>
      <w:marRight w:val="0"/>
      <w:marTop w:val="0"/>
      <w:marBottom w:val="0"/>
      <w:divBdr>
        <w:top w:val="none" w:sz="0" w:space="0" w:color="auto"/>
        <w:left w:val="none" w:sz="0" w:space="0" w:color="auto"/>
        <w:bottom w:val="none" w:sz="0" w:space="0" w:color="auto"/>
        <w:right w:val="none" w:sz="0" w:space="0" w:color="auto"/>
      </w:divBdr>
    </w:div>
    <w:div w:id="211893788">
      <w:bodyDiv w:val="1"/>
      <w:marLeft w:val="0"/>
      <w:marRight w:val="0"/>
      <w:marTop w:val="0"/>
      <w:marBottom w:val="0"/>
      <w:divBdr>
        <w:top w:val="none" w:sz="0" w:space="0" w:color="auto"/>
        <w:left w:val="none" w:sz="0" w:space="0" w:color="auto"/>
        <w:bottom w:val="none" w:sz="0" w:space="0" w:color="auto"/>
        <w:right w:val="none" w:sz="0" w:space="0" w:color="auto"/>
      </w:divBdr>
      <w:divsChild>
        <w:div w:id="1047341393">
          <w:marLeft w:val="0"/>
          <w:marRight w:val="0"/>
          <w:marTop w:val="0"/>
          <w:marBottom w:val="0"/>
          <w:divBdr>
            <w:top w:val="none" w:sz="0" w:space="0" w:color="auto"/>
            <w:left w:val="none" w:sz="0" w:space="0" w:color="auto"/>
            <w:bottom w:val="none" w:sz="0" w:space="0" w:color="auto"/>
            <w:right w:val="none" w:sz="0" w:space="0" w:color="auto"/>
          </w:divBdr>
        </w:div>
      </w:divsChild>
    </w:div>
    <w:div w:id="261651846">
      <w:bodyDiv w:val="1"/>
      <w:marLeft w:val="0"/>
      <w:marRight w:val="0"/>
      <w:marTop w:val="0"/>
      <w:marBottom w:val="0"/>
      <w:divBdr>
        <w:top w:val="none" w:sz="0" w:space="0" w:color="auto"/>
        <w:left w:val="none" w:sz="0" w:space="0" w:color="auto"/>
        <w:bottom w:val="none" w:sz="0" w:space="0" w:color="auto"/>
        <w:right w:val="none" w:sz="0" w:space="0" w:color="auto"/>
      </w:divBdr>
    </w:div>
    <w:div w:id="287467786">
      <w:bodyDiv w:val="1"/>
      <w:marLeft w:val="0"/>
      <w:marRight w:val="0"/>
      <w:marTop w:val="0"/>
      <w:marBottom w:val="0"/>
      <w:divBdr>
        <w:top w:val="none" w:sz="0" w:space="0" w:color="auto"/>
        <w:left w:val="none" w:sz="0" w:space="0" w:color="auto"/>
        <w:bottom w:val="none" w:sz="0" w:space="0" w:color="auto"/>
        <w:right w:val="none" w:sz="0" w:space="0" w:color="auto"/>
      </w:divBdr>
    </w:div>
    <w:div w:id="292056736">
      <w:bodyDiv w:val="1"/>
      <w:marLeft w:val="0"/>
      <w:marRight w:val="0"/>
      <w:marTop w:val="0"/>
      <w:marBottom w:val="0"/>
      <w:divBdr>
        <w:top w:val="none" w:sz="0" w:space="0" w:color="auto"/>
        <w:left w:val="none" w:sz="0" w:space="0" w:color="auto"/>
        <w:bottom w:val="none" w:sz="0" w:space="0" w:color="auto"/>
        <w:right w:val="none" w:sz="0" w:space="0" w:color="auto"/>
      </w:divBdr>
    </w:div>
    <w:div w:id="295377248">
      <w:bodyDiv w:val="1"/>
      <w:marLeft w:val="0"/>
      <w:marRight w:val="0"/>
      <w:marTop w:val="0"/>
      <w:marBottom w:val="0"/>
      <w:divBdr>
        <w:top w:val="none" w:sz="0" w:space="0" w:color="auto"/>
        <w:left w:val="none" w:sz="0" w:space="0" w:color="auto"/>
        <w:bottom w:val="none" w:sz="0" w:space="0" w:color="auto"/>
        <w:right w:val="none" w:sz="0" w:space="0" w:color="auto"/>
      </w:divBdr>
    </w:div>
    <w:div w:id="298149966">
      <w:bodyDiv w:val="1"/>
      <w:marLeft w:val="0"/>
      <w:marRight w:val="0"/>
      <w:marTop w:val="0"/>
      <w:marBottom w:val="0"/>
      <w:divBdr>
        <w:top w:val="none" w:sz="0" w:space="0" w:color="auto"/>
        <w:left w:val="none" w:sz="0" w:space="0" w:color="auto"/>
        <w:bottom w:val="none" w:sz="0" w:space="0" w:color="auto"/>
        <w:right w:val="none" w:sz="0" w:space="0" w:color="auto"/>
      </w:divBdr>
    </w:div>
    <w:div w:id="302006009">
      <w:bodyDiv w:val="1"/>
      <w:marLeft w:val="0"/>
      <w:marRight w:val="0"/>
      <w:marTop w:val="0"/>
      <w:marBottom w:val="0"/>
      <w:divBdr>
        <w:top w:val="none" w:sz="0" w:space="0" w:color="auto"/>
        <w:left w:val="none" w:sz="0" w:space="0" w:color="auto"/>
        <w:bottom w:val="none" w:sz="0" w:space="0" w:color="auto"/>
        <w:right w:val="none" w:sz="0" w:space="0" w:color="auto"/>
      </w:divBdr>
    </w:div>
    <w:div w:id="320232764">
      <w:bodyDiv w:val="1"/>
      <w:marLeft w:val="0"/>
      <w:marRight w:val="0"/>
      <w:marTop w:val="0"/>
      <w:marBottom w:val="0"/>
      <w:divBdr>
        <w:top w:val="none" w:sz="0" w:space="0" w:color="auto"/>
        <w:left w:val="none" w:sz="0" w:space="0" w:color="auto"/>
        <w:bottom w:val="none" w:sz="0" w:space="0" w:color="auto"/>
        <w:right w:val="none" w:sz="0" w:space="0" w:color="auto"/>
      </w:divBdr>
    </w:div>
    <w:div w:id="369191878">
      <w:bodyDiv w:val="1"/>
      <w:marLeft w:val="0"/>
      <w:marRight w:val="0"/>
      <w:marTop w:val="0"/>
      <w:marBottom w:val="0"/>
      <w:divBdr>
        <w:top w:val="none" w:sz="0" w:space="0" w:color="auto"/>
        <w:left w:val="none" w:sz="0" w:space="0" w:color="auto"/>
        <w:bottom w:val="none" w:sz="0" w:space="0" w:color="auto"/>
        <w:right w:val="none" w:sz="0" w:space="0" w:color="auto"/>
      </w:divBdr>
    </w:div>
    <w:div w:id="396630739">
      <w:bodyDiv w:val="1"/>
      <w:marLeft w:val="0"/>
      <w:marRight w:val="0"/>
      <w:marTop w:val="0"/>
      <w:marBottom w:val="0"/>
      <w:divBdr>
        <w:top w:val="none" w:sz="0" w:space="0" w:color="auto"/>
        <w:left w:val="none" w:sz="0" w:space="0" w:color="auto"/>
        <w:bottom w:val="none" w:sz="0" w:space="0" w:color="auto"/>
        <w:right w:val="none" w:sz="0" w:space="0" w:color="auto"/>
      </w:divBdr>
    </w:div>
    <w:div w:id="456918716">
      <w:bodyDiv w:val="1"/>
      <w:marLeft w:val="0"/>
      <w:marRight w:val="0"/>
      <w:marTop w:val="0"/>
      <w:marBottom w:val="0"/>
      <w:divBdr>
        <w:top w:val="none" w:sz="0" w:space="0" w:color="auto"/>
        <w:left w:val="none" w:sz="0" w:space="0" w:color="auto"/>
        <w:bottom w:val="none" w:sz="0" w:space="0" w:color="auto"/>
        <w:right w:val="none" w:sz="0" w:space="0" w:color="auto"/>
      </w:divBdr>
    </w:div>
    <w:div w:id="481893652">
      <w:bodyDiv w:val="1"/>
      <w:marLeft w:val="0"/>
      <w:marRight w:val="0"/>
      <w:marTop w:val="0"/>
      <w:marBottom w:val="0"/>
      <w:divBdr>
        <w:top w:val="none" w:sz="0" w:space="0" w:color="auto"/>
        <w:left w:val="none" w:sz="0" w:space="0" w:color="auto"/>
        <w:bottom w:val="none" w:sz="0" w:space="0" w:color="auto"/>
        <w:right w:val="none" w:sz="0" w:space="0" w:color="auto"/>
      </w:divBdr>
    </w:div>
    <w:div w:id="508719050">
      <w:bodyDiv w:val="1"/>
      <w:marLeft w:val="0"/>
      <w:marRight w:val="0"/>
      <w:marTop w:val="0"/>
      <w:marBottom w:val="0"/>
      <w:divBdr>
        <w:top w:val="none" w:sz="0" w:space="0" w:color="auto"/>
        <w:left w:val="none" w:sz="0" w:space="0" w:color="auto"/>
        <w:bottom w:val="none" w:sz="0" w:space="0" w:color="auto"/>
        <w:right w:val="none" w:sz="0" w:space="0" w:color="auto"/>
      </w:divBdr>
    </w:div>
    <w:div w:id="510800435">
      <w:bodyDiv w:val="1"/>
      <w:marLeft w:val="0"/>
      <w:marRight w:val="0"/>
      <w:marTop w:val="0"/>
      <w:marBottom w:val="0"/>
      <w:divBdr>
        <w:top w:val="none" w:sz="0" w:space="0" w:color="auto"/>
        <w:left w:val="none" w:sz="0" w:space="0" w:color="auto"/>
        <w:bottom w:val="none" w:sz="0" w:space="0" w:color="auto"/>
        <w:right w:val="none" w:sz="0" w:space="0" w:color="auto"/>
      </w:divBdr>
    </w:div>
    <w:div w:id="610165100">
      <w:bodyDiv w:val="1"/>
      <w:marLeft w:val="0"/>
      <w:marRight w:val="0"/>
      <w:marTop w:val="0"/>
      <w:marBottom w:val="0"/>
      <w:divBdr>
        <w:top w:val="none" w:sz="0" w:space="0" w:color="auto"/>
        <w:left w:val="none" w:sz="0" w:space="0" w:color="auto"/>
        <w:bottom w:val="none" w:sz="0" w:space="0" w:color="auto"/>
        <w:right w:val="none" w:sz="0" w:space="0" w:color="auto"/>
      </w:divBdr>
    </w:div>
    <w:div w:id="636644440">
      <w:bodyDiv w:val="1"/>
      <w:marLeft w:val="0"/>
      <w:marRight w:val="0"/>
      <w:marTop w:val="0"/>
      <w:marBottom w:val="0"/>
      <w:divBdr>
        <w:top w:val="none" w:sz="0" w:space="0" w:color="auto"/>
        <w:left w:val="none" w:sz="0" w:space="0" w:color="auto"/>
        <w:bottom w:val="none" w:sz="0" w:space="0" w:color="auto"/>
        <w:right w:val="none" w:sz="0" w:space="0" w:color="auto"/>
      </w:divBdr>
    </w:div>
    <w:div w:id="646669769">
      <w:bodyDiv w:val="1"/>
      <w:marLeft w:val="0"/>
      <w:marRight w:val="0"/>
      <w:marTop w:val="0"/>
      <w:marBottom w:val="0"/>
      <w:divBdr>
        <w:top w:val="none" w:sz="0" w:space="0" w:color="auto"/>
        <w:left w:val="none" w:sz="0" w:space="0" w:color="auto"/>
        <w:bottom w:val="none" w:sz="0" w:space="0" w:color="auto"/>
        <w:right w:val="none" w:sz="0" w:space="0" w:color="auto"/>
      </w:divBdr>
    </w:div>
    <w:div w:id="649603598">
      <w:bodyDiv w:val="1"/>
      <w:marLeft w:val="0"/>
      <w:marRight w:val="0"/>
      <w:marTop w:val="0"/>
      <w:marBottom w:val="0"/>
      <w:divBdr>
        <w:top w:val="none" w:sz="0" w:space="0" w:color="auto"/>
        <w:left w:val="none" w:sz="0" w:space="0" w:color="auto"/>
        <w:bottom w:val="none" w:sz="0" w:space="0" w:color="auto"/>
        <w:right w:val="none" w:sz="0" w:space="0" w:color="auto"/>
      </w:divBdr>
    </w:div>
    <w:div w:id="663629609">
      <w:bodyDiv w:val="1"/>
      <w:marLeft w:val="0"/>
      <w:marRight w:val="0"/>
      <w:marTop w:val="0"/>
      <w:marBottom w:val="0"/>
      <w:divBdr>
        <w:top w:val="none" w:sz="0" w:space="0" w:color="auto"/>
        <w:left w:val="none" w:sz="0" w:space="0" w:color="auto"/>
        <w:bottom w:val="none" w:sz="0" w:space="0" w:color="auto"/>
        <w:right w:val="none" w:sz="0" w:space="0" w:color="auto"/>
      </w:divBdr>
    </w:div>
    <w:div w:id="673723624">
      <w:bodyDiv w:val="1"/>
      <w:marLeft w:val="0"/>
      <w:marRight w:val="0"/>
      <w:marTop w:val="0"/>
      <w:marBottom w:val="0"/>
      <w:divBdr>
        <w:top w:val="none" w:sz="0" w:space="0" w:color="auto"/>
        <w:left w:val="none" w:sz="0" w:space="0" w:color="auto"/>
        <w:bottom w:val="none" w:sz="0" w:space="0" w:color="auto"/>
        <w:right w:val="none" w:sz="0" w:space="0" w:color="auto"/>
      </w:divBdr>
    </w:div>
    <w:div w:id="707680206">
      <w:bodyDiv w:val="1"/>
      <w:marLeft w:val="0"/>
      <w:marRight w:val="0"/>
      <w:marTop w:val="0"/>
      <w:marBottom w:val="0"/>
      <w:divBdr>
        <w:top w:val="none" w:sz="0" w:space="0" w:color="auto"/>
        <w:left w:val="none" w:sz="0" w:space="0" w:color="auto"/>
        <w:bottom w:val="none" w:sz="0" w:space="0" w:color="auto"/>
        <w:right w:val="none" w:sz="0" w:space="0" w:color="auto"/>
      </w:divBdr>
      <w:divsChild>
        <w:div w:id="177891737">
          <w:marLeft w:val="0"/>
          <w:marRight w:val="0"/>
          <w:marTop w:val="0"/>
          <w:marBottom w:val="0"/>
          <w:divBdr>
            <w:top w:val="none" w:sz="0" w:space="0" w:color="auto"/>
            <w:left w:val="none" w:sz="0" w:space="0" w:color="auto"/>
            <w:bottom w:val="none" w:sz="0" w:space="0" w:color="auto"/>
            <w:right w:val="none" w:sz="0" w:space="0" w:color="auto"/>
          </w:divBdr>
          <w:divsChild>
            <w:div w:id="1391615593">
              <w:marLeft w:val="0"/>
              <w:marRight w:val="0"/>
              <w:marTop w:val="0"/>
              <w:marBottom w:val="0"/>
              <w:divBdr>
                <w:top w:val="none" w:sz="0" w:space="0" w:color="auto"/>
                <w:left w:val="none" w:sz="0" w:space="0" w:color="auto"/>
                <w:bottom w:val="none" w:sz="0" w:space="0" w:color="auto"/>
                <w:right w:val="none" w:sz="0" w:space="0" w:color="auto"/>
              </w:divBdr>
              <w:divsChild>
                <w:div w:id="2136288284">
                  <w:marLeft w:val="0"/>
                  <w:marRight w:val="0"/>
                  <w:marTop w:val="0"/>
                  <w:marBottom w:val="0"/>
                  <w:divBdr>
                    <w:top w:val="none" w:sz="0" w:space="0" w:color="auto"/>
                    <w:left w:val="none" w:sz="0" w:space="0" w:color="auto"/>
                    <w:bottom w:val="none" w:sz="0" w:space="0" w:color="auto"/>
                    <w:right w:val="none" w:sz="0" w:space="0" w:color="auto"/>
                  </w:divBdr>
                  <w:divsChild>
                    <w:div w:id="897280010">
                      <w:marLeft w:val="0"/>
                      <w:marRight w:val="0"/>
                      <w:marTop w:val="0"/>
                      <w:marBottom w:val="0"/>
                      <w:divBdr>
                        <w:top w:val="none" w:sz="0" w:space="0" w:color="auto"/>
                        <w:left w:val="none" w:sz="0" w:space="0" w:color="auto"/>
                        <w:bottom w:val="none" w:sz="0" w:space="0" w:color="auto"/>
                        <w:right w:val="none" w:sz="0" w:space="0" w:color="auto"/>
                      </w:divBdr>
                      <w:divsChild>
                        <w:div w:id="806628673">
                          <w:marLeft w:val="0"/>
                          <w:marRight w:val="0"/>
                          <w:marTop w:val="0"/>
                          <w:marBottom w:val="0"/>
                          <w:divBdr>
                            <w:top w:val="none" w:sz="0" w:space="0" w:color="auto"/>
                            <w:left w:val="none" w:sz="0" w:space="0" w:color="auto"/>
                            <w:bottom w:val="none" w:sz="0" w:space="0" w:color="auto"/>
                            <w:right w:val="none" w:sz="0" w:space="0" w:color="auto"/>
                          </w:divBdr>
                          <w:divsChild>
                            <w:div w:id="2005544601">
                              <w:marLeft w:val="0"/>
                              <w:marRight w:val="0"/>
                              <w:marTop w:val="0"/>
                              <w:marBottom w:val="0"/>
                              <w:divBdr>
                                <w:top w:val="none" w:sz="0" w:space="0" w:color="auto"/>
                                <w:left w:val="none" w:sz="0" w:space="0" w:color="auto"/>
                                <w:bottom w:val="none" w:sz="0" w:space="0" w:color="auto"/>
                                <w:right w:val="none" w:sz="0" w:space="0" w:color="auto"/>
                              </w:divBdr>
                              <w:divsChild>
                                <w:div w:id="722483787">
                                  <w:marLeft w:val="0"/>
                                  <w:marRight w:val="0"/>
                                  <w:marTop w:val="0"/>
                                  <w:marBottom w:val="0"/>
                                  <w:divBdr>
                                    <w:top w:val="none" w:sz="0" w:space="0" w:color="auto"/>
                                    <w:left w:val="none" w:sz="0" w:space="0" w:color="auto"/>
                                    <w:bottom w:val="none" w:sz="0" w:space="0" w:color="auto"/>
                                    <w:right w:val="none" w:sz="0" w:space="0" w:color="auto"/>
                                  </w:divBdr>
                                  <w:divsChild>
                                    <w:div w:id="1568953478">
                                      <w:marLeft w:val="0"/>
                                      <w:marRight w:val="0"/>
                                      <w:marTop w:val="0"/>
                                      <w:marBottom w:val="0"/>
                                      <w:divBdr>
                                        <w:top w:val="none" w:sz="0" w:space="0" w:color="auto"/>
                                        <w:left w:val="none" w:sz="0" w:space="0" w:color="auto"/>
                                        <w:bottom w:val="none" w:sz="0" w:space="0" w:color="auto"/>
                                        <w:right w:val="none" w:sz="0" w:space="0" w:color="auto"/>
                                      </w:divBdr>
                                    </w:div>
                                    <w:div w:id="865797961">
                                      <w:marLeft w:val="0"/>
                                      <w:marRight w:val="0"/>
                                      <w:marTop w:val="0"/>
                                      <w:marBottom w:val="375"/>
                                      <w:divBdr>
                                        <w:top w:val="single" w:sz="6" w:space="15" w:color="FF8888"/>
                                        <w:left w:val="single" w:sz="6" w:space="15" w:color="FF8888"/>
                                        <w:bottom w:val="single" w:sz="6" w:space="15" w:color="FF8888"/>
                                        <w:right w:val="single" w:sz="6" w:space="15" w:color="FF8888"/>
                                      </w:divBdr>
                                    </w:div>
                                    <w:div w:id="242498085">
                                      <w:marLeft w:val="0"/>
                                      <w:marRight w:val="0"/>
                                      <w:marTop w:val="0"/>
                                      <w:marBottom w:val="0"/>
                                      <w:divBdr>
                                        <w:top w:val="none" w:sz="0" w:space="0" w:color="auto"/>
                                        <w:left w:val="none" w:sz="0" w:space="0" w:color="auto"/>
                                        <w:bottom w:val="none" w:sz="0" w:space="0" w:color="auto"/>
                                        <w:right w:val="none" w:sz="0" w:space="0" w:color="auto"/>
                                      </w:divBdr>
                                    </w:div>
                                    <w:div w:id="1014452664">
                                      <w:marLeft w:val="0"/>
                                      <w:marRight w:val="0"/>
                                      <w:marTop w:val="0"/>
                                      <w:marBottom w:val="375"/>
                                      <w:divBdr>
                                        <w:top w:val="single" w:sz="6" w:space="15" w:color="FF8888"/>
                                        <w:left w:val="single" w:sz="6" w:space="15" w:color="FF8888"/>
                                        <w:bottom w:val="single" w:sz="6" w:space="15" w:color="FF8888"/>
                                        <w:right w:val="single" w:sz="6" w:space="15" w:color="FF8888"/>
                                      </w:divBdr>
                                    </w:div>
                                    <w:div w:id="249237928">
                                      <w:marLeft w:val="0"/>
                                      <w:marRight w:val="0"/>
                                      <w:marTop w:val="0"/>
                                      <w:marBottom w:val="0"/>
                                      <w:divBdr>
                                        <w:top w:val="none" w:sz="0" w:space="0" w:color="auto"/>
                                        <w:left w:val="none" w:sz="0" w:space="0" w:color="auto"/>
                                        <w:bottom w:val="none" w:sz="0" w:space="0" w:color="auto"/>
                                        <w:right w:val="none" w:sz="0" w:space="0" w:color="auto"/>
                                      </w:divBdr>
                                    </w:div>
                                    <w:div w:id="1692992057">
                                      <w:marLeft w:val="0"/>
                                      <w:marRight w:val="0"/>
                                      <w:marTop w:val="0"/>
                                      <w:marBottom w:val="300"/>
                                      <w:divBdr>
                                        <w:top w:val="single" w:sz="6" w:space="0" w:color="C4DBA0"/>
                                        <w:left w:val="single" w:sz="6" w:space="0" w:color="C4DBA0"/>
                                        <w:bottom w:val="single" w:sz="6" w:space="0" w:color="C4DBA0"/>
                                        <w:right w:val="single" w:sz="6" w:space="0" w:color="C4DBA0"/>
                                      </w:divBdr>
                                    </w:div>
                                    <w:div w:id="1146505995">
                                      <w:marLeft w:val="0"/>
                                      <w:marRight w:val="0"/>
                                      <w:marTop w:val="0"/>
                                      <w:marBottom w:val="300"/>
                                      <w:divBdr>
                                        <w:top w:val="single" w:sz="6" w:space="0" w:color="C4DBA0"/>
                                        <w:left w:val="single" w:sz="6" w:space="0" w:color="C4DBA0"/>
                                        <w:bottom w:val="single" w:sz="6" w:space="0" w:color="C4DBA0"/>
                                        <w:right w:val="single" w:sz="6" w:space="0" w:color="C4DBA0"/>
                                      </w:divBdr>
                                    </w:div>
                                    <w:div w:id="1356611096">
                                      <w:marLeft w:val="0"/>
                                      <w:marRight w:val="0"/>
                                      <w:marTop w:val="120"/>
                                      <w:marBottom w:val="120"/>
                                      <w:divBdr>
                                        <w:top w:val="none" w:sz="0" w:space="0" w:color="auto"/>
                                        <w:left w:val="none" w:sz="0" w:space="0" w:color="auto"/>
                                        <w:bottom w:val="none" w:sz="0" w:space="0" w:color="auto"/>
                                        <w:right w:val="none" w:sz="0" w:space="0" w:color="auto"/>
                                      </w:divBdr>
                                      <w:divsChild>
                                        <w:div w:id="706836160">
                                          <w:marLeft w:val="0"/>
                                          <w:marRight w:val="0"/>
                                          <w:marTop w:val="0"/>
                                          <w:marBottom w:val="0"/>
                                          <w:divBdr>
                                            <w:top w:val="none" w:sz="0" w:space="0" w:color="auto"/>
                                            <w:left w:val="none" w:sz="0" w:space="0" w:color="auto"/>
                                            <w:bottom w:val="none" w:sz="0" w:space="0" w:color="auto"/>
                                            <w:right w:val="none" w:sz="0" w:space="0" w:color="auto"/>
                                          </w:divBdr>
                                          <w:divsChild>
                                            <w:div w:id="1898200016">
                                              <w:marLeft w:val="0"/>
                                              <w:marRight w:val="0"/>
                                              <w:marTop w:val="0"/>
                                              <w:marBottom w:val="0"/>
                                              <w:divBdr>
                                                <w:top w:val="none" w:sz="0" w:space="0" w:color="auto"/>
                                                <w:left w:val="none" w:sz="0" w:space="0" w:color="auto"/>
                                                <w:bottom w:val="none" w:sz="0" w:space="0" w:color="auto"/>
                                                <w:right w:val="none" w:sz="0" w:space="0" w:color="auto"/>
                                              </w:divBdr>
                                            </w:div>
                                            <w:div w:id="2180604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9080">
                                  <w:marLeft w:val="0"/>
                                  <w:marRight w:val="0"/>
                                  <w:marTop w:val="270"/>
                                  <w:marBottom w:val="270"/>
                                  <w:divBdr>
                                    <w:top w:val="none" w:sz="0" w:space="0" w:color="auto"/>
                                    <w:left w:val="none" w:sz="0" w:space="0" w:color="auto"/>
                                    <w:bottom w:val="none" w:sz="0" w:space="0" w:color="auto"/>
                                    <w:right w:val="none" w:sz="0" w:space="0" w:color="auto"/>
                                  </w:divBdr>
                                  <w:divsChild>
                                    <w:div w:id="2054307327">
                                      <w:marLeft w:val="0"/>
                                      <w:marRight w:val="0"/>
                                      <w:marTop w:val="0"/>
                                      <w:marBottom w:val="0"/>
                                      <w:divBdr>
                                        <w:top w:val="none" w:sz="0" w:space="0" w:color="auto"/>
                                        <w:left w:val="none" w:sz="0" w:space="0" w:color="auto"/>
                                        <w:bottom w:val="none" w:sz="0" w:space="0" w:color="auto"/>
                                        <w:right w:val="none" w:sz="0" w:space="0" w:color="auto"/>
                                      </w:divBdr>
                                    </w:div>
                                  </w:divsChild>
                                </w:div>
                                <w:div w:id="1337541250">
                                  <w:marLeft w:val="0"/>
                                  <w:marRight w:val="0"/>
                                  <w:marTop w:val="0"/>
                                  <w:marBottom w:val="0"/>
                                  <w:divBdr>
                                    <w:top w:val="none" w:sz="0" w:space="0" w:color="auto"/>
                                    <w:left w:val="none" w:sz="0" w:space="0" w:color="auto"/>
                                    <w:bottom w:val="none" w:sz="0" w:space="0" w:color="auto"/>
                                    <w:right w:val="none" w:sz="0" w:space="0" w:color="auto"/>
                                  </w:divBdr>
                                </w:div>
                                <w:div w:id="1540555808">
                                  <w:marLeft w:val="0"/>
                                  <w:marRight w:val="0"/>
                                  <w:marTop w:val="0"/>
                                  <w:marBottom w:val="0"/>
                                  <w:divBdr>
                                    <w:top w:val="none" w:sz="0" w:space="0" w:color="auto"/>
                                    <w:left w:val="none" w:sz="0" w:space="0" w:color="auto"/>
                                    <w:bottom w:val="none" w:sz="0" w:space="0" w:color="auto"/>
                                    <w:right w:val="none" w:sz="0" w:space="0" w:color="auto"/>
                                  </w:divBdr>
                                </w:div>
                                <w:div w:id="1231303998">
                                  <w:marLeft w:val="0"/>
                                  <w:marRight w:val="0"/>
                                  <w:marTop w:val="0"/>
                                  <w:marBottom w:val="0"/>
                                  <w:divBdr>
                                    <w:top w:val="none" w:sz="0" w:space="0" w:color="auto"/>
                                    <w:left w:val="none" w:sz="0" w:space="0" w:color="auto"/>
                                    <w:bottom w:val="none" w:sz="0" w:space="0" w:color="auto"/>
                                    <w:right w:val="none" w:sz="0" w:space="0" w:color="auto"/>
                                  </w:divBdr>
                                  <w:divsChild>
                                    <w:div w:id="1866289646">
                                      <w:marLeft w:val="0"/>
                                      <w:marRight w:val="0"/>
                                      <w:marTop w:val="0"/>
                                      <w:marBottom w:val="0"/>
                                      <w:divBdr>
                                        <w:top w:val="none" w:sz="0" w:space="0" w:color="auto"/>
                                        <w:left w:val="none" w:sz="0" w:space="0" w:color="auto"/>
                                        <w:bottom w:val="none" w:sz="0" w:space="0" w:color="auto"/>
                                        <w:right w:val="none" w:sz="0" w:space="0" w:color="auto"/>
                                      </w:divBdr>
                                      <w:divsChild>
                                        <w:div w:id="451752899">
                                          <w:marLeft w:val="0"/>
                                          <w:marRight w:val="0"/>
                                          <w:marTop w:val="0"/>
                                          <w:marBottom w:val="0"/>
                                          <w:divBdr>
                                            <w:top w:val="none" w:sz="0" w:space="0" w:color="auto"/>
                                            <w:left w:val="none" w:sz="0" w:space="0" w:color="auto"/>
                                            <w:bottom w:val="none" w:sz="0" w:space="0" w:color="auto"/>
                                            <w:right w:val="none" w:sz="0" w:space="0" w:color="auto"/>
                                          </w:divBdr>
                                          <w:divsChild>
                                            <w:div w:id="964233880">
                                              <w:marLeft w:val="0"/>
                                              <w:marRight w:val="0"/>
                                              <w:marTop w:val="0"/>
                                              <w:marBottom w:val="0"/>
                                              <w:divBdr>
                                                <w:top w:val="none" w:sz="0" w:space="0" w:color="auto"/>
                                                <w:left w:val="none" w:sz="0" w:space="0" w:color="auto"/>
                                                <w:bottom w:val="none" w:sz="0" w:space="0" w:color="auto"/>
                                                <w:right w:val="none" w:sz="0" w:space="0" w:color="auto"/>
                                              </w:divBdr>
                                            </w:div>
                                            <w:div w:id="503481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4991">
                                  <w:marLeft w:val="0"/>
                                  <w:marRight w:val="0"/>
                                  <w:marTop w:val="0"/>
                                  <w:marBottom w:val="0"/>
                                  <w:divBdr>
                                    <w:top w:val="none" w:sz="0" w:space="0" w:color="auto"/>
                                    <w:left w:val="none" w:sz="0" w:space="0" w:color="auto"/>
                                    <w:bottom w:val="none" w:sz="0" w:space="0" w:color="auto"/>
                                    <w:right w:val="none" w:sz="0" w:space="0" w:color="auto"/>
                                  </w:divBdr>
                                  <w:divsChild>
                                    <w:div w:id="972369177">
                                      <w:marLeft w:val="0"/>
                                      <w:marRight w:val="0"/>
                                      <w:marTop w:val="0"/>
                                      <w:marBottom w:val="0"/>
                                      <w:divBdr>
                                        <w:top w:val="none" w:sz="0" w:space="0" w:color="auto"/>
                                        <w:left w:val="none" w:sz="0" w:space="0" w:color="auto"/>
                                        <w:bottom w:val="none" w:sz="0" w:space="0" w:color="auto"/>
                                        <w:right w:val="none" w:sz="0" w:space="0" w:color="auto"/>
                                      </w:divBdr>
                                      <w:divsChild>
                                        <w:div w:id="1138766696">
                                          <w:marLeft w:val="0"/>
                                          <w:marRight w:val="0"/>
                                          <w:marTop w:val="0"/>
                                          <w:marBottom w:val="0"/>
                                          <w:divBdr>
                                            <w:top w:val="none" w:sz="0" w:space="0" w:color="auto"/>
                                            <w:left w:val="none" w:sz="0" w:space="0" w:color="auto"/>
                                            <w:bottom w:val="none" w:sz="0" w:space="0" w:color="auto"/>
                                            <w:right w:val="none" w:sz="0" w:space="0" w:color="auto"/>
                                          </w:divBdr>
                                        </w:div>
                                      </w:divsChild>
                                    </w:div>
                                    <w:div w:id="831990038">
                                      <w:marLeft w:val="0"/>
                                      <w:marRight w:val="0"/>
                                      <w:marTop w:val="0"/>
                                      <w:marBottom w:val="0"/>
                                      <w:divBdr>
                                        <w:top w:val="none" w:sz="0" w:space="0" w:color="auto"/>
                                        <w:left w:val="none" w:sz="0" w:space="0" w:color="auto"/>
                                        <w:bottom w:val="none" w:sz="0" w:space="0" w:color="auto"/>
                                        <w:right w:val="none" w:sz="0" w:space="0" w:color="auto"/>
                                      </w:divBdr>
                                    </w:div>
                                  </w:divsChild>
                                </w:div>
                                <w:div w:id="310673110">
                                  <w:marLeft w:val="0"/>
                                  <w:marRight w:val="0"/>
                                  <w:marTop w:val="120"/>
                                  <w:marBottom w:val="120"/>
                                  <w:divBdr>
                                    <w:top w:val="none" w:sz="0" w:space="0" w:color="auto"/>
                                    <w:left w:val="none" w:sz="0" w:space="0" w:color="auto"/>
                                    <w:bottom w:val="none" w:sz="0" w:space="0" w:color="auto"/>
                                    <w:right w:val="none" w:sz="0" w:space="0" w:color="auto"/>
                                  </w:divBdr>
                                  <w:divsChild>
                                    <w:div w:id="1941596108">
                                      <w:marLeft w:val="0"/>
                                      <w:marRight w:val="0"/>
                                      <w:marTop w:val="0"/>
                                      <w:marBottom w:val="0"/>
                                      <w:divBdr>
                                        <w:top w:val="none" w:sz="0" w:space="0" w:color="auto"/>
                                        <w:left w:val="none" w:sz="0" w:space="0" w:color="auto"/>
                                        <w:bottom w:val="none" w:sz="0" w:space="0" w:color="auto"/>
                                        <w:right w:val="none" w:sz="0" w:space="0" w:color="auto"/>
                                      </w:divBdr>
                                      <w:divsChild>
                                        <w:div w:id="1033309848">
                                          <w:marLeft w:val="0"/>
                                          <w:marRight w:val="0"/>
                                          <w:marTop w:val="0"/>
                                          <w:marBottom w:val="0"/>
                                          <w:divBdr>
                                            <w:top w:val="none" w:sz="0" w:space="0" w:color="auto"/>
                                            <w:left w:val="none" w:sz="0" w:space="0" w:color="auto"/>
                                            <w:bottom w:val="none" w:sz="0" w:space="0" w:color="auto"/>
                                            <w:right w:val="none" w:sz="0" w:space="0" w:color="auto"/>
                                          </w:divBdr>
                                          <w:divsChild>
                                            <w:div w:id="1320187587">
                                              <w:marLeft w:val="0"/>
                                              <w:marRight w:val="0"/>
                                              <w:marTop w:val="0"/>
                                              <w:marBottom w:val="0"/>
                                              <w:divBdr>
                                                <w:top w:val="none" w:sz="0" w:space="0" w:color="auto"/>
                                                <w:left w:val="none" w:sz="0" w:space="0" w:color="auto"/>
                                                <w:bottom w:val="none" w:sz="0" w:space="0" w:color="auto"/>
                                                <w:right w:val="none" w:sz="0" w:space="0" w:color="auto"/>
                                              </w:divBdr>
                                              <w:divsChild>
                                                <w:div w:id="755515790">
                                                  <w:marLeft w:val="0"/>
                                                  <w:marRight w:val="0"/>
                                                  <w:marTop w:val="0"/>
                                                  <w:marBottom w:val="0"/>
                                                  <w:divBdr>
                                                    <w:top w:val="none" w:sz="0" w:space="0" w:color="auto"/>
                                                    <w:left w:val="none" w:sz="0" w:space="0" w:color="auto"/>
                                                    <w:bottom w:val="none" w:sz="0" w:space="0" w:color="auto"/>
                                                    <w:right w:val="none" w:sz="0" w:space="0" w:color="auto"/>
                                                  </w:divBdr>
                                                  <w:divsChild>
                                                    <w:div w:id="1997802571">
                                                      <w:marLeft w:val="0"/>
                                                      <w:marRight w:val="0"/>
                                                      <w:marTop w:val="0"/>
                                                      <w:marBottom w:val="0"/>
                                                      <w:divBdr>
                                                        <w:top w:val="none" w:sz="0" w:space="0" w:color="auto"/>
                                                        <w:left w:val="none" w:sz="0" w:space="0" w:color="auto"/>
                                                        <w:bottom w:val="none" w:sz="0" w:space="0" w:color="auto"/>
                                                        <w:right w:val="none" w:sz="0" w:space="0" w:color="auto"/>
                                                      </w:divBdr>
                                                    </w:div>
                                                    <w:div w:id="577638136">
                                                      <w:marLeft w:val="0"/>
                                                      <w:marRight w:val="0"/>
                                                      <w:marTop w:val="0"/>
                                                      <w:marBottom w:val="0"/>
                                                      <w:divBdr>
                                                        <w:top w:val="none" w:sz="0" w:space="0" w:color="auto"/>
                                                        <w:left w:val="none" w:sz="0" w:space="0" w:color="auto"/>
                                                        <w:bottom w:val="none" w:sz="0" w:space="0" w:color="auto"/>
                                                        <w:right w:val="none" w:sz="0" w:space="0" w:color="auto"/>
                                                      </w:divBdr>
                                                    </w:div>
                                                    <w:div w:id="174269113">
                                                      <w:marLeft w:val="0"/>
                                                      <w:marRight w:val="0"/>
                                                      <w:marTop w:val="0"/>
                                                      <w:marBottom w:val="0"/>
                                                      <w:divBdr>
                                                        <w:top w:val="none" w:sz="0" w:space="0" w:color="auto"/>
                                                        <w:left w:val="none" w:sz="0" w:space="0" w:color="auto"/>
                                                        <w:bottom w:val="none" w:sz="0" w:space="0" w:color="auto"/>
                                                        <w:right w:val="none" w:sz="0" w:space="0" w:color="auto"/>
                                                      </w:divBdr>
                                                    </w:div>
                                                    <w:div w:id="1817187190">
                                                      <w:marLeft w:val="0"/>
                                                      <w:marRight w:val="0"/>
                                                      <w:marTop w:val="0"/>
                                                      <w:marBottom w:val="0"/>
                                                      <w:divBdr>
                                                        <w:top w:val="none" w:sz="0" w:space="0" w:color="auto"/>
                                                        <w:left w:val="none" w:sz="0" w:space="0" w:color="auto"/>
                                                        <w:bottom w:val="none" w:sz="0" w:space="0" w:color="auto"/>
                                                        <w:right w:val="none" w:sz="0" w:space="0" w:color="auto"/>
                                                      </w:divBdr>
                                                    </w:div>
                                                    <w:div w:id="1958952711">
                                                      <w:marLeft w:val="0"/>
                                                      <w:marRight w:val="0"/>
                                                      <w:marTop w:val="0"/>
                                                      <w:marBottom w:val="0"/>
                                                      <w:divBdr>
                                                        <w:top w:val="none" w:sz="0" w:space="0" w:color="auto"/>
                                                        <w:left w:val="none" w:sz="0" w:space="0" w:color="auto"/>
                                                        <w:bottom w:val="none" w:sz="0" w:space="0" w:color="auto"/>
                                                        <w:right w:val="none" w:sz="0" w:space="0" w:color="auto"/>
                                                      </w:divBdr>
                                                    </w:div>
                                                    <w:div w:id="1352682987">
                                                      <w:marLeft w:val="0"/>
                                                      <w:marRight w:val="0"/>
                                                      <w:marTop w:val="0"/>
                                                      <w:marBottom w:val="0"/>
                                                      <w:divBdr>
                                                        <w:top w:val="none" w:sz="0" w:space="0" w:color="auto"/>
                                                        <w:left w:val="none" w:sz="0" w:space="0" w:color="auto"/>
                                                        <w:bottom w:val="none" w:sz="0" w:space="0" w:color="auto"/>
                                                        <w:right w:val="none" w:sz="0" w:space="0" w:color="auto"/>
                                                      </w:divBdr>
                                                    </w:div>
                                                    <w:div w:id="1267926378">
                                                      <w:marLeft w:val="0"/>
                                                      <w:marRight w:val="0"/>
                                                      <w:marTop w:val="0"/>
                                                      <w:marBottom w:val="0"/>
                                                      <w:divBdr>
                                                        <w:top w:val="none" w:sz="0" w:space="0" w:color="auto"/>
                                                        <w:left w:val="none" w:sz="0" w:space="0" w:color="auto"/>
                                                        <w:bottom w:val="none" w:sz="0" w:space="0" w:color="auto"/>
                                                        <w:right w:val="none" w:sz="0" w:space="0" w:color="auto"/>
                                                      </w:divBdr>
                                                    </w:div>
                                                    <w:div w:id="504713949">
                                                      <w:marLeft w:val="0"/>
                                                      <w:marRight w:val="0"/>
                                                      <w:marTop w:val="0"/>
                                                      <w:marBottom w:val="0"/>
                                                      <w:divBdr>
                                                        <w:top w:val="none" w:sz="0" w:space="0" w:color="auto"/>
                                                        <w:left w:val="none" w:sz="0" w:space="0" w:color="auto"/>
                                                        <w:bottom w:val="none" w:sz="0" w:space="0" w:color="auto"/>
                                                        <w:right w:val="none" w:sz="0" w:space="0" w:color="auto"/>
                                                      </w:divBdr>
                                                    </w:div>
                                                    <w:div w:id="110757064">
                                                      <w:marLeft w:val="0"/>
                                                      <w:marRight w:val="0"/>
                                                      <w:marTop w:val="0"/>
                                                      <w:marBottom w:val="0"/>
                                                      <w:divBdr>
                                                        <w:top w:val="none" w:sz="0" w:space="0" w:color="auto"/>
                                                        <w:left w:val="none" w:sz="0" w:space="0" w:color="auto"/>
                                                        <w:bottom w:val="none" w:sz="0" w:space="0" w:color="auto"/>
                                                        <w:right w:val="none" w:sz="0" w:space="0" w:color="auto"/>
                                                      </w:divBdr>
                                                    </w:div>
                                                    <w:div w:id="294529776">
                                                      <w:marLeft w:val="0"/>
                                                      <w:marRight w:val="0"/>
                                                      <w:marTop w:val="0"/>
                                                      <w:marBottom w:val="0"/>
                                                      <w:divBdr>
                                                        <w:top w:val="none" w:sz="0" w:space="0" w:color="auto"/>
                                                        <w:left w:val="none" w:sz="0" w:space="0" w:color="auto"/>
                                                        <w:bottom w:val="none" w:sz="0" w:space="0" w:color="auto"/>
                                                        <w:right w:val="none" w:sz="0" w:space="0" w:color="auto"/>
                                                      </w:divBdr>
                                                    </w:div>
                                                  </w:divsChild>
                                                </w:div>
                                                <w:div w:id="316688848">
                                                  <w:marLeft w:val="0"/>
                                                  <w:marRight w:val="0"/>
                                                  <w:marTop w:val="0"/>
                                                  <w:marBottom w:val="0"/>
                                                  <w:divBdr>
                                                    <w:top w:val="none" w:sz="0" w:space="0" w:color="auto"/>
                                                    <w:left w:val="none" w:sz="0" w:space="0" w:color="auto"/>
                                                    <w:bottom w:val="none" w:sz="0" w:space="0" w:color="auto"/>
                                                    <w:right w:val="none" w:sz="0" w:space="0" w:color="auto"/>
                                                  </w:divBdr>
                                                  <w:divsChild>
                                                    <w:div w:id="21172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518470">
                  <w:marLeft w:val="0"/>
                  <w:marRight w:val="0"/>
                  <w:marTop w:val="750"/>
                  <w:marBottom w:val="0"/>
                  <w:divBdr>
                    <w:top w:val="none" w:sz="0" w:space="0" w:color="auto"/>
                    <w:left w:val="none" w:sz="0" w:space="0" w:color="auto"/>
                    <w:bottom w:val="none" w:sz="0" w:space="0" w:color="auto"/>
                    <w:right w:val="none" w:sz="0" w:space="0" w:color="auto"/>
                  </w:divBdr>
                  <w:divsChild>
                    <w:div w:id="874856554">
                      <w:marLeft w:val="0"/>
                      <w:marRight w:val="0"/>
                      <w:marTop w:val="0"/>
                      <w:marBottom w:val="0"/>
                      <w:divBdr>
                        <w:top w:val="none" w:sz="0" w:space="0" w:color="auto"/>
                        <w:left w:val="none" w:sz="0" w:space="0" w:color="auto"/>
                        <w:bottom w:val="none" w:sz="0" w:space="0" w:color="auto"/>
                        <w:right w:val="none" w:sz="0" w:space="0" w:color="auto"/>
                      </w:divBdr>
                    </w:div>
                    <w:div w:id="2014184584">
                      <w:marLeft w:val="0"/>
                      <w:marRight w:val="0"/>
                      <w:marTop w:val="0"/>
                      <w:marBottom w:val="0"/>
                      <w:divBdr>
                        <w:top w:val="none" w:sz="0" w:space="0" w:color="auto"/>
                        <w:left w:val="none" w:sz="0" w:space="0" w:color="auto"/>
                        <w:bottom w:val="none" w:sz="0" w:space="0" w:color="auto"/>
                        <w:right w:val="none" w:sz="0" w:space="0" w:color="auto"/>
                      </w:divBdr>
                      <w:divsChild>
                        <w:div w:id="310138402">
                          <w:marLeft w:val="0"/>
                          <w:marRight w:val="0"/>
                          <w:marTop w:val="0"/>
                          <w:marBottom w:val="0"/>
                          <w:divBdr>
                            <w:top w:val="none" w:sz="0" w:space="0" w:color="auto"/>
                            <w:left w:val="none" w:sz="0" w:space="0" w:color="auto"/>
                            <w:bottom w:val="none" w:sz="0" w:space="0" w:color="auto"/>
                            <w:right w:val="none" w:sz="0" w:space="0" w:color="auto"/>
                          </w:divBdr>
                          <w:divsChild>
                            <w:div w:id="676922972">
                              <w:marLeft w:val="0"/>
                              <w:marRight w:val="0"/>
                              <w:marTop w:val="0"/>
                              <w:marBottom w:val="0"/>
                              <w:divBdr>
                                <w:top w:val="none" w:sz="0" w:space="0" w:color="auto"/>
                                <w:left w:val="none" w:sz="0" w:space="0" w:color="auto"/>
                                <w:bottom w:val="none" w:sz="0" w:space="0" w:color="auto"/>
                                <w:right w:val="none" w:sz="0" w:space="0" w:color="auto"/>
                              </w:divBdr>
                              <w:divsChild>
                                <w:div w:id="925697699">
                                  <w:marLeft w:val="0"/>
                                  <w:marRight w:val="0"/>
                                  <w:marTop w:val="0"/>
                                  <w:marBottom w:val="0"/>
                                  <w:divBdr>
                                    <w:top w:val="none" w:sz="0" w:space="0" w:color="auto"/>
                                    <w:left w:val="none" w:sz="0" w:space="0" w:color="auto"/>
                                    <w:bottom w:val="none" w:sz="0" w:space="0" w:color="auto"/>
                                    <w:right w:val="none" w:sz="0" w:space="0" w:color="auto"/>
                                  </w:divBdr>
                                  <w:divsChild>
                                    <w:div w:id="1868635793">
                                      <w:marLeft w:val="0"/>
                                      <w:marRight w:val="0"/>
                                      <w:marTop w:val="150"/>
                                      <w:marBottom w:val="150"/>
                                      <w:divBdr>
                                        <w:top w:val="single" w:sz="18" w:space="0" w:color="FFFFFF"/>
                                        <w:left w:val="single" w:sz="18" w:space="0" w:color="FFFFFF"/>
                                        <w:bottom w:val="single" w:sz="18" w:space="0" w:color="FFFFFF"/>
                                        <w:right w:val="single" w:sz="18" w:space="0" w:color="FFFFFF"/>
                                      </w:divBdr>
                                      <w:divsChild>
                                        <w:div w:id="1703021331">
                                          <w:marLeft w:val="0"/>
                                          <w:marRight w:val="0"/>
                                          <w:marTop w:val="150"/>
                                          <w:marBottom w:val="150"/>
                                          <w:divBdr>
                                            <w:top w:val="none" w:sz="0" w:space="0" w:color="auto"/>
                                            <w:left w:val="none" w:sz="0" w:space="0" w:color="auto"/>
                                            <w:bottom w:val="none" w:sz="0" w:space="0" w:color="auto"/>
                                            <w:right w:val="none" w:sz="0" w:space="0" w:color="auto"/>
                                          </w:divBdr>
                                          <w:divsChild>
                                            <w:div w:id="1022050434">
                                              <w:marLeft w:val="0"/>
                                              <w:marRight w:val="0"/>
                                              <w:marTop w:val="0"/>
                                              <w:marBottom w:val="0"/>
                                              <w:divBdr>
                                                <w:top w:val="none" w:sz="0" w:space="0" w:color="auto"/>
                                                <w:left w:val="none" w:sz="0" w:space="0" w:color="auto"/>
                                                <w:bottom w:val="none" w:sz="0" w:space="0" w:color="auto"/>
                                                <w:right w:val="none" w:sz="0" w:space="0" w:color="auto"/>
                                              </w:divBdr>
                                              <w:divsChild>
                                                <w:div w:id="278880855">
                                                  <w:marLeft w:val="0"/>
                                                  <w:marRight w:val="0"/>
                                                  <w:marTop w:val="0"/>
                                                  <w:marBottom w:val="0"/>
                                                  <w:divBdr>
                                                    <w:top w:val="none" w:sz="0" w:space="0" w:color="auto"/>
                                                    <w:left w:val="none" w:sz="0" w:space="0" w:color="auto"/>
                                                    <w:bottom w:val="none" w:sz="0" w:space="0" w:color="auto"/>
                                                    <w:right w:val="none" w:sz="0" w:space="0" w:color="auto"/>
                                                  </w:divBdr>
                                                  <w:divsChild>
                                                    <w:div w:id="812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2395">
              <w:marLeft w:val="0"/>
              <w:marRight w:val="0"/>
              <w:marTop w:val="0"/>
              <w:marBottom w:val="0"/>
              <w:divBdr>
                <w:top w:val="none" w:sz="0" w:space="0" w:color="auto"/>
                <w:left w:val="none" w:sz="0" w:space="0" w:color="auto"/>
                <w:bottom w:val="none" w:sz="0" w:space="0" w:color="auto"/>
                <w:right w:val="none" w:sz="0" w:space="0" w:color="auto"/>
              </w:divBdr>
              <w:divsChild>
                <w:div w:id="1653409432">
                  <w:marLeft w:val="0"/>
                  <w:marRight w:val="0"/>
                  <w:marTop w:val="0"/>
                  <w:marBottom w:val="0"/>
                  <w:divBdr>
                    <w:top w:val="none" w:sz="0" w:space="0" w:color="auto"/>
                    <w:left w:val="none" w:sz="0" w:space="0" w:color="auto"/>
                    <w:bottom w:val="none" w:sz="0" w:space="0" w:color="auto"/>
                    <w:right w:val="none" w:sz="0" w:space="0" w:color="auto"/>
                  </w:divBdr>
                  <w:divsChild>
                    <w:div w:id="2002848527">
                      <w:marLeft w:val="0"/>
                      <w:marRight w:val="0"/>
                      <w:marTop w:val="0"/>
                      <w:marBottom w:val="0"/>
                      <w:divBdr>
                        <w:top w:val="none" w:sz="0" w:space="0" w:color="auto"/>
                        <w:left w:val="none" w:sz="0" w:space="0" w:color="auto"/>
                        <w:bottom w:val="none" w:sz="0" w:space="0" w:color="auto"/>
                        <w:right w:val="none" w:sz="0" w:space="0" w:color="auto"/>
                      </w:divBdr>
                      <w:divsChild>
                        <w:div w:id="175925258">
                          <w:marLeft w:val="0"/>
                          <w:marRight w:val="0"/>
                          <w:marTop w:val="0"/>
                          <w:marBottom w:val="0"/>
                          <w:divBdr>
                            <w:top w:val="none" w:sz="0" w:space="0" w:color="auto"/>
                            <w:left w:val="none" w:sz="0" w:space="0" w:color="auto"/>
                            <w:bottom w:val="none" w:sz="0" w:space="0" w:color="auto"/>
                            <w:right w:val="none" w:sz="0" w:space="0" w:color="auto"/>
                          </w:divBdr>
                        </w:div>
                      </w:divsChild>
                    </w:div>
                    <w:div w:id="1580167071">
                      <w:marLeft w:val="0"/>
                      <w:marRight w:val="0"/>
                      <w:marTop w:val="0"/>
                      <w:marBottom w:val="0"/>
                      <w:divBdr>
                        <w:top w:val="none" w:sz="0" w:space="0" w:color="auto"/>
                        <w:left w:val="none" w:sz="0" w:space="0" w:color="auto"/>
                        <w:bottom w:val="none" w:sz="0" w:space="0" w:color="auto"/>
                        <w:right w:val="none" w:sz="0" w:space="0" w:color="auto"/>
                      </w:divBdr>
                      <w:divsChild>
                        <w:div w:id="146211526">
                          <w:marLeft w:val="0"/>
                          <w:marRight w:val="0"/>
                          <w:marTop w:val="0"/>
                          <w:marBottom w:val="0"/>
                          <w:divBdr>
                            <w:top w:val="none" w:sz="0" w:space="0" w:color="auto"/>
                            <w:left w:val="none" w:sz="0" w:space="0" w:color="auto"/>
                            <w:bottom w:val="none" w:sz="0" w:space="0" w:color="auto"/>
                            <w:right w:val="none" w:sz="0" w:space="0" w:color="auto"/>
                          </w:divBdr>
                        </w:div>
                      </w:divsChild>
                    </w:div>
                    <w:div w:id="1923829481">
                      <w:marLeft w:val="0"/>
                      <w:marRight w:val="0"/>
                      <w:marTop w:val="0"/>
                      <w:marBottom w:val="0"/>
                      <w:divBdr>
                        <w:top w:val="none" w:sz="0" w:space="0" w:color="auto"/>
                        <w:left w:val="none" w:sz="0" w:space="0" w:color="auto"/>
                        <w:bottom w:val="none" w:sz="0" w:space="0" w:color="auto"/>
                        <w:right w:val="none" w:sz="0" w:space="0" w:color="auto"/>
                      </w:divBdr>
                      <w:divsChild>
                        <w:div w:id="19704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135">
                  <w:marLeft w:val="0"/>
                  <w:marRight w:val="0"/>
                  <w:marTop w:val="900"/>
                  <w:marBottom w:val="0"/>
                  <w:divBdr>
                    <w:top w:val="none" w:sz="0" w:space="0" w:color="auto"/>
                    <w:left w:val="none" w:sz="0" w:space="0" w:color="auto"/>
                    <w:bottom w:val="none" w:sz="0" w:space="0" w:color="auto"/>
                    <w:right w:val="none" w:sz="0" w:space="0" w:color="auto"/>
                  </w:divBdr>
                  <w:divsChild>
                    <w:div w:id="18200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4316">
      <w:bodyDiv w:val="1"/>
      <w:marLeft w:val="0"/>
      <w:marRight w:val="0"/>
      <w:marTop w:val="0"/>
      <w:marBottom w:val="0"/>
      <w:divBdr>
        <w:top w:val="none" w:sz="0" w:space="0" w:color="auto"/>
        <w:left w:val="none" w:sz="0" w:space="0" w:color="auto"/>
        <w:bottom w:val="none" w:sz="0" w:space="0" w:color="auto"/>
        <w:right w:val="none" w:sz="0" w:space="0" w:color="auto"/>
      </w:divBdr>
    </w:div>
    <w:div w:id="791368608">
      <w:bodyDiv w:val="1"/>
      <w:marLeft w:val="0"/>
      <w:marRight w:val="0"/>
      <w:marTop w:val="0"/>
      <w:marBottom w:val="0"/>
      <w:divBdr>
        <w:top w:val="none" w:sz="0" w:space="0" w:color="auto"/>
        <w:left w:val="none" w:sz="0" w:space="0" w:color="auto"/>
        <w:bottom w:val="none" w:sz="0" w:space="0" w:color="auto"/>
        <w:right w:val="none" w:sz="0" w:space="0" w:color="auto"/>
      </w:divBdr>
    </w:div>
    <w:div w:id="804389878">
      <w:bodyDiv w:val="1"/>
      <w:marLeft w:val="0"/>
      <w:marRight w:val="0"/>
      <w:marTop w:val="0"/>
      <w:marBottom w:val="0"/>
      <w:divBdr>
        <w:top w:val="none" w:sz="0" w:space="0" w:color="auto"/>
        <w:left w:val="none" w:sz="0" w:space="0" w:color="auto"/>
        <w:bottom w:val="none" w:sz="0" w:space="0" w:color="auto"/>
        <w:right w:val="none" w:sz="0" w:space="0" w:color="auto"/>
      </w:divBdr>
      <w:divsChild>
        <w:div w:id="500705657">
          <w:marLeft w:val="300"/>
          <w:marRight w:val="0"/>
          <w:marTop w:val="0"/>
          <w:marBottom w:val="0"/>
          <w:divBdr>
            <w:top w:val="none" w:sz="0" w:space="0" w:color="auto"/>
            <w:left w:val="none" w:sz="0" w:space="0" w:color="auto"/>
            <w:bottom w:val="none" w:sz="0" w:space="0" w:color="auto"/>
            <w:right w:val="none" w:sz="0" w:space="0" w:color="auto"/>
          </w:divBdr>
          <w:divsChild>
            <w:div w:id="508175226">
              <w:marLeft w:val="300"/>
              <w:marRight w:val="0"/>
              <w:marTop w:val="0"/>
              <w:marBottom w:val="240"/>
              <w:divBdr>
                <w:top w:val="none" w:sz="0" w:space="0" w:color="auto"/>
                <w:left w:val="none" w:sz="0" w:space="0" w:color="auto"/>
                <w:bottom w:val="none" w:sz="0" w:space="0" w:color="auto"/>
                <w:right w:val="none" w:sz="0" w:space="0" w:color="auto"/>
              </w:divBdr>
            </w:div>
          </w:divsChild>
        </w:div>
      </w:divsChild>
    </w:div>
    <w:div w:id="835536185">
      <w:bodyDiv w:val="1"/>
      <w:marLeft w:val="0"/>
      <w:marRight w:val="0"/>
      <w:marTop w:val="0"/>
      <w:marBottom w:val="0"/>
      <w:divBdr>
        <w:top w:val="none" w:sz="0" w:space="0" w:color="auto"/>
        <w:left w:val="none" w:sz="0" w:space="0" w:color="auto"/>
        <w:bottom w:val="none" w:sz="0" w:space="0" w:color="auto"/>
        <w:right w:val="none" w:sz="0" w:space="0" w:color="auto"/>
      </w:divBdr>
    </w:div>
    <w:div w:id="867521885">
      <w:bodyDiv w:val="1"/>
      <w:marLeft w:val="0"/>
      <w:marRight w:val="0"/>
      <w:marTop w:val="0"/>
      <w:marBottom w:val="0"/>
      <w:divBdr>
        <w:top w:val="none" w:sz="0" w:space="0" w:color="auto"/>
        <w:left w:val="none" w:sz="0" w:space="0" w:color="auto"/>
        <w:bottom w:val="none" w:sz="0" w:space="0" w:color="auto"/>
        <w:right w:val="none" w:sz="0" w:space="0" w:color="auto"/>
      </w:divBdr>
      <w:divsChild>
        <w:div w:id="1126392529">
          <w:marLeft w:val="0"/>
          <w:marRight w:val="0"/>
          <w:marTop w:val="58"/>
          <w:marBottom w:val="0"/>
          <w:divBdr>
            <w:top w:val="none" w:sz="0" w:space="0" w:color="auto"/>
            <w:left w:val="none" w:sz="0" w:space="0" w:color="auto"/>
            <w:bottom w:val="none" w:sz="0" w:space="0" w:color="auto"/>
            <w:right w:val="none" w:sz="0" w:space="0" w:color="auto"/>
          </w:divBdr>
        </w:div>
        <w:div w:id="417333653">
          <w:marLeft w:val="0"/>
          <w:marRight w:val="0"/>
          <w:marTop w:val="58"/>
          <w:marBottom w:val="0"/>
          <w:divBdr>
            <w:top w:val="none" w:sz="0" w:space="0" w:color="auto"/>
            <w:left w:val="none" w:sz="0" w:space="0" w:color="auto"/>
            <w:bottom w:val="none" w:sz="0" w:space="0" w:color="auto"/>
            <w:right w:val="none" w:sz="0" w:space="0" w:color="auto"/>
          </w:divBdr>
        </w:div>
      </w:divsChild>
    </w:div>
    <w:div w:id="876431278">
      <w:bodyDiv w:val="1"/>
      <w:marLeft w:val="0"/>
      <w:marRight w:val="0"/>
      <w:marTop w:val="0"/>
      <w:marBottom w:val="0"/>
      <w:divBdr>
        <w:top w:val="none" w:sz="0" w:space="0" w:color="auto"/>
        <w:left w:val="none" w:sz="0" w:space="0" w:color="auto"/>
        <w:bottom w:val="none" w:sz="0" w:space="0" w:color="auto"/>
        <w:right w:val="none" w:sz="0" w:space="0" w:color="auto"/>
      </w:divBdr>
    </w:div>
    <w:div w:id="901405962">
      <w:bodyDiv w:val="1"/>
      <w:marLeft w:val="0"/>
      <w:marRight w:val="0"/>
      <w:marTop w:val="0"/>
      <w:marBottom w:val="0"/>
      <w:divBdr>
        <w:top w:val="none" w:sz="0" w:space="0" w:color="auto"/>
        <w:left w:val="none" w:sz="0" w:space="0" w:color="auto"/>
        <w:bottom w:val="none" w:sz="0" w:space="0" w:color="auto"/>
        <w:right w:val="none" w:sz="0" w:space="0" w:color="auto"/>
      </w:divBdr>
    </w:div>
    <w:div w:id="932861845">
      <w:bodyDiv w:val="1"/>
      <w:marLeft w:val="0"/>
      <w:marRight w:val="0"/>
      <w:marTop w:val="0"/>
      <w:marBottom w:val="0"/>
      <w:divBdr>
        <w:top w:val="none" w:sz="0" w:space="0" w:color="auto"/>
        <w:left w:val="none" w:sz="0" w:space="0" w:color="auto"/>
        <w:bottom w:val="none" w:sz="0" w:space="0" w:color="auto"/>
        <w:right w:val="none" w:sz="0" w:space="0" w:color="auto"/>
      </w:divBdr>
    </w:div>
    <w:div w:id="936671470">
      <w:bodyDiv w:val="1"/>
      <w:marLeft w:val="0"/>
      <w:marRight w:val="0"/>
      <w:marTop w:val="0"/>
      <w:marBottom w:val="0"/>
      <w:divBdr>
        <w:top w:val="none" w:sz="0" w:space="0" w:color="auto"/>
        <w:left w:val="none" w:sz="0" w:space="0" w:color="auto"/>
        <w:bottom w:val="none" w:sz="0" w:space="0" w:color="auto"/>
        <w:right w:val="none" w:sz="0" w:space="0" w:color="auto"/>
      </w:divBdr>
    </w:div>
    <w:div w:id="1008020755">
      <w:bodyDiv w:val="1"/>
      <w:marLeft w:val="0"/>
      <w:marRight w:val="0"/>
      <w:marTop w:val="0"/>
      <w:marBottom w:val="0"/>
      <w:divBdr>
        <w:top w:val="none" w:sz="0" w:space="0" w:color="auto"/>
        <w:left w:val="none" w:sz="0" w:space="0" w:color="auto"/>
        <w:bottom w:val="none" w:sz="0" w:space="0" w:color="auto"/>
        <w:right w:val="none" w:sz="0" w:space="0" w:color="auto"/>
      </w:divBdr>
    </w:div>
    <w:div w:id="1071124679">
      <w:bodyDiv w:val="1"/>
      <w:marLeft w:val="0"/>
      <w:marRight w:val="0"/>
      <w:marTop w:val="0"/>
      <w:marBottom w:val="0"/>
      <w:divBdr>
        <w:top w:val="none" w:sz="0" w:space="0" w:color="auto"/>
        <w:left w:val="none" w:sz="0" w:space="0" w:color="auto"/>
        <w:bottom w:val="none" w:sz="0" w:space="0" w:color="auto"/>
        <w:right w:val="none" w:sz="0" w:space="0" w:color="auto"/>
      </w:divBdr>
    </w:div>
    <w:div w:id="1073746284">
      <w:bodyDiv w:val="1"/>
      <w:marLeft w:val="0"/>
      <w:marRight w:val="0"/>
      <w:marTop w:val="0"/>
      <w:marBottom w:val="0"/>
      <w:divBdr>
        <w:top w:val="none" w:sz="0" w:space="0" w:color="auto"/>
        <w:left w:val="none" w:sz="0" w:space="0" w:color="auto"/>
        <w:bottom w:val="none" w:sz="0" w:space="0" w:color="auto"/>
        <w:right w:val="none" w:sz="0" w:space="0" w:color="auto"/>
      </w:divBdr>
      <w:divsChild>
        <w:div w:id="1957985510">
          <w:marLeft w:val="547"/>
          <w:marRight w:val="0"/>
          <w:marTop w:val="115"/>
          <w:marBottom w:val="0"/>
          <w:divBdr>
            <w:top w:val="none" w:sz="0" w:space="0" w:color="auto"/>
            <w:left w:val="none" w:sz="0" w:space="0" w:color="auto"/>
            <w:bottom w:val="none" w:sz="0" w:space="0" w:color="auto"/>
            <w:right w:val="none" w:sz="0" w:space="0" w:color="auto"/>
          </w:divBdr>
        </w:div>
      </w:divsChild>
    </w:div>
    <w:div w:id="1079449421">
      <w:bodyDiv w:val="1"/>
      <w:marLeft w:val="0"/>
      <w:marRight w:val="0"/>
      <w:marTop w:val="0"/>
      <w:marBottom w:val="0"/>
      <w:divBdr>
        <w:top w:val="none" w:sz="0" w:space="0" w:color="auto"/>
        <w:left w:val="none" w:sz="0" w:space="0" w:color="auto"/>
        <w:bottom w:val="none" w:sz="0" w:space="0" w:color="auto"/>
        <w:right w:val="none" w:sz="0" w:space="0" w:color="auto"/>
      </w:divBdr>
    </w:div>
    <w:div w:id="1085960969">
      <w:bodyDiv w:val="1"/>
      <w:marLeft w:val="0"/>
      <w:marRight w:val="0"/>
      <w:marTop w:val="0"/>
      <w:marBottom w:val="0"/>
      <w:divBdr>
        <w:top w:val="none" w:sz="0" w:space="0" w:color="auto"/>
        <w:left w:val="none" w:sz="0" w:space="0" w:color="auto"/>
        <w:bottom w:val="none" w:sz="0" w:space="0" w:color="auto"/>
        <w:right w:val="none" w:sz="0" w:space="0" w:color="auto"/>
      </w:divBdr>
    </w:div>
    <w:div w:id="1124883735">
      <w:bodyDiv w:val="1"/>
      <w:marLeft w:val="0"/>
      <w:marRight w:val="0"/>
      <w:marTop w:val="0"/>
      <w:marBottom w:val="0"/>
      <w:divBdr>
        <w:top w:val="none" w:sz="0" w:space="0" w:color="auto"/>
        <w:left w:val="none" w:sz="0" w:space="0" w:color="auto"/>
        <w:bottom w:val="none" w:sz="0" w:space="0" w:color="auto"/>
        <w:right w:val="none" w:sz="0" w:space="0" w:color="auto"/>
      </w:divBdr>
    </w:div>
    <w:div w:id="1249925578">
      <w:bodyDiv w:val="1"/>
      <w:marLeft w:val="0"/>
      <w:marRight w:val="0"/>
      <w:marTop w:val="0"/>
      <w:marBottom w:val="0"/>
      <w:divBdr>
        <w:top w:val="none" w:sz="0" w:space="0" w:color="auto"/>
        <w:left w:val="none" w:sz="0" w:space="0" w:color="auto"/>
        <w:bottom w:val="none" w:sz="0" w:space="0" w:color="auto"/>
        <w:right w:val="none" w:sz="0" w:space="0" w:color="auto"/>
      </w:divBdr>
      <w:divsChild>
        <w:div w:id="1400597988">
          <w:marLeft w:val="0"/>
          <w:marRight w:val="0"/>
          <w:marTop w:val="0"/>
          <w:marBottom w:val="0"/>
          <w:divBdr>
            <w:top w:val="none" w:sz="0" w:space="0" w:color="auto"/>
            <w:left w:val="none" w:sz="0" w:space="0" w:color="auto"/>
            <w:bottom w:val="none" w:sz="0" w:space="0" w:color="auto"/>
            <w:right w:val="none" w:sz="0" w:space="0" w:color="auto"/>
          </w:divBdr>
          <w:divsChild>
            <w:div w:id="1164123851">
              <w:marLeft w:val="0"/>
              <w:marRight w:val="0"/>
              <w:marTop w:val="1800"/>
              <w:marBottom w:val="720"/>
              <w:divBdr>
                <w:top w:val="none" w:sz="0" w:space="0" w:color="auto"/>
                <w:left w:val="none" w:sz="0" w:space="0" w:color="auto"/>
                <w:bottom w:val="none" w:sz="0" w:space="0" w:color="auto"/>
                <w:right w:val="none" w:sz="0" w:space="0" w:color="auto"/>
              </w:divBdr>
            </w:div>
          </w:divsChild>
        </w:div>
      </w:divsChild>
    </w:div>
    <w:div w:id="1257135081">
      <w:bodyDiv w:val="1"/>
      <w:marLeft w:val="0"/>
      <w:marRight w:val="0"/>
      <w:marTop w:val="0"/>
      <w:marBottom w:val="0"/>
      <w:divBdr>
        <w:top w:val="none" w:sz="0" w:space="0" w:color="auto"/>
        <w:left w:val="none" w:sz="0" w:space="0" w:color="auto"/>
        <w:bottom w:val="none" w:sz="0" w:space="0" w:color="auto"/>
        <w:right w:val="none" w:sz="0" w:space="0" w:color="auto"/>
      </w:divBdr>
    </w:div>
    <w:div w:id="1310212223">
      <w:bodyDiv w:val="1"/>
      <w:marLeft w:val="0"/>
      <w:marRight w:val="0"/>
      <w:marTop w:val="0"/>
      <w:marBottom w:val="0"/>
      <w:divBdr>
        <w:top w:val="none" w:sz="0" w:space="0" w:color="auto"/>
        <w:left w:val="none" w:sz="0" w:space="0" w:color="auto"/>
        <w:bottom w:val="none" w:sz="0" w:space="0" w:color="auto"/>
        <w:right w:val="none" w:sz="0" w:space="0" w:color="auto"/>
      </w:divBdr>
    </w:div>
    <w:div w:id="1311595529">
      <w:bodyDiv w:val="1"/>
      <w:marLeft w:val="0"/>
      <w:marRight w:val="0"/>
      <w:marTop w:val="0"/>
      <w:marBottom w:val="0"/>
      <w:divBdr>
        <w:top w:val="none" w:sz="0" w:space="0" w:color="auto"/>
        <w:left w:val="none" w:sz="0" w:space="0" w:color="auto"/>
        <w:bottom w:val="none" w:sz="0" w:space="0" w:color="auto"/>
        <w:right w:val="none" w:sz="0" w:space="0" w:color="auto"/>
      </w:divBdr>
    </w:div>
    <w:div w:id="1335494438">
      <w:bodyDiv w:val="1"/>
      <w:marLeft w:val="0"/>
      <w:marRight w:val="0"/>
      <w:marTop w:val="0"/>
      <w:marBottom w:val="0"/>
      <w:divBdr>
        <w:top w:val="none" w:sz="0" w:space="0" w:color="auto"/>
        <w:left w:val="none" w:sz="0" w:space="0" w:color="auto"/>
        <w:bottom w:val="none" w:sz="0" w:space="0" w:color="auto"/>
        <w:right w:val="none" w:sz="0" w:space="0" w:color="auto"/>
      </w:divBdr>
    </w:div>
    <w:div w:id="1369254775">
      <w:bodyDiv w:val="1"/>
      <w:marLeft w:val="0"/>
      <w:marRight w:val="0"/>
      <w:marTop w:val="0"/>
      <w:marBottom w:val="0"/>
      <w:divBdr>
        <w:top w:val="none" w:sz="0" w:space="0" w:color="auto"/>
        <w:left w:val="none" w:sz="0" w:space="0" w:color="auto"/>
        <w:bottom w:val="none" w:sz="0" w:space="0" w:color="auto"/>
        <w:right w:val="none" w:sz="0" w:space="0" w:color="auto"/>
      </w:divBdr>
    </w:div>
    <w:div w:id="1370645163">
      <w:bodyDiv w:val="1"/>
      <w:marLeft w:val="0"/>
      <w:marRight w:val="0"/>
      <w:marTop w:val="0"/>
      <w:marBottom w:val="0"/>
      <w:divBdr>
        <w:top w:val="none" w:sz="0" w:space="0" w:color="auto"/>
        <w:left w:val="none" w:sz="0" w:space="0" w:color="auto"/>
        <w:bottom w:val="none" w:sz="0" w:space="0" w:color="auto"/>
        <w:right w:val="none" w:sz="0" w:space="0" w:color="auto"/>
      </w:divBdr>
    </w:div>
    <w:div w:id="1380857566">
      <w:bodyDiv w:val="1"/>
      <w:marLeft w:val="0"/>
      <w:marRight w:val="0"/>
      <w:marTop w:val="0"/>
      <w:marBottom w:val="0"/>
      <w:divBdr>
        <w:top w:val="none" w:sz="0" w:space="0" w:color="auto"/>
        <w:left w:val="none" w:sz="0" w:space="0" w:color="auto"/>
        <w:bottom w:val="none" w:sz="0" w:space="0" w:color="auto"/>
        <w:right w:val="none" w:sz="0" w:space="0" w:color="auto"/>
      </w:divBdr>
    </w:div>
    <w:div w:id="1383864140">
      <w:bodyDiv w:val="1"/>
      <w:marLeft w:val="0"/>
      <w:marRight w:val="0"/>
      <w:marTop w:val="0"/>
      <w:marBottom w:val="0"/>
      <w:divBdr>
        <w:top w:val="none" w:sz="0" w:space="0" w:color="auto"/>
        <w:left w:val="none" w:sz="0" w:space="0" w:color="auto"/>
        <w:bottom w:val="none" w:sz="0" w:space="0" w:color="auto"/>
        <w:right w:val="none" w:sz="0" w:space="0" w:color="auto"/>
      </w:divBdr>
    </w:div>
    <w:div w:id="1404059561">
      <w:bodyDiv w:val="1"/>
      <w:marLeft w:val="0"/>
      <w:marRight w:val="0"/>
      <w:marTop w:val="0"/>
      <w:marBottom w:val="0"/>
      <w:divBdr>
        <w:top w:val="none" w:sz="0" w:space="0" w:color="auto"/>
        <w:left w:val="none" w:sz="0" w:space="0" w:color="auto"/>
        <w:bottom w:val="none" w:sz="0" w:space="0" w:color="auto"/>
        <w:right w:val="none" w:sz="0" w:space="0" w:color="auto"/>
      </w:divBdr>
    </w:div>
    <w:div w:id="1406876925">
      <w:bodyDiv w:val="1"/>
      <w:marLeft w:val="0"/>
      <w:marRight w:val="0"/>
      <w:marTop w:val="0"/>
      <w:marBottom w:val="0"/>
      <w:divBdr>
        <w:top w:val="none" w:sz="0" w:space="0" w:color="auto"/>
        <w:left w:val="none" w:sz="0" w:space="0" w:color="auto"/>
        <w:bottom w:val="none" w:sz="0" w:space="0" w:color="auto"/>
        <w:right w:val="none" w:sz="0" w:space="0" w:color="auto"/>
      </w:divBdr>
    </w:div>
    <w:div w:id="1455909086">
      <w:bodyDiv w:val="1"/>
      <w:marLeft w:val="0"/>
      <w:marRight w:val="0"/>
      <w:marTop w:val="0"/>
      <w:marBottom w:val="0"/>
      <w:divBdr>
        <w:top w:val="none" w:sz="0" w:space="0" w:color="auto"/>
        <w:left w:val="none" w:sz="0" w:space="0" w:color="auto"/>
        <w:bottom w:val="none" w:sz="0" w:space="0" w:color="auto"/>
        <w:right w:val="none" w:sz="0" w:space="0" w:color="auto"/>
      </w:divBdr>
    </w:div>
    <w:div w:id="1469930093">
      <w:bodyDiv w:val="1"/>
      <w:marLeft w:val="0"/>
      <w:marRight w:val="0"/>
      <w:marTop w:val="0"/>
      <w:marBottom w:val="0"/>
      <w:divBdr>
        <w:top w:val="none" w:sz="0" w:space="0" w:color="auto"/>
        <w:left w:val="none" w:sz="0" w:space="0" w:color="auto"/>
        <w:bottom w:val="none" w:sz="0" w:space="0" w:color="auto"/>
        <w:right w:val="none" w:sz="0" w:space="0" w:color="auto"/>
      </w:divBdr>
    </w:div>
    <w:div w:id="1503659804">
      <w:bodyDiv w:val="1"/>
      <w:marLeft w:val="0"/>
      <w:marRight w:val="0"/>
      <w:marTop w:val="0"/>
      <w:marBottom w:val="0"/>
      <w:divBdr>
        <w:top w:val="none" w:sz="0" w:space="0" w:color="auto"/>
        <w:left w:val="none" w:sz="0" w:space="0" w:color="auto"/>
        <w:bottom w:val="none" w:sz="0" w:space="0" w:color="auto"/>
        <w:right w:val="none" w:sz="0" w:space="0" w:color="auto"/>
      </w:divBdr>
    </w:div>
    <w:div w:id="1514101446">
      <w:bodyDiv w:val="1"/>
      <w:marLeft w:val="0"/>
      <w:marRight w:val="0"/>
      <w:marTop w:val="0"/>
      <w:marBottom w:val="0"/>
      <w:divBdr>
        <w:top w:val="none" w:sz="0" w:space="0" w:color="auto"/>
        <w:left w:val="none" w:sz="0" w:space="0" w:color="auto"/>
        <w:bottom w:val="none" w:sz="0" w:space="0" w:color="auto"/>
        <w:right w:val="none" w:sz="0" w:space="0" w:color="auto"/>
      </w:divBdr>
    </w:div>
    <w:div w:id="1527059582">
      <w:bodyDiv w:val="1"/>
      <w:marLeft w:val="0"/>
      <w:marRight w:val="0"/>
      <w:marTop w:val="0"/>
      <w:marBottom w:val="0"/>
      <w:divBdr>
        <w:top w:val="none" w:sz="0" w:space="0" w:color="auto"/>
        <w:left w:val="none" w:sz="0" w:space="0" w:color="auto"/>
        <w:bottom w:val="none" w:sz="0" w:space="0" w:color="auto"/>
        <w:right w:val="none" w:sz="0" w:space="0" w:color="auto"/>
      </w:divBdr>
      <w:divsChild>
        <w:div w:id="379402696">
          <w:marLeft w:val="1166"/>
          <w:marRight w:val="0"/>
          <w:marTop w:val="0"/>
          <w:marBottom w:val="0"/>
          <w:divBdr>
            <w:top w:val="none" w:sz="0" w:space="0" w:color="auto"/>
            <w:left w:val="none" w:sz="0" w:space="0" w:color="auto"/>
            <w:bottom w:val="none" w:sz="0" w:space="0" w:color="auto"/>
            <w:right w:val="none" w:sz="0" w:space="0" w:color="auto"/>
          </w:divBdr>
        </w:div>
        <w:div w:id="2112433989">
          <w:marLeft w:val="1800"/>
          <w:marRight w:val="0"/>
          <w:marTop w:val="0"/>
          <w:marBottom w:val="0"/>
          <w:divBdr>
            <w:top w:val="none" w:sz="0" w:space="0" w:color="auto"/>
            <w:left w:val="none" w:sz="0" w:space="0" w:color="auto"/>
            <w:bottom w:val="none" w:sz="0" w:space="0" w:color="auto"/>
            <w:right w:val="none" w:sz="0" w:space="0" w:color="auto"/>
          </w:divBdr>
        </w:div>
        <w:div w:id="1607497425">
          <w:marLeft w:val="1166"/>
          <w:marRight w:val="0"/>
          <w:marTop w:val="0"/>
          <w:marBottom w:val="0"/>
          <w:divBdr>
            <w:top w:val="none" w:sz="0" w:space="0" w:color="auto"/>
            <w:left w:val="none" w:sz="0" w:space="0" w:color="auto"/>
            <w:bottom w:val="none" w:sz="0" w:space="0" w:color="auto"/>
            <w:right w:val="none" w:sz="0" w:space="0" w:color="auto"/>
          </w:divBdr>
        </w:div>
        <w:div w:id="2018119366">
          <w:marLeft w:val="1800"/>
          <w:marRight w:val="0"/>
          <w:marTop w:val="0"/>
          <w:marBottom w:val="0"/>
          <w:divBdr>
            <w:top w:val="none" w:sz="0" w:space="0" w:color="auto"/>
            <w:left w:val="none" w:sz="0" w:space="0" w:color="auto"/>
            <w:bottom w:val="none" w:sz="0" w:space="0" w:color="auto"/>
            <w:right w:val="none" w:sz="0" w:space="0" w:color="auto"/>
          </w:divBdr>
        </w:div>
      </w:divsChild>
    </w:div>
    <w:div w:id="1553227286">
      <w:bodyDiv w:val="1"/>
      <w:marLeft w:val="0"/>
      <w:marRight w:val="0"/>
      <w:marTop w:val="0"/>
      <w:marBottom w:val="0"/>
      <w:divBdr>
        <w:top w:val="none" w:sz="0" w:space="0" w:color="auto"/>
        <w:left w:val="none" w:sz="0" w:space="0" w:color="auto"/>
        <w:bottom w:val="none" w:sz="0" w:space="0" w:color="auto"/>
        <w:right w:val="none" w:sz="0" w:space="0" w:color="auto"/>
      </w:divBdr>
    </w:div>
    <w:div w:id="1555196988">
      <w:bodyDiv w:val="1"/>
      <w:marLeft w:val="0"/>
      <w:marRight w:val="0"/>
      <w:marTop w:val="0"/>
      <w:marBottom w:val="0"/>
      <w:divBdr>
        <w:top w:val="none" w:sz="0" w:space="0" w:color="auto"/>
        <w:left w:val="none" w:sz="0" w:space="0" w:color="auto"/>
        <w:bottom w:val="none" w:sz="0" w:space="0" w:color="auto"/>
        <w:right w:val="none" w:sz="0" w:space="0" w:color="auto"/>
      </w:divBdr>
    </w:div>
    <w:div w:id="1568414022">
      <w:bodyDiv w:val="1"/>
      <w:marLeft w:val="0"/>
      <w:marRight w:val="0"/>
      <w:marTop w:val="0"/>
      <w:marBottom w:val="0"/>
      <w:divBdr>
        <w:top w:val="none" w:sz="0" w:space="0" w:color="auto"/>
        <w:left w:val="none" w:sz="0" w:space="0" w:color="auto"/>
        <w:bottom w:val="none" w:sz="0" w:space="0" w:color="auto"/>
        <w:right w:val="none" w:sz="0" w:space="0" w:color="auto"/>
      </w:divBdr>
    </w:div>
    <w:div w:id="1598054497">
      <w:bodyDiv w:val="1"/>
      <w:marLeft w:val="0"/>
      <w:marRight w:val="0"/>
      <w:marTop w:val="0"/>
      <w:marBottom w:val="0"/>
      <w:divBdr>
        <w:top w:val="none" w:sz="0" w:space="0" w:color="auto"/>
        <w:left w:val="none" w:sz="0" w:space="0" w:color="auto"/>
        <w:bottom w:val="none" w:sz="0" w:space="0" w:color="auto"/>
        <w:right w:val="none" w:sz="0" w:space="0" w:color="auto"/>
      </w:divBdr>
    </w:div>
    <w:div w:id="1600983809">
      <w:bodyDiv w:val="1"/>
      <w:marLeft w:val="0"/>
      <w:marRight w:val="0"/>
      <w:marTop w:val="0"/>
      <w:marBottom w:val="0"/>
      <w:divBdr>
        <w:top w:val="none" w:sz="0" w:space="0" w:color="auto"/>
        <w:left w:val="none" w:sz="0" w:space="0" w:color="auto"/>
        <w:bottom w:val="none" w:sz="0" w:space="0" w:color="auto"/>
        <w:right w:val="none" w:sz="0" w:space="0" w:color="auto"/>
      </w:divBdr>
    </w:div>
    <w:div w:id="1647465587">
      <w:bodyDiv w:val="1"/>
      <w:marLeft w:val="0"/>
      <w:marRight w:val="0"/>
      <w:marTop w:val="0"/>
      <w:marBottom w:val="0"/>
      <w:divBdr>
        <w:top w:val="none" w:sz="0" w:space="0" w:color="auto"/>
        <w:left w:val="none" w:sz="0" w:space="0" w:color="auto"/>
        <w:bottom w:val="none" w:sz="0" w:space="0" w:color="auto"/>
        <w:right w:val="none" w:sz="0" w:space="0" w:color="auto"/>
      </w:divBdr>
      <w:divsChild>
        <w:div w:id="139929862">
          <w:marLeft w:val="330"/>
          <w:marRight w:val="0"/>
          <w:marTop w:val="0"/>
          <w:marBottom w:val="0"/>
          <w:divBdr>
            <w:top w:val="none" w:sz="0" w:space="0" w:color="auto"/>
            <w:left w:val="none" w:sz="0" w:space="0" w:color="auto"/>
            <w:bottom w:val="none" w:sz="0" w:space="0" w:color="auto"/>
            <w:right w:val="none" w:sz="0" w:space="0" w:color="auto"/>
          </w:divBdr>
        </w:div>
      </w:divsChild>
    </w:div>
    <w:div w:id="1649942677">
      <w:bodyDiv w:val="1"/>
      <w:marLeft w:val="0"/>
      <w:marRight w:val="0"/>
      <w:marTop w:val="0"/>
      <w:marBottom w:val="0"/>
      <w:divBdr>
        <w:top w:val="none" w:sz="0" w:space="0" w:color="auto"/>
        <w:left w:val="none" w:sz="0" w:space="0" w:color="auto"/>
        <w:bottom w:val="none" w:sz="0" w:space="0" w:color="auto"/>
        <w:right w:val="none" w:sz="0" w:space="0" w:color="auto"/>
      </w:divBdr>
    </w:div>
    <w:div w:id="1661813100">
      <w:bodyDiv w:val="1"/>
      <w:marLeft w:val="0"/>
      <w:marRight w:val="0"/>
      <w:marTop w:val="0"/>
      <w:marBottom w:val="0"/>
      <w:divBdr>
        <w:top w:val="none" w:sz="0" w:space="0" w:color="auto"/>
        <w:left w:val="none" w:sz="0" w:space="0" w:color="auto"/>
        <w:bottom w:val="none" w:sz="0" w:space="0" w:color="auto"/>
        <w:right w:val="none" w:sz="0" w:space="0" w:color="auto"/>
      </w:divBdr>
    </w:div>
    <w:div w:id="1666125321">
      <w:bodyDiv w:val="1"/>
      <w:marLeft w:val="0"/>
      <w:marRight w:val="0"/>
      <w:marTop w:val="0"/>
      <w:marBottom w:val="0"/>
      <w:divBdr>
        <w:top w:val="none" w:sz="0" w:space="0" w:color="auto"/>
        <w:left w:val="none" w:sz="0" w:space="0" w:color="auto"/>
        <w:bottom w:val="none" w:sz="0" w:space="0" w:color="auto"/>
        <w:right w:val="none" w:sz="0" w:space="0" w:color="auto"/>
      </w:divBdr>
      <w:divsChild>
        <w:div w:id="1534148870">
          <w:marLeft w:val="1166"/>
          <w:marRight w:val="0"/>
          <w:marTop w:val="0"/>
          <w:marBottom w:val="0"/>
          <w:divBdr>
            <w:top w:val="none" w:sz="0" w:space="0" w:color="auto"/>
            <w:left w:val="none" w:sz="0" w:space="0" w:color="auto"/>
            <w:bottom w:val="none" w:sz="0" w:space="0" w:color="auto"/>
            <w:right w:val="none" w:sz="0" w:space="0" w:color="auto"/>
          </w:divBdr>
        </w:div>
        <w:div w:id="1251159168">
          <w:marLeft w:val="1800"/>
          <w:marRight w:val="0"/>
          <w:marTop w:val="0"/>
          <w:marBottom w:val="0"/>
          <w:divBdr>
            <w:top w:val="none" w:sz="0" w:space="0" w:color="auto"/>
            <w:left w:val="none" w:sz="0" w:space="0" w:color="auto"/>
            <w:bottom w:val="none" w:sz="0" w:space="0" w:color="auto"/>
            <w:right w:val="none" w:sz="0" w:space="0" w:color="auto"/>
          </w:divBdr>
        </w:div>
        <w:div w:id="1433939288">
          <w:marLeft w:val="1166"/>
          <w:marRight w:val="0"/>
          <w:marTop w:val="0"/>
          <w:marBottom w:val="0"/>
          <w:divBdr>
            <w:top w:val="none" w:sz="0" w:space="0" w:color="auto"/>
            <w:left w:val="none" w:sz="0" w:space="0" w:color="auto"/>
            <w:bottom w:val="none" w:sz="0" w:space="0" w:color="auto"/>
            <w:right w:val="none" w:sz="0" w:space="0" w:color="auto"/>
          </w:divBdr>
        </w:div>
        <w:div w:id="327247707">
          <w:marLeft w:val="1800"/>
          <w:marRight w:val="0"/>
          <w:marTop w:val="0"/>
          <w:marBottom w:val="0"/>
          <w:divBdr>
            <w:top w:val="none" w:sz="0" w:space="0" w:color="auto"/>
            <w:left w:val="none" w:sz="0" w:space="0" w:color="auto"/>
            <w:bottom w:val="none" w:sz="0" w:space="0" w:color="auto"/>
            <w:right w:val="none" w:sz="0" w:space="0" w:color="auto"/>
          </w:divBdr>
        </w:div>
        <w:div w:id="1172062398">
          <w:marLeft w:val="1800"/>
          <w:marRight w:val="0"/>
          <w:marTop w:val="0"/>
          <w:marBottom w:val="0"/>
          <w:divBdr>
            <w:top w:val="none" w:sz="0" w:space="0" w:color="auto"/>
            <w:left w:val="none" w:sz="0" w:space="0" w:color="auto"/>
            <w:bottom w:val="none" w:sz="0" w:space="0" w:color="auto"/>
            <w:right w:val="none" w:sz="0" w:space="0" w:color="auto"/>
          </w:divBdr>
        </w:div>
      </w:divsChild>
    </w:div>
    <w:div w:id="1697656119">
      <w:bodyDiv w:val="1"/>
      <w:marLeft w:val="0"/>
      <w:marRight w:val="0"/>
      <w:marTop w:val="0"/>
      <w:marBottom w:val="0"/>
      <w:divBdr>
        <w:top w:val="none" w:sz="0" w:space="0" w:color="auto"/>
        <w:left w:val="none" w:sz="0" w:space="0" w:color="auto"/>
        <w:bottom w:val="none" w:sz="0" w:space="0" w:color="auto"/>
        <w:right w:val="none" w:sz="0" w:space="0" w:color="auto"/>
      </w:divBdr>
    </w:div>
    <w:div w:id="1712072443">
      <w:bodyDiv w:val="1"/>
      <w:marLeft w:val="0"/>
      <w:marRight w:val="0"/>
      <w:marTop w:val="0"/>
      <w:marBottom w:val="0"/>
      <w:divBdr>
        <w:top w:val="none" w:sz="0" w:space="0" w:color="auto"/>
        <w:left w:val="none" w:sz="0" w:space="0" w:color="auto"/>
        <w:bottom w:val="none" w:sz="0" w:space="0" w:color="auto"/>
        <w:right w:val="none" w:sz="0" w:space="0" w:color="auto"/>
      </w:divBdr>
    </w:div>
    <w:div w:id="1721704940">
      <w:bodyDiv w:val="1"/>
      <w:marLeft w:val="0"/>
      <w:marRight w:val="0"/>
      <w:marTop w:val="0"/>
      <w:marBottom w:val="0"/>
      <w:divBdr>
        <w:top w:val="none" w:sz="0" w:space="0" w:color="auto"/>
        <w:left w:val="none" w:sz="0" w:space="0" w:color="auto"/>
        <w:bottom w:val="none" w:sz="0" w:space="0" w:color="auto"/>
        <w:right w:val="none" w:sz="0" w:space="0" w:color="auto"/>
      </w:divBdr>
    </w:div>
    <w:div w:id="1726371722">
      <w:bodyDiv w:val="1"/>
      <w:marLeft w:val="0"/>
      <w:marRight w:val="0"/>
      <w:marTop w:val="0"/>
      <w:marBottom w:val="0"/>
      <w:divBdr>
        <w:top w:val="none" w:sz="0" w:space="0" w:color="auto"/>
        <w:left w:val="none" w:sz="0" w:space="0" w:color="auto"/>
        <w:bottom w:val="none" w:sz="0" w:space="0" w:color="auto"/>
        <w:right w:val="none" w:sz="0" w:space="0" w:color="auto"/>
      </w:divBdr>
    </w:div>
    <w:div w:id="1749227938">
      <w:bodyDiv w:val="1"/>
      <w:marLeft w:val="0"/>
      <w:marRight w:val="0"/>
      <w:marTop w:val="0"/>
      <w:marBottom w:val="0"/>
      <w:divBdr>
        <w:top w:val="none" w:sz="0" w:space="0" w:color="auto"/>
        <w:left w:val="none" w:sz="0" w:space="0" w:color="auto"/>
        <w:bottom w:val="none" w:sz="0" w:space="0" w:color="auto"/>
        <w:right w:val="none" w:sz="0" w:space="0" w:color="auto"/>
      </w:divBdr>
    </w:div>
    <w:div w:id="1760904898">
      <w:bodyDiv w:val="1"/>
      <w:marLeft w:val="0"/>
      <w:marRight w:val="0"/>
      <w:marTop w:val="0"/>
      <w:marBottom w:val="0"/>
      <w:divBdr>
        <w:top w:val="none" w:sz="0" w:space="0" w:color="auto"/>
        <w:left w:val="none" w:sz="0" w:space="0" w:color="auto"/>
        <w:bottom w:val="none" w:sz="0" w:space="0" w:color="auto"/>
        <w:right w:val="none" w:sz="0" w:space="0" w:color="auto"/>
      </w:divBdr>
    </w:div>
    <w:div w:id="1764373040">
      <w:bodyDiv w:val="1"/>
      <w:marLeft w:val="0"/>
      <w:marRight w:val="0"/>
      <w:marTop w:val="0"/>
      <w:marBottom w:val="0"/>
      <w:divBdr>
        <w:top w:val="none" w:sz="0" w:space="0" w:color="auto"/>
        <w:left w:val="none" w:sz="0" w:space="0" w:color="auto"/>
        <w:bottom w:val="none" w:sz="0" w:space="0" w:color="auto"/>
        <w:right w:val="none" w:sz="0" w:space="0" w:color="auto"/>
      </w:divBdr>
    </w:div>
    <w:div w:id="1814905667">
      <w:bodyDiv w:val="1"/>
      <w:marLeft w:val="0"/>
      <w:marRight w:val="0"/>
      <w:marTop w:val="0"/>
      <w:marBottom w:val="0"/>
      <w:divBdr>
        <w:top w:val="none" w:sz="0" w:space="0" w:color="auto"/>
        <w:left w:val="none" w:sz="0" w:space="0" w:color="auto"/>
        <w:bottom w:val="none" w:sz="0" w:space="0" w:color="auto"/>
        <w:right w:val="none" w:sz="0" w:space="0" w:color="auto"/>
      </w:divBdr>
      <w:divsChild>
        <w:div w:id="1561788605">
          <w:marLeft w:val="330"/>
          <w:marRight w:val="0"/>
          <w:marTop w:val="0"/>
          <w:marBottom w:val="0"/>
          <w:divBdr>
            <w:top w:val="none" w:sz="0" w:space="0" w:color="auto"/>
            <w:left w:val="none" w:sz="0" w:space="0" w:color="auto"/>
            <w:bottom w:val="none" w:sz="0" w:space="0" w:color="auto"/>
            <w:right w:val="none" w:sz="0" w:space="0" w:color="auto"/>
          </w:divBdr>
        </w:div>
      </w:divsChild>
    </w:div>
    <w:div w:id="1818180755">
      <w:bodyDiv w:val="1"/>
      <w:marLeft w:val="0"/>
      <w:marRight w:val="0"/>
      <w:marTop w:val="0"/>
      <w:marBottom w:val="0"/>
      <w:divBdr>
        <w:top w:val="none" w:sz="0" w:space="0" w:color="auto"/>
        <w:left w:val="none" w:sz="0" w:space="0" w:color="auto"/>
        <w:bottom w:val="none" w:sz="0" w:space="0" w:color="auto"/>
        <w:right w:val="none" w:sz="0" w:space="0" w:color="auto"/>
      </w:divBdr>
    </w:div>
    <w:div w:id="1830052999">
      <w:bodyDiv w:val="1"/>
      <w:marLeft w:val="0"/>
      <w:marRight w:val="0"/>
      <w:marTop w:val="0"/>
      <w:marBottom w:val="0"/>
      <w:divBdr>
        <w:top w:val="none" w:sz="0" w:space="0" w:color="auto"/>
        <w:left w:val="none" w:sz="0" w:space="0" w:color="auto"/>
        <w:bottom w:val="none" w:sz="0" w:space="0" w:color="auto"/>
        <w:right w:val="none" w:sz="0" w:space="0" w:color="auto"/>
      </w:divBdr>
    </w:div>
    <w:div w:id="1833595879">
      <w:bodyDiv w:val="1"/>
      <w:marLeft w:val="0"/>
      <w:marRight w:val="0"/>
      <w:marTop w:val="0"/>
      <w:marBottom w:val="0"/>
      <w:divBdr>
        <w:top w:val="none" w:sz="0" w:space="0" w:color="auto"/>
        <w:left w:val="none" w:sz="0" w:space="0" w:color="auto"/>
        <w:bottom w:val="none" w:sz="0" w:space="0" w:color="auto"/>
        <w:right w:val="none" w:sz="0" w:space="0" w:color="auto"/>
      </w:divBdr>
    </w:div>
    <w:div w:id="1848595135">
      <w:bodyDiv w:val="1"/>
      <w:marLeft w:val="0"/>
      <w:marRight w:val="0"/>
      <w:marTop w:val="0"/>
      <w:marBottom w:val="0"/>
      <w:divBdr>
        <w:top w:val="none" w:sz="0" w:space="0" w:color="auto"/>
        <w:left w:val="none" w:sz="0" w:space="0" w:color="auto"/>
        <w:bottom w:val="none" w:sz="0" w:space="0" w:color="auto"/>
        <w:right w:val="none" w:sz="0" w:space="0" w:color="auto"/>
      </w:divBdr>
    </w:div>
    <w:div w:id="1861967512">
      <w:bodyDiv w:val="1"/>
      <w:marLeft w:val="0"/>
      <w:marRight w:val="0"/>
      <w:marTop w:val="0"/>
      <w:marBottom w:val="0"/>
      <w:divBdr>
        <w:top w:val="none" w:sz="0" w:space="0" w:color="auto"/>
        <w:left w:val="none" w:sz="0" w:space="0" w:color="auto"/>
        <w:bottom w:val="none" w:sz="0" w:space="0" w:color="auto"/>
        <w:right w:val="none" w:sz="0" w:space="0" w:color="auto"/>
      </w:divBdr>
    </w:div>
    <w:div w:id="1866475670">
      <w:bodyDiv w:val="1"/>
      <w:marLeft w:val="0"/>
      <w:marRight w:val="0"/>
      <w:marTop w:val="0"/>
      <w:marBottom w:val="0"/>
      <w:divBdr>
        <w:top w:val="none" w:sz="0" w:space="0" w:color="auto"/>
        <w:left w:val="none" w:sz="0" w:space="0" w:color="auto"/>
        <w:bottom w:val="none" w:sz="0" w:space="0" w:color="auto"/>
        <w:right w:val="none" w:sz="0" w:space="0" w:color="auto"/>
      </w:divBdr>
    </w:div>
    <w:div w:id="1894584266">
      <w:bodyDiv w:val="1"/>
      <w:marLeft w:val="0"/>
      <w:marRight w:val="0"/>
      <w:marTop w:val="0"/>
      <w:marBottom w:val="0"/>
      <w:divBdr>
        <w:top w:val="none" w:sz="0" w:space="0" w:color="auto"/>
        <w:left w:val="none" w:sz="0" w:space="0" w:color="auto"/>
        <w:bottom w:val="none" w:sz="0" w:space="0" w:color="auto"/>
        <w:right w:val="none" w:sz="0" w:space="0" w:color="auto"/>
      </w:divBdr>
    </w:div>
    <w:div w:id="1939748982">
      <w:bodyDiv w:val="1"/>
      <w:marLeft w:val="0"/>
      <w:marRight w:val="0"/>
      <w:marTop w:val="0"/>
      <w:marBottom w:val="0"/>
      <w:divBdr>
        <w:top w:val="none" w:sz="0" w:space="0" w:color="auto"/>
        <w:left w:val="none" w:sz="0" w:space="0" w:color="auto"/>
        <w:bottom w:val="none" w:sz="0" w:space="0" w:color="auto"/>
        <w:right w:val="none" w:sz="0" w:space="0" w:color="auto"/>
      </w:divBdr>
    </w:div>
    <w:div w:id="1947614560">
      <w:bodyDiv w:val="1"/>
      <w:marLeft w:val="0"/>
      <w:marRight w:val="0"/>
      <w:marTop w:val="0"/>
      <w:marBottom w:val="0"/>
      <w:divBdr>
        <w:top w:val="none" w:sz="0" w:space="0" w:color="auto"/>
        <w:left w:val="none" w:sz="0" w:space="0" w:color="auto"/>
        <w:bottom w:val="none" w:sz="0" w:space="0" w:color="auto"/>
        <w:right w:val="none" w:sz="0" w:space="0" w:color="auto"/>
      </w:divBdr>
    </w:div>
    <w:div w:id="1948850942">
      <w:bodyDiv w:val="1"/>
      <w:marLeft w:val="0"/>
      <w:marRight w:val="0"/>
      <w:marTop w:val="0"/>
      <w:marBottom w:val="0"/>
      <w:divBdr>
        <w:top w:val="none" w:sz="0" w:space="0" w:color="auto"/>
        <w:left w:val="none" w:sz="0" w:space="0" w:color="auto"/>
        <w:bottom w:val="none" w:sz="0" w:space="0" w:color="auto"/>
        <w:right w:val="none" w:sz="0" w:space="0" w:color="auto"/>
      </w:divBdr>
      <w:divsChild>
        <w:div w:id="449515831">
          <w:marLeft w:val="547"/>
          <w:marRight w:val="0"/>
          <w:marTop w:val="115"/>
          <w:marBottom w:val="0"/>
          <w:divBdr>
            <w:top w:val="none" w:sz="0" w:space="0" w:color="auto"/>
            <w:left w:val="none" w:sz="0" w:space="0" w:color="auto"/>
            <w:bottom w:val="none" w:sz="0" w:space="0" w:color="auto"/>
            <w:right w:val="none" w:sz="0" w:space="0" w:color="auto"/>
          </w:divBdr>
        </w:div>
      </w:divsChild>
    </w:div>
    <w:div w:id="1994525810">
      <w:bodyDiv w:val="1"/>
      <w:marLeft w:val="0"/>
      <w:marRight w:val="0"/>
      <w:marTop w:val="0"/>
      <w:marBottom w:val="0"/>
      <w:divBdr>
        <w:top w:val="none" w:sz="0" w:space="0" w:color="auto"/>
        <w:left w:val="none" w:sz="0" w:space="0" w:color="auto"/>
        <w:bottom w:val="none" w:sz="0" w:space="0" w:color="auto"/>
        <w:right w:val="none" w:sz="0" w:space="0" w:color="auto"/>
      </w:divBdr>
    </w:div>
    <w:div w:id="2022857104">
      <w:bodyDiv w:val="1"/>
      <w:marLeft w:val="0"/>
      <w:marRight w:val="0"/>
      <w:marTop w:val="0"/>
      <w:marBottom w:val="0"/>
      <w:divBdr>
        <w:top w:val="none" w:sz="0" w:space="0" w:color="auto"/>
        <w:left w:val="none" w:sz="0" w:space="0" w:color="auto"/>
        <w:bottom w:val="none" w:sz="0" w:space="0" w:color="auto"/>
        <w:right w:val="none" w:sz="0" w:space="0" w:color="auto"/>
      </w:divBdr>
    </w:div>
    <w:div w:id="2025981972">
      <w:bodyDiv w:val="1"/>
      <w:marLeft w:val="0"/>
      <w:marRight w:val="0"/>
      <w:marTop w:val="0"/>
      <w:marBottom w:val="0"/>
      <w:divBdr>
        <w:top w:val="none" w:sz="0" w:space="0" w:color="auto"/>
        <w:left w:val="none" w:sz="0" w:space="0" w:color="auto"/>
        <w:bottom w:val="none" w:sz="0" w:space="0" w:color="auto"/>
        <w:right w:val="none" w:sz="0" w:space="0" w:color="auto"/>
      </w:divBdr>
    </w:div>
    <w:div w:id="2032215674">
      <w:bodyDiv w:val="1"/>
      <w:marLeft w:val="0"/>
      <w:marRight w:val="0"/>
      <w:marTop w:val="0"/>
      <w:marBottom w:val="0"/>
      <w:divBdr>
        <w:top w:val="none" w:sz="0" w:space="0" w:color="auto"/>
        <w:left w:val="none" w:sz="0" w:space="0" w:color="auto"/>
        <w:bottom w:val="none" w:sz="0" w:space="0" w:color="auto"/>
        <w:right w:val="none" w:sz="0" w:space="0" w:color="auto"/>
      </w:divBdr>
    </w:div>
    <w:div w:id="2086100018">
      <w:bodyDiv w:val="1"/>
      <w:marLeft w:val="0"/>
      <w:marRight w:val="0"/>
      <w:marTop w:val="0"/>
      <w:marBottom w:val="0"/>
      <w:divBdr>
        <w:top w:val="none" w:sz="0" w:space="0" w:color="auto"/>
        <w:left w:val="none" w:sz="0" w:space="0" w:color="auto"/>
        <w:bottom w:val="none" w:sz="0" w:space="0" w:color="auto"/>
        <w:right w:val="none" w:sz="0" w:space="0" w:color="auto"/>
      </w:divBdr>
    </w:div>
    <w:div w:id="2090614118">
      <w:bodyDiv w:val="1"/>
      <w:marLeft w:val="0"/>
      <w:marRight w:val="0"/>
      <w:marTop w:val="0"/>
      <w:marBottom w:val="0"/>
      <w:divBdr>
        <w:top w:val="none" w:sz="0" w:space="0" w:color="auto"/>
        <w:left w:val="none" w:sz="0" w:space="0" w:color="auto"/>
        <w:bottom w:val="none" w:sz="0" w:space="0" w:color="auto"/>
        <w:right w:val="none" w:sz="0" w:space="0" w:color="auto"/>
      </w:divBdr>
    </w:div>
    <w:div w:id="2102405205">
      <w:bodyDiv w:val="1"/>
      <w:marLeft w:val="0"/>
      <w:marRight w:val="0"/>
      <w:marTop w:val="0"/>
      <w:marBottom w:val="0"/>
      <w:divBdr>
        <w:top w:val="none" w:sz="0" w:space="0" w:color="auto"/>
        <w:left w:val="none" w:sz="0" w:space="0" w:color="auto"/>
        <w:bottom w:val="none" w:sz="0" w:space="0" w:color="auto"/>
        <w:right w:val="none" w:sz="0" w:space="0" w:color="auto"/>
      </w:divBdr>
    </w:div>
    <w:div w:id="2119332474">
      <w:bodyDiv w:val="1"/>
      <w:marLeft w:val="0"/>
      <w:marRight w:val="0"/>
      <w:marTop w:val="0"/>
      <w:marBottom w:val="0"/>
      <w:divBdr>
        <w:top w:val="none" w:sz="0" w:space="0" w:color="auto"/>
        <w:left w:val="none" w:sz="0" w:space="0" w:color="auto"/>
        <w:bottom w:val="none" w:sz="0" w:space="0" w:color="auto"/>
        <w:right w:val="none" w:sz="0" w:space="0" w:color="auto"/>
      </w:divBdr>
    </w:div>
    <w:div w:id="2121559607">
      <w:bodyDiv w:val="1"/>
      <w:marLeft w:val="0"/>
      <w:marRight w:val="0"/>
      <w:marTop w:val="0"/>
      <w:marBottom w:val="0"/>
      <w:divBdr>
        <w:top w:val="none" w:sz="0" w:space="0" w:color="auto"/>
        <w:left w:val="none" w:sz="0" w:space="0" w:color="auto"/>
        <w:bottom w:val="none" w:sz="0" w:space="0" w:color="auto"/>
        <w:right w:val="none" w:sz="0" w:space="0" w:color="auto"/>
      </w:divBdr>
      <w:divsChild>
        <w:div w:id="303127071">
          <w:marLeft w:val="330"/>
          <w:marRight w:val="0"/>
          <w:marTop w:val="0"/>
          <w:marBottom w:val="0"/>
          <w:divBdr>
            <w:top w:val="none" w:sz="0" w:space="0" w:color="auto"/>
            <w:left w:val="none" w:sz="0" w:space="0" w:color="auto"/>
            <w:bottom w:val="none" w:sz="0" w:space="0" w:color="auto"/>
            <w:right w:val="none" w:sz="0" w:space="0" w:color="auto"/>
          </w:divBdr>
        </w:div>
      </w:divsChild>
    </w:div>
    <w:div w:id="2126343975">
      <w:bodyDiv w:val="1"/>
      <w:marLeft w:val="0"/>
      <w:marRight w:val="0"/>
      <w:marTop w:val="0"/>
      <w:marBottom w:val="0"/>
      <w:divBdr>
        <w:top w:val="none" w:sz="0" w:space="0" w:color="auto"/>
        <w:left w:val="none" w:sz="0" w:space="0" w:color="auto"/>
        <w:bottom w:val="none" w:sz="0" w:space="0" w:color="auto"/>
        <w:right w:val="none" w:sz="0" w:space="0" w:color="auto"/>
      </w:divBdr>
    </w:div>
    <w:div w:id="2127111754">
      <w:bodyDiv w:val="1"/>
      <w:marLeft w:val="0"/>
      <w:marRight w:val="0"/>
      <w:marTop w:val="0"/>
      <w:marBottom w:val="0"/>
      <w:divBdr>
        <w:top w:val="none" w:sz="0" w:space="0" w:color="auto"/>
        <w:left w:val="none" w:sz="0" w:space="0" w:color="auto"/>
        <w:bottom w:val="none" w:sz="0" w:space="0" w:color="auto"/>
        <w:right w:val="none" w:sz="0" w:space="0" w:color="auto"/>
      </w:divBdr>
    </w:div>
    <w:div w:id="2143381665">
      <w:bodyDiv w:val="1"/>
      <w:marLeft w:val="0"/>
      <w:marRight w:val="0"/>
      <w:marTop w:val="0"/>
      <w:marBottom w:val="0"/>
      <w:divBdr>
        <w:top w:val="none" w:sz="0" w:space="0" w:color="auto"/>
        <w:left w:val="none" w:sz="0" w:space="0" w:color="auto"/>
        <w:bottom w:val="none" w:sz="0" w:space="0" w:color="auto"/>
        <w:right w:val="none" w:sz="0" w:space="0" w:color="auto"/>
      </w:divBdr>
    </w:div>
    <w:div w:id="21446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broadcast-receiver-in-android-with-example/" TargetMode="External"/><Relationship Id="rId21" Type="http://schemas.openxmlformats.org/officeDocument/2006/relationships/hyperlink" Target="https://guides.codepath.com/android/creating-and-using-fragments" TargetMode="External"/><Relationship Id="rId42" Type="http://schemas.openxmlformats.org/officeDocument/2006/relationships/hyperlink" Target="file:///E:\Android%20Studio\Android\sdk\docs\reference\android\content\SharedPreferences.html" TargetMode="External"/><Relationship Id="rId47" Type="http://schemas.openxmlformats.org/officeDocument/2006/relationships/hyperlink" Target="file:///E:\Android%20Studio\Android\sdk\docs\reference\android\app\Activity.html" TargetMode="External"/><Relationship Id="rId63" Type="http://schemas.openxmlformats.org/officeDocument/2006/relationships/hyperlink" Target="https://www.javatpoint.com/software-development-life-cycle" TargetMode="External"/><Relationship Id="rId68" Type="http://schemas.openxmlformats.org/officeDocument/2006/relationships/hyperlink" Target="https://www.androidpolice.com/2020/02/19/bubble-notifications-are-no-longer-hidden-in-android-11/" TargetMode="External"/><Relationship Id="rId84" Type="http://schemas.openxmlformats.org/officeDocument/2006/relationships/hyperlink" Target="https://techterms.com/definition/function" TargetMode="External"/><Relationship Id="rId89" Type="http://schemas.openxmlformats.org/officeDocument/2006/relationships/hyperlink" Target="https://www.youtube.com/watch?v=b2013xcK1-o" TargetMode="External"/><Relationship Id="rId16" Type="http://schemas.openxmlformats.org/officeDocument/2006/relationships/hyperlink" Target="http://technxt.net/gridview-in-android-android-gridview-example/" TargetMode="External"/><Relationship Id="rId107" Type="http://schemas.openxmlformats.org/officeDocument/2006/relationships/hyperlink" Target="https://www.section.io/engineering-education/making-api-requests-using-volley-android/" TargetMode="External"/><Relationship Id="rId11" Type="http://schemas.openxmlformats.org/officeDocument/2006/relationships/hyperlink" Target="https://developer.android.com/reference/android/view/ViewGroup/package-summary" TargetMode="External"/><Relationship Id="rId32" Type="http://schemas.openxmlformats.org/officeDocument/2006/relationships/hyperlink" Target="https://www.javatpoint.com/inheritance-in-java" TargetMode="External"/><Relationship Id="rId37" Type="http://schemas.openxmlformats.org/officeDocument/2006/relationships/hyperlink" Target="https://beginnersbook.com/2014/01/method-overriding-in-java-with-example/" TargetMode="External"/><Relationship Id="rId53" Type="http://schemas.openxmlformats.org/officeDocument/2006/relationships/hyperlink" Target="file:///E:\Android%20Studio\Android\sdk\docs\reference\android\content\SharedPreferences.html" TargetMode="External"/><Relationship Id="rId58" Type="http://schemas.openxmlformats.org/officeDocument/2006/relationships/image" Target="media/image7.png"/><Relationship Id="rId74" Type="http://schemas.openxmlformats.org/officeDocument/2006/relationships/image" Target="media/image8.jpeg"/><Relationship Id="rId79" Type="http://schemas.openxmlformats.org/officeDocument/2006/relationships/hyperlink" Target="https://blog.ndepend.com/software-architecture-5-patterns-you-need-know/" TargetMode="External"/><Relationship Id="rId102" Type="http://schemas.openxmlformats.org/officeDocument/2006/relationships/hyperlink" Target="https://www.android.com/intl/en_in/android-12/" TargetMode="External"/><Relationship Id="rId5" Type="http://schemas.openxmlformats.org/officeDocument/2006/relationships/footnotes" Target="footnotes.xml"/><Relationship Id="rId90" Type="http://schemas.openxmlformats.org/officeDocument/2006/relationships/hyperlink" Target="https://www.android.com/intl/en_in/android-12/" TargetMode="External"/><Relationship Id="rId95" Type="http://schemas.openxmlformats.org/officeDocument/2006/relationships/hyperlink" Target="https://www.android.com/intl/en_in/android-12/" TargetMode="External"/><Relationship Id="rId22" Type="http://schemas.openxmlformats.org/officeDocument/2006/relationships/image" Target="media/image1.png"/><Relationship Id="rId27" Type="http://schemas.openxmlformats.org/officeDocument/2006/relationships/image" Target="media/image3.png"/><Relationship Id="rId43" Type="http://schemas.openxmlformats.org/officeDocument/2006/relationships/hyperlink" Target="file:///E:\Android%20Studio\Android\sdk\docs\reference\android\content\SharedPreferences.html" TargetMode="External"/><Relationship Id="rId48" Type="http://schemas.openxmlformats.org/officeDocument/2006/relationships/hyperlink" Target="file:///E:\Android%20Studio\Android\sdk\docs\reference\android\content\SharedPreferences.html" TargetMode="External"/><Relationship Id="rId64" Type="http://schemas.openxmlformats.org/officeDocument/2006/relationships/hyperlink" Target="https://www.javatpoint.com/software-development-life-cycle" TargetMode="External"/><Relationship Id="rId69" Type="http://schemas.openxmlformats.org/officeDocument/2006/relationships/hyperlink" Target="https://www.android.com/intl/en_in/android-11/" TargetMode="External"/><Relationship Id="rId80" Type="http://schemas.openxmlformats.org/officeDocument/2006/relationships/hyperlink" Target="https://medium.com/@shashvatshukla/framework-vs-library-vs-platform-vs-api-vs-sdk-vs-toolkits-vs-ide-50a9473999db" TargetMode="External"/><Relationship Id="rId85" Type="http://schemas.openxmlformats.org/officeDocument/2006/relationships/hyperlink" Target="https://techterms.com/definition/input" TargetMode="External"/><Relationship Id="rId12" Type="http://schemas.openxmlformats.org/officeDocument/2006/relationships/hyperlink" Target="https://www.tutorialspoint.com/android/android_frame_layout.htm" TargetMode="External"/><Relationship Id="rId17" Type="http://schemas.openxmlformats.org/officeDocument/2006/relationships/hyperlink" Target="https://guides.codepath.com/android/handling-scrolls-with-coordinatorlayout" TargetMode="External"/><Relationship Id="rId33" Type="http://schemas.openxmlformats.org/officeDocument/2006/relationships/hyperlink" Target="https://www.javatpoint.com/runtime-polymorphism-in-java" TargetMode="External"/><Relationship Id="rId38" Type="http://schemas.openxmlformats.org/officeDocument/2006/relationships/image" Target="media/image6.png"/><Relationship Id="rId59" Type="http://schemas.openxmlformats.org/officeDocument/2006/relationships/hyperlink" Target="https://www.javatpoint.com/software-development-life-cycle" TargetMode="External"/><Relationship Id="rId103" Type="http://schemas.openxmlformats.org/officeDocument/2006/relationships/hyperlink" Target="https://www.android.com/intl/en_in/android-12/" TargetMode="External"/><Relationship Id="rId108" Type="http://schemas.openxmlformats.org/officeDocument/2006/relationships/fontTable" Target="fontTable.xml"/><Relationship Id="rId54" Type="http://schemas.openxmlformats.org/officeDocument/2006/relationships/hyperlink" Target="file:///E:\Android%20Studio\Android\sdk\docs\reference\android\content\SharedPreferences.html" TargetMode="External"/><Relationship Id="rId70" Type="http://schemas.openxmlformats.org/officeDocument/2006/relationships/hyperlink" Target="https://www.businessinsider.in/tech/how-to/the-11-best-new-features-of-android-11-that-make-your-phone-more-dynamic-and-easier-to-use/articleshow/81712016.cms" TargetMode="External"/><Relationship Id="rId75" Type="http://schemas.openxmlformats.org/officeDocument/2006/relationships/hyperlink" Target="https://guides.github.com/activities/hello-world/" TargetMode="External"/><Relationship Id="rId91" Type="http://schemas.openxmlformats.org/officeDocument/2006/relationships/hyperlink" Target="https://www.android.com/intl/en_in/android-12/" TargetMode="External"/><Relationship Id="rId96" Type="http://schemas.openxmlformats.org/officeDocument/2006/relationships/hyperlink" Target="https://www.android.com/intl/en_in/android-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xt.net/how-to-create-listview-in-android/" TargetMode="External"/><Relationship Id="rId23" Type="http://schemas.openxmlformats.org/officeDocument/2006/relationships/image" Target="media/image2.png"/><Relationship Id="rId28" Type="http://schemas.openxmlformats.org/officeDocument/2006/relationships/hyperlink" Target="https://www.geeksforgeeks.org/notifications-in-kotlin/" TargetMode="External"/><Relationship Id="rId36" Type="http://schemas.openxmlformats.org/officeDocument/2006/relationships/hyperlink" Target="https://beginnersbook.com/2013/05/method-overloading/" TargetMode="External"/><Relationship Id="rId49" Type="http://schemas.openxmlformats.org/officeDocument/2006/relationships/hyperlink" Target="file:///E:\Android%20Studio\Android\sdk\docs\reference\android\content\SharedPreferences.Editor.html" TargetMode="External"/><Relationship Id="rId57" Type="http://schemas.openxmlformats.org/officeDocument/2006/relationships/hyperlink" Target="https://codinginflow.com/tutorials/android/save-arraylist-to-sharedpreferences-with-gson" TargetMode="External"/><Relationship Id="rId106" Type="http://schemas.openxmlformats.org/officeDocument/2006/relationships/hyperlink" Target="https://www.journaldev.com/13639/retrofit-android-example-tutorial" TargetMode="External"/><Relationship Id="rId10" Type="http://schemas.openxmlformats.org/officeDocument/2006/relationships/hyperlink" Target="https://developer.android.com/reference/androidx/constraintlayout/widget/ConstraintLayout" TargetMode="External"/><Relationship Id="rId31" Type="http://schemas.openxmlformats.org/officeDocument/2006/relationships/hyperlink" Target="https://www.javatpoint.com/object-and-class-in-java" TargetMode="External"/><Relationship Id="rId44" Type="http://schemas.openxmlformats.org/officeDocument/2006/relationships/hyperlink" Target="file:///E:\Android%20Studio\Android\sdk\docs\reference\android\preference\PreferenceActivity.html" TargetMode="External"/><Relationship Id="rId52" Type="http://schemas.openxmlformats.org/officeDocument/2006/relationships/hyperlink" Target="file:///E:\Android%20Studio\Android\sdk\docs\reference\android\content\SharedPreferences.Editor.html" TargetMode="External"/><Relationship Id="rId60" Type="http://schemas.openxmlformats.org/officeDocument/2006/relationships/hyperlink" Target="https://www.javatpoint.com/software-development-life-cycle" TargetMode="External"/><Relationship Id="rId65" Type="http://schemas.openxmlformats.org/officeDocument/2006/relationships/hyperlink" Target="https://learntodroid.com/what-are-the-differences-between-recyclerview-and-listview/" TargetMode="External"/><Relationship Id="rId73" Type="http://schemas.openxmlformats.org/officeDocument/2006/relationships/hyperlink" Target="https://www.javatpoint.com/array-in-java" TargetMode="External"/><Relationship Id="rId78" Type="http://schemas.openxmlformats.org/officeDocument/2006/relationships/hyperlink" Target="https://www.javatpoint.com/java-applet" TargetMode="External"/><Relationship Id="rId81" Type="http://schemas.openxmlformats.org/officeDocument/2006/relationships/hyperlink" Target="https://techterms.com/definition/application" TargetMode="External"/><Relationship Id="rId86" Type="http://schemas.openxmlformats.org/officeDocument/2006/relationships/hyperlink" Target="https://techterms.com/definition/systemsoftware" TargetMode="External"/><Relationship Id="rId94" Type="http://schemas.openxmlformats.org/officeDocument/2006/relationships/hyperlink" Target="https://www.android.com/intl/en_in/android-12/" TargetMode="External"/><Relationship Id="rId99" Type="http://schemas.openxmlformats.org/officeDocument/2006/relationships/hyperlink" Target="https://www.android.com/intl/en_in/android-12/" TargetMode="External"/><Relationship Id="rId101" Type="http://schemas.openxmlformats.org/officeDocument/2006/relationships/hyperlink" Target="https://www.android.com/intl/en_in/android-12/" TargetMode="External"/><Relationship Id="rId4" Type="http://schemas.openxmlformats.org/officeDocument/2006/relationships/webSettings" Target="webSettings.xml"/><Relationship Id="rId9" Type="http://schemas.openxmlformats.org/officeDocument/2006/relationships/hyperlink" Target="http://technxt.net/relative-layout-in-android-relative-layout-example/" TargetMode="External"/><Relationship Id="rId13" Type="http://schemas.openxmlformats.org/officeDocument/2006/relationships/hyperlink" Target="https://www.tutorialspoint.com/android/android_absolute_layout.htm" TargetMode="External"/><Relationship Id="rId18" Type="http://schemas.openxmlformats.org/officeDocument/2006/relationships/hyperlink" Target="https://developer.android.com/reference/androidx/fragment/app/Fragment" TargetMode="External"/><Relationship Id="rId39" Type="http://schemas.openxmlformats.org/officeDocument/2006/relationships/hyperlink" Target="https://developer.android.com/reference/android/content/SharedPreferences" TargetMode="External"/><Relationship Id="rId109" Type="http://schemas.openxmlformats.org/officeDocument/2006/relationships/theme" Target="theme/theme1.xml"/><Relationship Id="rId34" Type="http://schemas.openxmlformats.org/officeDocument/2006/relationships/hyperlink" Target="https://www.javatpoint.com/abstract-class-in-java" TargetMode="External"/><Relationship Id="rId50" Type="http://schemas.openxmlformats.org/officeDocument/2006/relationships/hyperlink" Target="file:///E:\Android%20Studio\Android\sdk\docs\reference\android\content\SharedPreferences.Editor.html" TargetMode="External"/><Relationship Id="rId55" Type="http://schemas.openxmlformats.org/officeDocument/2006/relationships/hyperlink" Target="file:///E:\Android%20Studio\Android\sdk\docs\reference\android\content\SharedPreferences.html" TargetMode="External"/><Relationship Id="rId76" Type="http://schemas.openxmlformats.org/officeDocument/2006/relationships/hyperlink" Target="https://developer.android.com/guide/topics/permissions/overview" TargetMode="External"/><Relationship Id="rId97" Type="http://schemas.openxmlformats.org/officeDocument/2006/relationships/hyperlink" Target="https://www.android.com/intl/en_in/android-12/" TargetMode="External"/><Relationship Id="rId104" Type="http://schemas.openxmlformats.org/officeDocument/2006/relationships/hyperlink" Target="https://www.android.com/intl/en_in/android-12/" TargetMode="External"/><Relationship Id="rId7" Type="http://schemas.openxmlformats.org/officeDocument/2006/relationships/hyperlink" Target="http://www.tutorialspoint.com" TargetMode="External"/><Relationship Id="rId71" Type="http://schemas.openxmlformats.org/officeDocument/2006/relationships/hyperlink" Target="https://www.androidpolice.com/2020/09/16/11-new-android-11-features-you-should-know-about/" TargetMode="External"/><Relationship Id="rId92" Type="http://schemas.openxmlformats.org/officeDocument/2006/relationships/hyperlink" Target="https://www.android.com/intl/en_in/android-12/"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www.geeksforgeeks.org/difference-between-appbar-actionbar-and-toolbar-in-android/" TargetMode="External"/><Relationship Id="rId40" Type="http://schemas.openxmlformats.org/officeDocument/2006/relationships/hyperlink" Target="file:///E:\Android%20Studio\Android\sdk\docs\guide\topics\data\data-storage.html" TargetMode="External"/><Relationship Id="rId45" Type="http://schemas.openxmlformats.org/officeDocument/2006/relationships/hyperlink" Target="file:///E:\Android%20Studio\Android\sdk\docs\reference\android\content\SharedPreferences.html" TargetMode="External"/><Relationship Id="rId66" Type="http://schemas.openxmlformats.org/officeDocument/2006/relationships/hyperlink" Target="https://www.businessinsider.com/how-to-set-conversation-priority-on-android" TargetMode="External"/><Relationship Id="rId87" Type="http://schemas.openxmlformats.org/officeDocument/2006/relationships/hyperlink" Target="https://www.android.com/intl/en_in/android-12/" TargetMode="External"/><Relationship Id="rId61" Type="http://schemas.openxmlformats.org/officeDocument/2006/relationships/hyperlink" Target="https://www.javatpoint.com/software-development-life-cycle" TargetMode="External"/><Relationship Id="rId82" Type="http://schemas.openxmlformats.org/officeDocument/2006/relationships/hyperlink" Target="https://techterms.com/definition/platform" TargetMode="External"/><Relationship Id="rId19" Type="http://schemas.openxmlformats.org/officeDocument/2006/relationships/hyperlink" Target="https://li2.gitbooks.io/android-programming-journey/content/Activities/what-is-the-difference-between-a-fragment-and-an-activity.html" TargetMode="External"/><Relationship Id="rId14" Type="http://schemas.openxmlformats.org/officeDocument/2006/relationships/hyperlink" Target="https://www.tutorialspoint.com/android/android_table_layout.htm" TargetMode="External"/><Relationship Id="rId30" Type="http://schemas.openxmlformats.org/officeDocument/2006/relationships/image" Target="media/image5.png"/><Relationship Id="rId35" Type="http://schemas.openxmlformats.org/officeDocument/2006/relationships/hyperlink" Target="https://www.javatpoint.com/encapsulation" TargetMode="External"/><Relationship Id="rId56" Type="http://schemas.openxmlformats.org/officeDocument/2006/relationships/hyperlink" Target="https://www.geeksforgeeks.org/how-to-save-arraylist-to-sharedpreferences-in-android/" TargetMode="External"/><Relationship Id="rId77" Type="http://schemas.openxmlformats.org/officeDocument/2006/relationships/image" Target="media/image9.png"/><Relationship Id="rId100" Type="http://schemas.openxmlformats.org/officeDocument/2006/relationships/hyperlink" Target="https://www.android.com/intl/en_in/android-12/" TargetMode="External"/><Relationship Id="rId105" Type="http://schemas.openxmlformats.org/officeDocument/2006/relationships/hyperlink" Target="https://guides.codepath.com/android/consuming-apis-with-retrofit" TargetMode="External"/><Relationship Id="rId8" Type="http://schemas.openxmlformats.org/officeDocument/2006/relationships/hyperlink" Target="http://technxt.net/linear-layout-in-android-android-linear-layout-example/" TargetMode="External"/><Relationship Id="rId51" Type="http://schemas.openxmlformats.org/officeDocument/2006/relationships/hyperlink" Target="file:///E:\Android%20Studio\Android\sdk\docs\reference\android\content\SharedPreferences.Editor.html" TargetMode="External"/><Relationship Id="rId72" Type="http://schemas.openxmlformats.org/officeDocument/2006/relationships/hyperlink" Target="https://www.javatpoint.com/jvm-java-virtual-machine" TargetMode="External"/><Relationship Id="rId93" Type="http://schemas.openxmlformats.org/officeDocument/2006/relationships/hyperlink" Target="https://www.android.com/intl/en_in/android-12/" TargetMode="External"/><Relationship Id="rId98" Type="http://schemas.openxmlformats.org/officeDocument/2006/relationships/hyperlink" Target="https://www.android.com/intl/en_in/android-12/" TargetMode="External"/><Relationship Id="rId3" Type="http://schemas.openxmlformats.org/officeDocument/2006/relationships/settings" Target="settings.xml"/><Relationship Id="rId25" Type="http://schemas.openxmlformats.org/officeDocument/2006/relationships/hyperlink" Target="https://www.geeksforgeeks.org/services-in-android-with-example/" TargetMode="External"/><Relationship Id="rId46" Type="http://schemas.openxmlformats.org/officeDocument/2006/relationships/hyperlink" Target="file:///E:\Android%20Studio\Android\sdk\docs\reference\android\content\Context.html" TargetMode="External"/><Relationship Id="rId67" Type="http://schemas.openxmlformats.org/officeDocument/2006/relationships/hyperlink" Target="https://www.businessinsider.com/how-to-see-android-notification-history" TargetMode="External"/><Relationship Id="rId20" Type="http://schemas.openxmlformats.org/officeDocument/2006/relationships/hyperlink" Target="https://www.quora.com/How-do-you-differentiate-the-activity-and-fragment-in-Android" TargetMode="External"/><Relationship Id="rId41" Type="http://schemas.openxmlformats.org/officeDocument/2006/relationships/hyperlink" Target="file:///E:\Android%20Studio\Android\sdk\docs\guide\topics\data\data-storage.html" TargetMode="External"/><Relationship Id="rId62" Type="http://schemas.openxmlformats.org/officeDocument/2006/relationships/hyperlink" Target="https://www.javatpoint.com/software-development-life-cycle" TargetMode="External"/><Relationship Id="rId83" Type="http://schemas.openxmlformats.org/officeDocument/2006/relationships/hyperlink" Target="https://techterms.com/definition/class" TargetMode="External"/><Relationship Id="rId88" Type="http://schemas.openxmlformats.org/officeDocument/2006/relationships/hyperlink" Target="https://www.youtube.com/watch?v=xKN4kCeln7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10731</TotalTime>
  <Pages>43</Pages>
  <Words>11262</Words>
  <Characters>64194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128</cp:revision>
  <dcterms:created xsi:type="dcterms:W3CDTF">2021-02-06T05:37:00Z</dcterms:created>
  <dcterms:modified xsi:type="dcterms:W3CDTF">2024-03-22T07:10:00Z</dcterms:modified>
</cp:coreProperties>
</file>